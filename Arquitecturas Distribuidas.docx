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758A" w14:textId="77777777" w:rsidR="004F2EBE" w:rsidRPr="00E94DC2" w:rsidRDefault="004F2EBE" w:rsidP="00793EDA">
      <w:pPr>
        <w:spacing w:line="360" w:lineRule="auto"/>
        <w:jc w:val="center"/>
        <w:rPr>
          <w:rFonts w:ascii="Times New Roman" w:eastAsia="Arial" w:hAnsi="Times New Roman" w:cs="Times New Roman"/>
          <w:b/>
          <w:szCs w:val="24"/>
        </w:rPr>
      </w:pPr>
      <w:ins w:id="0" w:author="jhon leturne" w:date="2023-12-30T10:47:00Z">
        <w:r w:rsidRPr="00E94DC2">
          <w:rPr>
            <w:rFonts w:ascii="Times New Roman" w:hAnsi="Times New Roman" w:cs="Times New Roman"/>
            <w:b/>
            <w:bCs/>
            <w:noProof/>
            <w:rPrChange w:id="1" w:author="jhon leturne" w:date="2023-12-30T12:36:00Z">
              <w:rPr>
                <w:b/>
                <w:bCs/>
                <w:noProof/>
              </w:rPr>
            </w:rPrChange>
          </w:rPr>
          <w:drawing>
            <wp:anchor distT="0" distB="0" distL="114300" distR="114300" simplePos="0" relativeHeight="251660288" behindDoc="0" locked="0" layoutInCell="1" allowOverlap="1" wp14:anchorId="364F7ACB" wp14:editId="222691D1">
              <wp:simplePos x="0" y="0"/>
              <wp:positionH relativeFrom="margin">
                <wp:posOffset>5381625</wp:posOffset>
              </wp:positionH>
              <wp:positionV relativeFrom="paragraph">
                <wp:posOffset>0</wp:posOffset>
              </wp:positionV>
              <wp:extent cx="762000" cy="755015"/>
              <wp:effectExtent l="0" t="0" r="0" b="6985"/>
              <wp:wrapSquare wrapText="bothSides"/>
              <wp:docPr id="5" name="Picture 5"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755015"/>
                      </a:xfrm>
                      <a:prstGeom prst="rect">
                        <a:avLst/>
                      </a:prstGeom>
                    </pic:spPr>
                  </pic:pic>
                </a:graphicData>
              </a:graphic>
            </wp:anchor>
          </w:drawing>
        </w:r>
        <w:r w:rsidRPr="00E94DC2">
          <w:rPr>
            <w:rFonts w:ascii="Times New Roman" w:hAnsi="Times New Roman" w:cs="Times New Roman"/>
            <w:b/>
            <w:bCs/>
            <w:noProof/>
            <w:rPrChange w:id="2" w:author="jhon leturne" w:date="2023-12-30T12:36:00Z">
              <w:rPr>
                <w:b/>
                <w:bCs/>
                <w:noProof/>
              </w:rPr>
            </w:rPrChange>
          </w:rPr>
          <w:drawing>
            <wp:anchor distT="0" distB="0" distL="114300" distR="114300" simplePos="0" relativeHeight="251659264" behindDoc="0" locked="0" layoutInCell="1" allowOverlap="1" wp14:anchorId="3CB4D11F" wp14:editId="63691A78">
              <wp:simplePos x="0" y="0"/>
              <wp:positionH relativeFrom="margin">
                <wp:posOffset>-180975</wp:posOffset>
              </wp:positionH>
              <wp:positionV relativeFrom="paragraph">
                <wp:posOffset>1905</wp:posOffset>
              </wp:positionV>
              <wp:extent cx="704850" cy="815340"/>
              <wp:effectExtent l="0" t="0" r="0" b="3810"/>
              <wp:wrapSquare wrapText="bothSides"/>
              <wp:docPr id="4" name="Picture 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4850" cy="815340"/>
                      </a:xfrm>
                      <a:prstGeom prst="rect">
                        <a:avLst/>
                      </a:prstGeom>
                    </pic:spPr>
                  </pic:pic>
                </a:graphicData>
              </a:graphic>
              <wp14:sizeRelH relativeFrom="margin">
                <wp14:pctWidth>0</wp14:pctWidth>
              </wp14:sizeRelH>
              <wp14:sizeRelV relativeFrom="margin">
                <wp14:pctHeight>0</wp14:pctHeight>
              </wp14:sizeRelV>
            </wp:anchor>
          </w:drawing>
        </w:r>
      </w:ins>
      <w:r w:rsidRPr="00E94DC2">
        <w:rPr>
          <w:rFonts w:ascii="Times New Roman" w:eastAsia="Arial" w:hAnsi="Times New Roman" w:cs="Times New Roman"/>
          <w:b/>
          <w:szCs w:val="24"/>
        </w:rPr>
        <w:t>UNIVERSIDAD TÉCNICA ESTATAL DE QUEVEDO</w:t>
      </w:r>
    </w:p>
    <w:p w14:paraId="0A24083A"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Facultad de ciencias de la ingeniería</w:t>
      </w:r>
    </w:p>
    <w:p w14:paraId="235C4B6D"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 </w:t>
      </w:r>
    </w:p>
    <w:p w14:paraId="26C64A79"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ESTUDIANTE:</w:t>
      </w:r>
    </w:p>
    <w:p w14:paraId="66EBA0F3" w14:textId="77777777" w:rsidR="00793EDA" w:rsidRP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CHICA VALFRE VALESKA SOFIA</w:t>
      </w:r>
    </w:p>
    <w:p w14:paraId="2C30920D" w14:textId="77019E7C" w:rsidR="00793EDA" w:rsidRDefault="00793EDA" w:rsidP="00793EDA">
      <w:pPr>
        <w:spacing w:line="360" w:lineRule="auto"/>
        <w:jc w:val="center"/>
        <w:rPr>
          <w:rFonts w:ascii="Times New Roman" w:eastAsia="Arial" w:hAnsi="Times New Roman" w:cs="Times New Roman"/>
          <w:szCs w:val="24"/>
        </w:rPr>
      </w:pPr>
      <w:r w:rsidRPr="00793EDA">
        <w:rPr>
          <w:rFonts w:ascii="Times New Roman" w:eastAsia="Arial" w:hAnsi="Times New Roman" w:cs="Times New Roman"/>
          <w:szCs w:val="24"/>
        </w:rPr>
        <w:t>LETURNE PLUAS JHON BYRON</w:t>
      </w:r>
    </w:p>
    <w:p w14:paraId="03122500" w14:textId="77777777" w:rsidR="00793EDA" w:rsidRPr="00E94DC2" w:rsidRDefault="00793EDA" w:rsidP="00793EDA">
      <w:pPr>
        <w:spacing w:line="360" w:lineRule="auto"/>
        <w:jc w:val="center"/>
        <w:rPr>
          <w:rFonts w:ascii="Times New Roman" w:eastAsia="Arial" w:hAnsi="Times New Roman" w:cs="Times New Roman"/>
          <w:szCs w:val="24"/>
        </w:rPr>
      </w:pPr>
    </w:p>
    <w:p w14:paraId="3C8CFF9A"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CARRERA:</w:t>
      </w:r>
    </w:p>
    <w:p w14:paraId="2EE79181" w14:textId="254CC1E2"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Ingeniería de software </w:t>
      </w:r>
    </w:p>
    <w:p w14:paraId="37D610EA" w14:textId="77777777" w:rsidR="00793EDA" w:rsidRPr="00E94DC2" w:rsidRDefault="00793EDA" w:rsidP="00793EDA">
      <w:pPr>
        <w:spacing w:line="360" w:lineRule="auto"/>
        <w:jc w:val="center"/>
        <w:rPr>
          <w:rFonts w:ascii="Times New Roman" w:eastAsia="Arial" w:hAnsi="Times New Roman" w:cs="Times New Roman"/>
          <w:szCs w:val="24"/>
        </w:rPr>
      </w:pPr>
    </w:p>
    <w:p w14:paraId="04C5D9E8" w14:textId="77777777"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b/>
          <w:szCs w:val="24"/>
          <w:lang w:val="pt-PT"/>
        </w:rPr>
        <w:t>CURSO</w:t>
      </w:r>
      <w:r w:rsidRPr="00D10614">
        <w:rPr>
          <w:rFonts w:ascii="Times New Roman" w:eastAsia="Arial" w:hAnsi="Times New Roman" w:cs="Times New Roman"/>
          <w:szCs w:val="24"/>
          <w:lang w:val="pt-PT"/>
        </w:rPr>
        <w:t>:</w:t>
      </w:r>
    </w:p>
    <w:p w14:paraId="411403D4" w14:textId="1B2F32C3" w:rsidR="004F2EBE" w:rsidRPr="00D10614" w:rsidRDefault="004F2EBE" w:rsidP="00793EDA">
      <w:pPr>
        <w:spacing w:line="360" w:lineRule="auto"/>
        <w:jc w:val="center"/>
        <w:rPr>
          <w:rFonts w:ascii="Times New Roman" w:eastAsia="Arial" w:hAnsi="Times New Roman" w:cs="Times New Roman"/>
          <w:szCs w:val="24"/>
          <w:lang w:val="pt-PT"/>
        </w:rPr>
      </w:pPr>
      <w:r w:rsidRPr="00D10614">
        <w:rPr>
          <w:rFonts w:ascii="Times New Roman" w:eastAsia="Arial" w:hAnsi="Times New Roman" w:cs="Times New Roman"/>
          <w:szCs w:val="24"/>
          <w:lang w:val="pt-PT"/>
        </w:rPr>
        <w:t>7to Software “A”</w:t>
      </w:r>
    </w:p>
    <w:p w14:paraId="66DB2388" w14:textId="77777777" w:rsidR="00793EDA" w:rsidRPr="00D10614" w:rsidRDefault="00793EDA" w:rsidP="00793EDA">
      <w:pPr>
        <w:spacing w:line="360" w:lineRule="auto"/>
        <w:jc w:val="center"/>
        <w:rPr>
          <w:rFonts w:ascii="Times New Roman" w:eastAsia="Arial" w:hAnsi="Times New Roman" w:cs="Times New Roman"/>
          <w:szCs w:val="24"/>
          <w:lang w:val="pt-PT"/>
        </w:rPr>
      </w:pPr>
    </w:p>
    <w:p w14:paraId="37E3A140" w14:textId="77777777" w:rsidR="004F2EBE" w:rsidRPr="00D10614" w:rsidRDefault="004F2EBE" w:rsidP="00793EDA">
      <w:pPr>
        <w:spacing w:line="360" w:lineRule="auto"/>
        <w:jc w:val="center"/>
        <w:rPr>
          <w:rFonts w:ascii="Times New Roman" w:eastAsia="Arial" w:hAnsi="Times New Roman" w:cs="Times New Roman"/>
          <w:b/>
          <w:szCs w:val="24"/>
          <w:lang w:val="pt-PT"/>
        </w:rPr>
      </w:pPr>
      <w:r w:rsidRPr="00D10614">
        <w:rPr>
          <w:rFonts w:ascii="Times New Roman" w:eastAsia="Arial" w:hAnsi="Times New Roman" w:cs="Times New Roman"/>
          <w:b/>
          <w:szCs w:val="24"/>
          <w:lang w:val="pt-PT"/>
        </w:rPr>
        <w:t>ASIGNATURA:</w:t>
      </w:r>
    </w:p>
    <w:p w14:paraId="54A244E4" w14:textId="706EE7DD"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Aplicaciones distribuidas</w:t>
      </w:r>
    </w:p>
    <w:p w14:paraId="0F56EF77" w14:textId="77777777" w:rsidR="00793EDA" w:rsidRPr="00E94DC2" w:rsidRDefault="00793EDA" w:rsidP="00793EDA">
      <w:pPr>
        <w:spacing w:line="360" w:lineRule="auto"/>
        <w:jc w:val="center"/>
        <w:rPr>
          <w:rFonts w:ascii="Times New Roman" w:eastAsia="Arial" w:hAnsi="Times New Roman" w:cs="Times New Roman"/>
          <w:szCs w:val="24"/>
        </w:rPr>
      </w:pPr>
    </w:p>
    <w:p w14:paraId="7039B91D"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DOCENTE:</w:t>
      </w:r>
    </w:p>
    <w:p w14:paraId="44B8457B" w14:textId="0A9675C9" w:rsidR="004F2EBE"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 xml:space="preserve">Ing. Guerrero Ulloa </w:t>
      </w:r>
      <w:proofErr w:type="spellStart"/>
      <w:r w:rsidRPr="00E94DC2">
        <w:rPr>
          <w:rFonts w:ascii="Times New Roman" w:eastAsia="Arial" w:hAnsi="Times New Roman" w:cs="Times New Roman"/>
          <w:szCs w:val="24"/>
        </w:rPr>
        <w:t>Gleiston</w:t>
      </w:r>
      <w:proofErr w:type="spellEnd"/>
      <w:r w:rsidRPr="00E94DC2">
        <w:rPr>
          <w:rFonts w:ascii="Times New Roman" w:eastAsia="Arial" w:hAnsi="Times New Roman" w:cs="Times New Roman"/>
          <w:szCs w:val="24"/>
        </w:rPr>
        <w:t xml:space="preserve"> Cicerón, </w:t>
      </w:r>
      <w:proofErr w:type="spellStart"/>
      <w:r w:rsidRPr="00E94DC2">
        <w:rPr>
          <w:rFonts w:ascii="Times New Roman" w:eastAsia="Arial" w:hAnsi="Times New Roman" w:cs="Times New Roman"/>
          <w:szCs w:val="24"/>
        </w:rPr>
        <w:t>MSc</w:t>
      </w:r>
      <w:proofErr w:type="spellEnd"/>
      <w:r w:rsidRPr="00E94DC2">
        <w:rPr>
          <w:rFonts w:ascii="Times New Roman" w:eastAsia="Arial" w:hAnsi="Times New Roman" w:cs="Times New Roman"/>
          <w:szCs w:val="24"/>
        </w:rPr>
        <w:t xml:space="preserve"> </w:t>
      </w:r>
    </w:p>
    <w:p w14:paraId="071B8C54" w14:textId="77777777" w:rsidR="00793EDA" w:rsidRPr="00E94DC2" w:rsidRDefault="00793EDA" w:rsidP="00793EDA">
      <w:pPr>
        <w:spacing w:line="360" w:lineRule="auto"/>
        <w:jc w:val="center"/>
        <w:rPr>
          <w:rFonts w:ascii="Times New Roman" w:eastAsia="Arial" w:hAnsi="Times New Roman" w:cs="Times New Roman"/>
          <w:szCs w:val="24"/>
        </w:rPr>
      </w:pPr>
    </w:p>
    <w:p w14:paraId="6C4E503B" w14:textId="77777777" w:rsidR="004F2EBE" w:rsidRPr="00E94DC2" w:rsidRDefault="004F2EBE" w:rsidP="00793EDA">
      <w:pPr>
        <w:spacing w:line="360" w:lineRule="auto"/>
        <w:jc w:val="center"/>
        <w:rPr>
          <w:rFonts w:ascii="Times New Roman" w:eastAsia="Arial" w:hAnsi="Times New Roman" w:cs="Times New Roman"/>
          <w:b/>
          <w:szCs w:val="24"/>
        </w:rPr>
      </w:pPr>
      <w:r w:rsidRPr="00E94DC2">
        <w:rPr>
          <w:rFonts w:ascii="Times New Roman" w:eastAsia="Arial" w:hAnsi="Times New Roman" w:cs="Times New Roman"/>
          <w:b/>
          <w:szCs w:val="24"/>
        </w:rPr>
        <w:t>TEMA:</w:t>
      </w:r>
    </w:p>
    <w:p w14:paraId="1368CB64" w14:textId="77777777" w:rsidR="004F2EBE" w:rsidRPr="00E94DC2" w:rsidRDefault="004F2EBE" w:rsidP="00793EDA">
      <w:pPr>
        <w:spacing w:line="360" w:lineRule="auto"/>
        <w:jc w:val="center"/>
        <w:rPr>
          <w:rFonts w:ascii="Times New Roman" w:eastAsia="Arial" w:hAnsi="Times New Roman" w:cs="Times New Roman"/>
          <w:szCs w:val="24"/>
        </w:rPr>
      </w:pPr>
      <w:r w:rsidRPr="00E94DC2">
        <w:rPr>
          <w:rFonts w:ascii="Times New Roman" w:eastAsia="Arial" w:hAnsi="Times New Roman" w:cs="Times New Roman"/>
          <w:szCs w:val="24"/>
        </w:rPr>
        <w:t>Generalidades de los sistemas distribuidos</w:t>
      </w:r>
    </w:p>
    <w:p w14:paraId="7B03A848" w14:textId="77777777" w:rsidR="00ED0FE8" w:rsidRPr="001A091C" w:rsidRDefault="00ED0FE8" w:rsidP="001A091C">
      <w:pPr>
        <w:rPr>
          <w:rFonts w:ascii="Times New Roman" w:hAnsi="Times New Roman" w:cs="Times New Roman"/>
          <w:sz w:val="24"/>
          <w:szCs w:val="24"/>
          <w:lang w:val="es-MX"/>
        </w:rPr>
      </w:pPr>
    </w:p>
    <w:p w14:paraId="6227ABB6" w14:textId="5DCF8484" w:rsidR="00793EDA" w:rsidRPr="001A091C" w:rsidRDefault="00793EDA" w:rsidP="001A091C">
      <w:pPr>
        <w:pStyle w:val="Ttulo1"/>
        <w:numPr>
          <w:ilvl w:val="0"/>
          <w:numId w:val="0"/>
        </w:numPr>
        <w:rPr>
          <w:lang w:val="es-MX"/>
        </w:rPr>
      </w:pPr>
    </w:p>
    <w:p w14:paraId="07D5CFFC" w14:textId="77777777" w:rsidR="001A091C" w:rsidRDefault="001A091C">
      <w:pPr>
        <w:rPr>
          <w:rFonts w:ascii="Times New Roman" w:hAnsi="Times New Roman" w:cs="Times New Roman"/>
          <w:sz w:val="24"/>
          <w:szCs w:val="24"/>
          <w:lang w:val="es-MX"/>
        </w:rPr>
      </w:pPr>
    </w:p>
    <w:p w14:paraId="6AAE6623" w14:textId="77777777" w:rsidR="001A091C" w:rsidRDefault="001A091C">
      <w:pPr>
        <w:rPr>
          <w:rFonts w:ascii="Times New Roman" w:hAnsi="Times New Roman" w:cs="Times New Roman"/>
          <w:sz w:val="24"/>
          <w:szCs w:val="24"/>
          <w:lang w:val="es-MX"/>
        </w:rPr>
      </w:pPr>
    </w:p>
    <w:p w14:paraId="3F9D7A74" w14:textId="77777777" w:rsidR="001A091C" w:rsidRPr="00676BE6" w:rsidRDefault="001A091C">
      <w:pPr>
        <w:rPr>
          <w:rFonts w:ascii="Times New Roman" w:hAnsi="Times New Roman" w:cs="Times New Roman"/>
          <w:sz w:val="24"/>
          <w:szCs w:val="24"/>
          <w:lang w:val="es-MX"/>
        </w:rPr>
      </w:pPr>
    </w:p>
    <w:sdt>
      <w:sdtPr>
        <w:rPr>
          <w:rFonts w:ascii="Times New Roman" w:eastAsiaTheme="minorHAnsi" w:hAnsi="Times New Roman" w:cs="Times New Roman"/>
          <w:color w:val="auto"/>
          <w:kern w:val="2"/>
          <w:sz w:val="22"/>
          <w:szCs w:val="24"/>
          <w:lang w:val="es-ES" w:eastAsia="en-US"/>
          <w14:ligatures w14:val="standardContextual"/>
        </w:rPr>
        <w:id w:val="-960947223"/>
        <w:docPartObj>
          <w:docPartGallery w:val="Table of Contents"/>
          <w:docPartUnique/>
        </w:docPartObj>
      </w:sdtPr>
      <w:sdtEndPr>
        <w:rPr>
          <w:b/>
          <w:bCs/>
        </w:rPr>
      </w:sdtEndPr>
      <w:sdtContent>
        <w:p w14:paraId="4CC17786" w14:textId="3848FEA2" w:rsidR="00476369" w:rsidRPr="00D04ED5" w:rsidRDefault="00476369" w:rsidP="0045245A">
          <w:pPr>
            <w:pStyle w:val="TtuloTDC"/>
            <w:numPr>
              <w:ilvl w:val="0"/>
              <w:numId w:val="0"/>
            </w:numPr>
            <w:spacing w:line="360" w:lineRule="auto"/>
            <w:rPr>
              <w:rFonts w:ascii="Times New Roman" w:hAnsi="Times New Roman" w:cs="Times New Roman"/>
              <w:b/>
              <w:bCs/>
              <w:color w:val="auto"/>
              <w:sz w:val="28"/>
              <w:szCs w:val="28"/>
            </w:rPr>
          </w:pPr>
          <w:r w:rsidRPr="00D04ED5">
            <w:rPr>
              <w:rFonts w:ascii="Times New Roman" w:hAnsi="Times New Roman" w:cs="Times New Roman"/>
              <w:b/>
              <w:bCs/>
              <w:color w:val="auto"/>
              <w:sz w:val="28"/>
              <w:szCs w:val="28"/>
              <w:lang w:val="es-ES"/>
            </w:rPr>
            <w:t>Contenido</w:t>
          </w:r>
        </w:p>
        <w:p w14:paraId="291080C4" w14:textId="11B79D60" w:rsidR="00D04ED5" w:rsidRPr="00D04ED5" w:rsidRDefault="00476369"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r w:rsidRPr="00676BE6">
            <w:rPr>
              <w:rFonts w:ascii="Times New Roman" w:hAnsi="Times New Roman" w:cs="Times New Roman"/>
              <w:sz w:val="24"/>
              <w:szCs w:val="24"/>
            </w:rPr>
            <w:fldChar w:fldCharType="begin"/>
          </w:r>
          <w:r w:rsidRPr="00676BE6">
            <w:rPr>
              <w:rFonts w:ascii="Times New Roman" w:hAnsi="Times New Roman" w:cs="Times New Roman"/>
              <w:sz w:val="24"/>
              <w:szCs w:val="24"/>
            </w:rPr>
            <w:instrText xml:space="preserve"> TOC \o "1-3" \h \z \u </w:instrText>
          </w:r>
          <w:r w:rsidRPr="00676BE6">
            <w:rPr>
              <w:rFonts w:ascii="Times New Roman" w:hAnsi="Times New Roman" w:cs="Times New Roman"/>
              <w:sz w:val="24"/>
              <w:szCs w:val="24"/>
            </w:rPr>
            <w:fldChar w:fldCharType="separate"/>
          </w:r>
          <w:hyperlink w:anchor="_Toc156600915" w:history="1">
            <w:r w:rsidR="00D04ED5" w:rsidRPr="00D04ED5">
              <w:rPr>
                <w:rStyle w:val="Hipervnculo"/>
                <w:rFonts w:ascii="Times New Roman" w:hAnsi="Times New Roman" w:cs="Times New Roman"/>
                <w:noProof/>
                <w:sz w:val="24"/>
                <w:szCs w:val="24"/>
              </w:rPr>
              <w:t>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Introducción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4</w:t>
            </w:r>
            <w:r w:rsidR="00D04ED5" w:rsidRPr="00D04ED5">
              <w:rPr>
                <w:rFonts w:ascii="Times New Roman" w:hAnsi="Times New Roman" w:cs="Times New Roman"/>
                <w:noProof/>
                <w:webHidden/>
                <w:sz w:val="24"/>
                <w:szCs w:val="24"/>
              </w:rPr>
              <w:fldChar w:fldCharType="end"/>
            </w:r>
          </w:hyperlink>
        </w:p>
        <w:p w14:paraId="7928B811" w14:textId="68465283"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6" w:history="1">
            <w:r w:rsidR="00D04ED5" w:rsidRPr="00D04ED5">
              <w:rPr>
                <w:rStyle w:val="Hipervnculo"/>
                <w:rFonts w:ascii="Times New Roman" w:hAnsi="Times New Roman" w:cs="Times New Roman"/>
                <w:noProof/>
                <w:sz w:val="24"/>
                <w:szCs w:val="24"/>
              </w:rPr>
              <w:t>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Arquitecturas distribuidas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5</w:t>
            </w:r>
            <w:r w:rsidR="00D04ED5" w:rsidRPr="00D04ED5">
              <w:rPr>
                <w:rFonts w:ascii="Times New Roman" w:hAnsi="Times New Roman" w:cs="Times New Roman"/>
                <w:noProof/>
                <w:webHidden/>
                <w:sz w:val="24"/>
                <w:szCs w:val="24"/>
              </w:rPr>
              <w:fldChar w:fldCharType="end"/>
            </w:r>
          </w:hyperlink>
        </w:p>
        <w:p w14:paraId="2A2A4E5A" w14:textId="41848C45"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7" w:history="1">
            <w:r w:rsidR="00D04ED5" w:rsidRPr="00D04ED5">
              <w:rPr>
                <w:rStyle w:val="Hipervnculo"/>
                <w:rFonts w:ascii="Times New Roman" w:hAnsi="Times New Roman" w:cs="Times New Roman"/>
                <w:noProof/>
                <w:sz w:val="24"/>
                <w:szCs w:val="24"/>
              </w:rPr>
              <w:t>2.1.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Definición y características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5</w:t>
            </w:r>
            <w:r w:rsidR="00D04ED5" w:rsidRPr="00D04ED5">
              <w:rPr>
                <w:rFonts w:ascii="Times New Roman" w:hAnsi="Times New Roman" w:cs="Times New Roman"/>
                <w:noProof/>
                <w:webHidden/>
                <w:sz w:val="24"/>
                <w:szCs w:val="24"/>
              </w:rPr>
              <w:fldChar w:fldCharType="end"/>
            </w:r>
          </w:hyperlink>
        </w:p>
        <w:p w14:paraId="340C9502" w14:textId="22A3038B"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8" w:history="1">
            <w:r w:rsidR="00D04ED5" w:rsidRPr="00D04ED5">
              <w:rPr>
                <w:rStyle w:val="Hipervnculo"/>
                <w:rFonts w:ascii="Times New Roman" w:hAnsi="Times New Roman" w:cs="Times New Roman"/>
                <w:noProof/>
                <w:sz w:val="24"/>
                <w:szCs w:val="24"/>
              </w:rPr>
              <w:t>2.2.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Ventajas y desventajas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5</w:t>
            </w:r>
            <w:r w:rsidR="00D04ED5" w:rsidRPr="00D04ED5">
              <w:rPr>
                <w:rFonts w:ascii="Times New Roman" w:hAnsi="Times New Roman" w:cs="Times New Roman"/>
                <w:noProof/>
                <w:webHidden/>
                <w:sz w:val="24"/>
                <w:szCs w:val="24"/>
              </w:rPr>
              <w:fldChar w:fldCharType="end"/>
            </w:r>
          </w:hyperlink>
        </w:p>
        <w:p w14:paraId="61BD3E0C" w14:textId="3C0E208E"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19" w:history="1">
            <w:r w:rsidR="00D04ED5" w:rsidRPr="00D04ED5">
              <w:rPr>
                <w:rStyle w:val="Hipervnculo"/>
                <w:rFonts w:ascii="Times New Roman" w:hAnsi="Times New Roman" w:cs="Times New Roman"/>
                <w:noProof/>
                <w:sz w:val="24"/>
                <w:szCs w:val="24"/>
              </w:rPr>
              <w:t>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Arquitecturas de aplicaciones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_Toc156600919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6</w:t>
            </w:r>
            <w:r w:rsidR="00D04ED5" w:rsidRPr="00D04ED5">
              <w:rPr>
                <w:rFonts w:ascii="Times New Roman" w:hAnsi="Times New Roman" w:cs="Times New Roman"/>
                <w:noProof/>
                <w:webHidden/>
                <w:sz w:val="24"/>
                <w:szCs w:val="24"/>
              </w:rPr>
              <w:fldChar w:fldCharType="end"/>
            </w:r>
          </w:hyperlink>
        </w:p>
        <w:p w14:paraId="340247C6" w14:textId="7CCCBC82"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0" w:history="1">
            <w:r w:rsidR="00D04ED5" w:rsidRPr="00D04ED5">
              <w:rPr>
                <w:rStyle w:val="Hipervnculo"/>
                <w:rFonts w:ascii="Times New Roman" w:hAnsi="Times New Roman" w:cs="Times New Roman"/>
                <w:noProof/>
                <w:sz w:val="24"/>
                <w:szCs w:val="24"/>
              </w:rPr>
              <w:t>3.1.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Monolíticas vs. Microservicios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6</w:t>
            </w:r>
            <w:r w:rsidR="00D04ED5" w:rsidRPr="00D04ED5">
              <w:rPr>
                <w:rFonts w:ascii="Times New Roman" w:hAnsi="Times New Roman" w:cs="Times New Roman"/>
                <w:noProof/>
                <w:webHidden/>
                <w:sz w:val="24"/>
                <w:szCs w:val="24"/>
              </w:rPr>
              <w:fldChar w:fldCharType="end"/>
            </w:r>
          </w:hyperlink>
        </w:p>
        <w:p w14:paraId="5688429B" w14:textId="2D16F6F9"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1" w:history="1">
            <w:r w:rsidR="00D04ED5" w:rsidRPr="00D04ED5">
              <w:rPr>
                <w:rStyle w:val="Hipervnculo"/>
                <w:rFonts w:ascii="Times New Roman" w:hAnsi="Times New Roman" w:cs="Times New Roman"/>
                <w:noProof/>
                <w:sz w:val="24"/>
                <w:szCs w:val="24"/>
              </w:rPr>
              <w:t>3.2.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Componentes y módulos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7</w:t>
            </w:r>
            <w:r w:rsidR="00D04ED5" w:rsidRPr="00D04ED5">
              <w:rPr>
                <w:rFonts w:ascii="Times New Roman" w:hAnsi="Times New Roman" w:cs="Times New Roman"/>
                <w:noProof/>
                <w:webHidden/>
                <w:sz w:val="24"/>
                <w:szCs w:val="24"/>
              </w:rPr>
              <w:fldChar w:fldCharType="end"/>
            </w:r>
          </w:hyperlink>
        </w:p>
        <w:p w14:paraId="44701FAE" w14:textId="4F362B31"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2" w:history="1">
            <w:r w:rsidR="00D04ED5" w:rsidRPr="00D04ED5">
              <w:rPr>
                <w:rStyle w:val="Hipervnculo"/>
                <w:rFonts w:ascii="Times New Roman" w:hAnsi="Times New Roman" w:cs="Times New Roman"/>
                <w:noProof/>
                <w:sz w:val="24"/>
                <w:szCs w:val="24"/>
              </w:rPr>
              <w:t>4.</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web</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8</w:t>
            </w:r>
            <w:r w:rsidR="00D04ED5" w:rsidRPr="00D04ED5">
              <w:rPr>
                <w:rFonts w:ascii="Times New Roman" w:hAnsi="Times New Roman" w:cs="Times New Roman"/>
                <w:noProof/>
                <w:webHidden/>
                <w:sz w:val="24"/>
                <w:szCs w:val="24"/>
              </w:rPr>
              <w:fldChar w:fldCharType="end"/>
            </w:r>
          </w:hyperlink>
        </w:p>
        <w:p w14:paraId="1C7C3B37" w14:textId="35BD0D1A"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3" w:history="1">
            <w:r w:rsidR="00D04ED5" w:rsidRPr="00D04ED5">
              <w:rPr>
                <w:rStyle w:val="Hipervnculo"/>
                <w:rFonts w:ascii="Times New Roman" w:hAnsi="Times New Roman" w:cs="Times New Roman"/>
                <w:noProof/>
                <w:sz w:val="24"/>
                <w:szCs w:val="24"/>
              </w:rPr>
              <w:t>4.1.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Cliente-servidor</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8</w:t>
            </w:r>
            <w:r w:rsidR="00D04ED5" w:rsidRPr="00D04ED5">
              <w:rPr>
                <w:rFonts w:ascii="Times New Roman" w:hAnsi="Times New Roman" w:cs="Times New Roman"/>
                <w:noProof/>
                <w:webHidden/>
                <w:sz w:val="24"/>
                <w:szCs w:val="24"/>
              </w:rPr>
              <w:fldChar w:fldCharType="end"/>
            </w:r>
          </w:hyperlink>
        </w:p>
        <w:p w14:paraId="64F8811F" w14:textId="64D70B72"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4" w:history="1">
            <w:r w:rsidR="00D04ED5" w:rsidRPr="00D04ED5">
              <w:rPr>
                <w:rStyle w:val="Hipervnculo"/>
                <w:rFonts w:ascii="Times New Roman" w:hAnsi="Times New Roman" w:cs="Times New Roman"/>
                <w:noProof/>
                <w:sz w:val="24"/>
                <w:szCs w:val="24"/>
              </w:rPr>
              <w:t>4.2.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de tres capas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2C7E81CB" w14:textId="0FAB5425"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5" w:history="1">
            <w:r w:rsidR="00D04ED5" w:rsidRPr="00D04ED5">
              <w:rPr>
                <w:rStyle w:val="Hipervnculo"/>
                <w:rFonts w:ascii="Times New Roman" w:hAnsi="Times New Roman" w:cs="Times New Roman"/>
                <w:noProof/>
                <w:sz w:val="24"/>
                <w:szCs w:val="24"/>
              </w:rPr>
              <w:t>4.2.1.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Capa de presentación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0C460212" w14:textId="1D84B7EC"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6" w:history="1">
            <w:r w:rsidR="00D04ED5" w:rsidRPr="00D04ED5">
              <w:rPr>
                <w:rStyle w:val="Hipervnculo"/>
                <w:rFonts w:ascii="Times New Roman" w:hAnsi="Times New Roman" w:cs="Times New Roman"/>
                <w:noProof/>
                <w:sz w:val="24"/>
                <w:szCs w:val="24"/>
                <w:lang w:val="es-ES"/>
              </w:rPr>
              <w:t>4.2.2.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Capa de lógica de negocio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74CA1E4A" w14:textId="53AF93A1"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7" w:history="1">
            <w:r w:rsidR="00D04ED5" w:rsidRPr="00D04ED5">
              <w:rPr>
                <w:rStyle w:val="Hipervnculo"/>
                <w:rFonts w:ascii="Times New Roman" w:hAnsi="Times New Roman" w:cs="Times New Roman"/>
                <w:noProof/>
                <w:sz w:val="24"/>
                <w:szCs w:val="24"/>
              </w:rPr>
              <w:t>4.2.3.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Capa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10</w:t>
            </w:r>
            <w:r w:rsidR="00D04ED5" w:rsidRPr="00D04ED5">
              <w:rPr>
                <w:rFonts w:ascii="Times New Roman" w:hAnsi="Times New Roman" w:cs="Times New Roman"/>
                <w:noProof/>
                <w:webHidden/>
                <w:sz w:val="24"/>
                <w:szCs w:val="24"/>
              </w:rPr>
              <w:fldChar w:fldCharType="end"/>
            </w:r>
          </w:hyperlink>
        </w:p>
        <w:p w14:paraId="08F8EE1A" w14:textId="74847684"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28" w:history="1">
            <w:r w:rsidR="00D04ED5" w:rsidRPr="00D04ED5">
              <w:rPr>
                <w:rStyle w:val="Hipervnculo"/>
                <w:rFonts w:ascii="Times New Roman" w:hAnsi="Times New Roman" w:cs="Times New Roman"/>
                <w:noProof/>
                <w:sz w:val="24"/>
                <w:szCs w:val="24"/>
              </w:rPr>
              <w:t>4.3.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Arquitectura RESTful y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12</w:t>
            </w:r>
            <w:r w:rsidR="00D04ED5" w:rsidRPr="00D04ED5">
              <w:rPr>
                <w:rFonts w:ascii="Times New Roman" w:hAnsi="Times New Roman" w:cs="Times New Roman"/>
                <w:noProof/>
                <w:webHidden/>
                <w:sz w:val="24"/>
                <w:szCs w:val="24"/>
              </w:rPr>
              <w:fldChar w:fldCharType="end"/>
            </w:r>
          </w:hyperlink>
        </w:p>
        <w:p w14:paraId="50D3209A" w14:textId="213DC726"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29" w:history="1">
            <w:r w:rsidR="00D04ED5" w:rsidRPr="00D04ED5">
              <w:rPr>
                <w:rStyle w:val="Hipervnculo"/>
                <w:rFonts w:ascii="Times New Roman" w:hAnsi="Times New Roman" w:cs="Times New Roman"/>
                <w:noProof/>
                <w:sz w:val="24"/>
                <w:szCs w:val="24"/>
              </w:rPr>
              <w:t>4.3.1.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_Toc156600929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12</w:t>
            </w:r>
            <w:r w:rsidR="00D04ED5" w:rsidRPr="00D04ED5">
              <w:rPr>
                <w:rFonts w:ascii="Times New Roman" w:hAnsi="Times New Roman" w:cs="Times New Roman"/>
                <w:noProof/>
                <w:webHidden/>
                <w:sz w:val="24"/>
                <w:szCs w:val="24"/>
              </w:rPr>
              <w:fldChar w:fldCharType="end"/>
            </w:r>
          </w:hyperlink>
        </w:p>
        <w:p w14:paraId="4E96A6E2" w14:textId="5ADA2432"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0" w:history="1">
            <w:r w:rsidR="00D04ED5" w:rsidRPr="00D04ED5">
              <w:rPr>
                <w:rStyle w:val="Hipervnculo"/>
                <w:rFonts w:ascii="Times New Roman" w:hAnsi="Times New Roman" w:cs="Times New Roman"/>
                <w:noProof/>
                <w:sz w:val="24"/>
                <w:szCs w:val="24"/>
              </w:rPr>
              <w:t>4.3.2.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12</w:t>
            </w:r>
            <w:r w:rsidR="00D04ED5" w:rsidRPr="00D04ED5">
              <w:rPr>
                <w:rFonts w:ascii="Times New Roman" w:hAnsi="Times New Roman" w:cs="Times New Roman"/>
                <w:noProof/>
                <w:webHidden/>
                <w:sz w:val="24"/>
                <w:szCs w:val="24"/>
              </w:rPr>
              <w:fldChar w:fldCharType="end"/>
            </w:r>
          </w:hyperlink>
        </w:p>
        <w:p w14:paraId="048D1E5F" w14:textId="381868F8"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1" w:history="1">
            <w:r w:rsidR="00D04ED5" w:rsidRPr="00D04ED5">
              <w:rPr>
                <w:rStyle w:val="Hipervnculo"/>
                <w:rFonts w:ascii="Times New Roman" w:hAnsi="Times New Roman" w:cs="Times New Roman"/>
                <w:noProof/>
                <w:sz w:val="24"/>
                <w:szCs w:val="24"/>
              </w:rPr>
              <w:t>5.</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Ejemplo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34D2D610" w14:textId="12015304"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2" w:history="1">
            <w:r w:rsidR="00D04ED5" w:rsidRPr="00D04ED5">
              <w:rPr>
                <w:rStyle w:val="Hipervnculo"/>
                <w:rFonts w:ascii="Times New Roman" w:hAnsi="Times New Roman" w:cs="Times New Roman"/>
                <w:noProof/>
                <w:sz w:val="24"/>
                <w:szCs w:val="24"/>
              </w:rPr>
              <w:t>5.1.</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Creación 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176AFC75" w14:textId="725F05FA"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3" w:history="1">
            <w:r w:rsidR="00D04ED5" w:rsidRPr="00D04ED5">
              <w:rPr>
                <w:rStyle w:val="Hipervnculo"/>
                <w:rFonts w:ascii="Times New Roman" w:hAnsi="Times New Roman" w:cs="Times New Roman"/>
                <w:noProof/>
                <w:sz w:val="24"/>
                <w:szCs w:val="24"/>
              </w:rPr>
              <w:t>5.1.1.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Configuración de acceso a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13</w:t>
            </w:r>
            <w:r w:rsidR="00D04ED5" w:rsidRPr="00D04ED5">
              <w:rPr>
                <w:rFonts w:ascii="Times New Roman" w:hAnsi="Times New Roman" w:cs="Times New Roman"/>
                <w:noProof/>
                <w:webHidden/>
                <w:sz w:val="24"/>
                <w:szCs w:val="24"/>
              </w:rPr>
              <w:fldChar w:fldCharType="end"/>
            </w:r>
          </w:hyperlink>
        </w:p>
        <w:p w14:paraId="7E63C368" w14:textId="249E8ADD"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4" w:history="1">
            <w:r w:rsidR="00D04ED5" w:rsidRPr="00D04ED5">
              <w:rPr>
                <w:rStyle w:val="Hipervnculo"/>
                <w:rFonts w:ascii="Times New Roman" w:hAnsi="Times New Roman" w:cs="Times New Roman"/>
                <w:noProof/>
                <w:sz w:val="24"/>
                <w:szCs w:val="24"/>
              </w:rPr>
              <w:t>5.1.2.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Modelo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14</w:t>
            </w:r>
            <w:r w:rsidR="00D04ED5" w:rsidRPr="00D04ED5">
              <w:rPr>
                <w:rFonts w:ascii="Times New Roman" w:hAnsi="Times New Roman" w:cs="Times New Roman"/>
                <w:noProof/>
                <w:webHidden/>
                <w:sz w:val="24"/>
                <w:szCs w:val="24"/>
              </w:rPr>
              <w:fldChar w:fldCharType="end"/>
            </w:r>
          </w:hyperlink>
        </w:p>
        <w:p w14:paraId="544C61BE" w14:textId="0EFCBA4B"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5" w:history="1">
            <w:r w:rsidR="00D04ED5" w:rsidRPr="00D04ED5">
              <w:rPr>
                <w:rStyle w:val="Hipervnculo"/>
                <w:rFonts w:ascii="Times New Roman" w:hAnsi="Times New Roman" w:cs="Times New Roman"/>
                <w:noProof/>
                <w:sz w:val="24"/>
                <w:szCs w:val="24"/>
              </w:rPr>
              <w:t>5.1.3.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rPr>
              <w:t>Repositorio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15</w:t>
            </w:r>
            <w:r w:rsidR="00D04ED5" w:rsidRPr="00D04ED5">
              <w:rPr>
                <w:rFonts w:ascii="Times New Roman" w:hAnsi="Times New Roman" w:cs="Times New Roman"/>
                <w:noProof/>
                <w:webHidden/>
                <w:sz w:val="24"/>
                <w:szCs w:val="24"/>
              </w:rPr>
              <w:fldChar w:fldCharType="end"/>
            </w:r>
          </w:hyperlink>
        </w:p>
        <w:p w14:paraId="114EA4B2" w14:textId="20ECFCDD"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6" w:history="1">
            <w:r w:rsidR="00D04ED5" w:rsidRPr="00D04ED5">
              <w:rPr>
                <w:rStyle w:val="Hipervnculo"/>
                <w:rFonts w:ascii="Times New Roman" w:hAnsi="Times New Roman" w:cs="Times New Roman"/>
                <w:noProof/>
                <w:sz w:val="24"/>
                <w:szCs w:val="24"/>
                <w:lang w:val="pt-PT"/>
              </w:rPr>
              <w:t>5.1.4.</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pt-PT"/>
              </w:rPr>
              <w:t>Servicio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15</w:t>
            </w:r>
            <w:r w:rsidR="00D04ED5" w:rsidRPr="00D04ED5">
              <w:rPr>
                <w:rFonts w:ascii="Times New Roman" w:hAnsi="Times New Roman" w:cs="Times New Roman"/>
                <w:noProof/>
                <w:webHidden/>
                <w:sz w:val="24"/>
                <w:szCs w:val="24"/>
              </w:rPr>
              <w:fldChar w:fldCharType="end"/>
            </w:r>
          </w:hyperlink>
        </w:p>
        <w:p w14:paraId="1110FF02" w14:textId="1DD5BDCA"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7" w:history="1">
            <w:r w:rsidR="00D04ED5" w:rsidRPr="00D04ED5">
              <w:rPr>
                <w:rStyle w:val="Hipervnculo"/>
                <w:rFonts w:ascii="Times New Roman" w:hAnsi="Times New Roman" w:cs="Times New Roman"/>
                <w:noProof/>
                <w:sz w:val="24"/>
                <w:szCs w:val="24"/>
                <w:lang w:val="pt-PT"/>
              </w:rPr>
              <w:t>5.1.5.</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pt-PT"/>
              </w:rPr>
              <w:t>Controlador</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16</w:t>
            </w:r>
            <w:r w:rsidR="00D04ED5" w:rsidRPr="00D04ED5">
              <w:rPr>
                <w:rFonts w:ascii="Times New Roman" w:hAnsi="Times New Roman" w:cs="Times New Roman"/>
                <w:noProof/>
                <w:webHidden/>
                <w:sz w:val="24"/>
                <w:szCs w:val="24"/>
              </w:rPr>
              <w:fldChar w:fldCharType="end"/>
            </w:r>
          </w:hyperlink>
        </w:p>
        <w:p w14:paraId="5413A7FF" w14:textId="169E0A7A"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38" w:history="1">
            <w:r w:rsidR="00D04ED5" w:rsidRPr="00D04ED5">
              <w:rPr>
                <w:rStyle w:val="Hipervnculo"/>
                <w:rFonts w:ascii="Times New Roman" w:hAnsi="Times New Roman" w:cs="Times New Roman"/>
                <w:noProof/>
                <w:sz w:val="24"/>
                <w:szCs w:val="24"/>
                <w:lang w:val="es-ES"/>
              </w:rPr>
              <w:t>5.2.</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Creación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17</w:t>
            </w:r>
            <w:r w:rsidR="00D04ED5" w:rsidRPr="00D04ED5">
              <w:rPr>
                <w:rFonts w:ascii="Times New Roman" w:hAnsi="Times New Roman" w:cs="Times New Roman"/>
                <w:noProof/>
                <w:webHidden/>
                <w:sz w:val="24"/>
                <w:szCs w:val="24"/>
              </w:rPr>
              <w:fldChar w:fldCharType="end"/>
            </w:r>
          </w:hyperlink>
        </w:p>
        <w:p w14:paraId="1120CB4A" w14:textId="755CDED0"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39" w:history="1">
            <w:r w:rsidR="00D04ED5" w:rsidRPr="00D04ED5">
              <w:rPr>
                <w:rStyle w:val="Hipervnculo"/>
                <w:rFonts w:ascii="Times New Roman" w:hAnsi="Times New Roman" w:cs="Times New Roman"/>
                <w:noProof/>
                <w:sz w:val="24"/>
                <w:szCs w:val="24"/>
                <w:lang w:val="es-ES"/>
              </w:rPr>
              <w:t>5.2.1.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Conexión base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_Toc156600939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18</w:t>
            </w:r>
            <w:r w:rsidR="00D04ED5" w:rsidRPr="00D04ED5">
              <w:rPr>
                <w:rFonts w:ascii="Times New Roman" w:hAnsi="Times New Roman" w:cs="Times New Roman"/>
                <w:noProof/>
                <w:webHidden/>
                <w:sz w:val="24"/>
                <w:szCs w:val="24"/>
              </w:rPr>
              <w:fldChar w:fldCharType="end"/>
            </w:r>
          </w:hyperlink>
        </w:p>
        <w:p w14:paraId="32238DB5" w14:textId="5CE1868F"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0" w:history="1">
            <w:r w:rsidR="00D04ED5" w:rsidRPr="00D04ED5">
              <w:rPr>
                <w:rStyle w:val="Hipervnculo"/>
                <w:rFonts w:ascii="Times New Roman" w:hAnsi="Times New Roman" w:cs="Times New Roman"/>
                <w:noProof/>
                <w:sz w:val="24"/>
                <w:szCs w:val="24"/>
                <w:lang w:val="es-ES"/>
              </w:rPr>
              <w:t>5.2.2.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Modelo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_Toc156600940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18</w:t>
            </w:r>
            <w:r w:rsidR="00D04ED5" w:rsidRPr="00D04ED5">
              <w:rPr>
                <w:rFonts w:ascii="Times New Roman" w:hAnsi="Times New Roman" w:cs="Times New Roman"/>
                <w:noProof/>
                <w:webHidden/>
                <w:sz w:val="24"/>
                <w:szCs w:val="24"/>
              </w:rPr>
              <w:fldChar w:fldCharType="end"/>
            </w:r>
          </w:hyperlink>
        </w:p>
        <w:p w14:paraId="19001898" w14:textId="73967EA6"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1" w:history="1">
            <w:r w:rsidR="00D04ED5" w:rsidRPr="00D04ED5">
              <w:rPr>
                <w:rStyle w:val="Hipervnculo"/>
                <w:rFonts w:ascii="Times New Roman" w:hAnsi="Times New Roman" w:cs="Times New Roman"/>
                <w:noProof/>
                <w:sz w:val="24"/>
                <w:szCs w:val="24"/>
                <w:lang w:val="es-ES"/>
              </w:rPr>
              <w:t>5.2.3.</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Manejo de datos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_Toc156600941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19</w:t>
            </w:r>
            <w:r w:rsidR="00D04ED5" w:rsidRPr="00D04ED5">
              <w:rPr>
                <w:rFonts w:ascii="Times New Roman" w:hAnsi="Times New Roman" w:cs="Times New Roman"/>
                <w:noProof/>
                <w:webHidden/>
                <w:sz w:val="24"/>
                <w:szCs w:val="24"/>
              </w:rPr>
              <w:fldChar w:fldCharType="end"/>
            </w:r>
          </w:hyperlink>
        </w:p>
        <w:p w14:paraId="33BC4FC5" w14:textId="7240DE5A"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2" w:history="1">
            <w:r w:rsidR="00D04ED5" w:rsidRPr="00D04ED5">
              <w:rPr>
                <w:rStyle w:val="Hipervnculo"/>
                <w:rFonts w:ascii="Times New Roman" w:hAnsi="Times New Roman" w:cs="Times New Roman"/>
                <w:noProof/>
                <w:sz w:val="24"/>
                <w:szCs w:val="24"/>
                <w:lang w:val="es-ES"/>
              </w:rPr>
              <w:t>5.2.4.</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Exposición del 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_Toc156600942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20</w:t>
            </w:r>
            <w:r w:rsidR="00D04ED5" w:rsidRPr="00D04ED5">
              <w:rPr>
                <w:rFonts w:ascii="Times New Roman" w:hAnsi="Times New Roman" w:cs="Times New Roman"/>
                <w:noProof/>
                <w:webHidden/>
                <w:sz w:val="24"/>
                <w:szCs w:val="24"/>
              </w:rPr>
              <w:fldChar w:fldCharType="end"/>
            </w:r>
          </w:hyperlink>
        </w:p>
        <w:p w14:paraId="5A4CF628" w14:textId="1B333883"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3" w:history="1">
            <w:r w:rsidR="00D04ED5" w:rsidRPr="00D04ED5">
              <w:rPr>
                <w:rStyle w:val="Hipervnculo"/>
                <w:rFonts w:ascii="Times New Roman" w:hAnsi="Times New Roman" w:cs="Times New Roman"/>
                <w:noProof/>
                <w:sz w:val="24"/>
                <w:szCs w:val="24"/>
                <w:lang w:val="es-ES"/>
              </w:rPr>
              <w:t>5.2.5.</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CORS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_Toc156600943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20</w:t>
            </w:r>
            <w:r w:rsidR="00D04ED5" w:rsidRPr="00D04ED5">
              <w:rPr>
                <w:rFonts w:ascii="Times New Roman" w:hAnsi="Times New Roman" w:cs="Times New Roman"/>
                <w:noProof/>
                <w:webHidden/>
                <w:sz w:val="24"/>
                <w:szCs w:val="24"/>
              </w:rPr>
              <w:fldChar w:fldCharType="end"/>
            </w:r>
          </w:hyperlink>
        </w:p>
        <w:p w14:paraId="558C4235" w14:textId="3A81A2BB"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4" w:history="1">
            <w:r w:rsidR="00D04ED5" w:rsidRPr="00D04ED5">
              <w:rPr>
                <w:rStyle w:val="Hipervnculo"/>
                <w:rFonts w:ascii="Times New Roman" w:hAnsi="Times New Roman" w:cs="Times New Roman"/>
                <w:noProof/>
                <w:sz w:val="24"/>
                <w:szCs w:val="24"/>
                <w:lang w:val="es-ES"/>
              </w:rPr>
              <w:t>5.3.</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Consumo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_Toc156600944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21</w:t>
            </w:r>
            <w:r w:rsidR="00D04ED5" w:rsidRPr="00D04ED5">
              <w:rPr>
                <w:rFonts w:ascii="Times New Roman" w:hAnsi="Times New Roman" w:cs="Times New Roman"/>
                <w:noProof/>
                <w:webHidden/>
                <w:sz w:val="24"/>
                <w:szCs w:val="24"/>
              </w:rPr>
              <w:fldChar w:fldCharType="end"/>
            </w:r>
          </w:hyperlink>
        </w:p>
        <w:p w14:paraId="00D4D7C1" w14:textId="0AC226A7"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5" w:history="1">
            <w:r w:rsidR="00D04ED5" w:rsidRPr="00D04ED5">
              <w:rPr>
                <w:rStyle w:val="Hipervnculo"/>
                <w:rFonts w:ascii="Times New Roman" w:hAnsi="Times New Roman" w:cs="Times New Roman"/>
                <w:noProof/>
                <w:sz w:val="24"/>
                <w:szCs w:val="24"/>
                <w:lang w:val="es-ES"/>
              </w:rPr>
              <w:t>5.3.1.</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SOAP</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_Toc156600945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21</w:t>
            </w:r>
            <w:r w:rsidR="00D04ED5" w:rsidRPr="00D04ED5">
              <w:rPr>
                <w:rFonts w:ascii="Times New Roman" w:hAnsi="Times New Roman" w:cs="Times New Roman"/>
                <w:noProof/>
                <w:webHidden/>
                <w:sz w:val="24"/>
                <w:szCs w:val="24"/>
              </w:rPr>
              <w:fldChar w:fldCharType="end"/>
            </w:r>
          </w:hyperlink>
        </w:p>
        <w:p w14:paraId="0065BB31" w14:textId="31CCFD0A" w:rsidR="00D04ED5" w:rsidRPr="00D04ED5" w:rsidRDefault="00000000" w:rsidP="004376E2">
          <w:pPr>
            <w:pStyle w:val="TDC3"/>
            <w:tabs>
              <w:tab w:val="left" w:pos="1320"/>
              <w:tab w:val="right" w:leader="dot" w:pos="9016"/>
            </w:tabs>
            <w:spacing w:line="360" w:lineRule="auto"/>
            <w:rPr>
              <w:rFonts w:ascii="Times New Roman" w:hAnsi="Times New Roman" w:cs="Times New Roman"/>
              <w:noProof/>
              <w:sz w:val="24"/>
              <w:szCs w:val="24"/>
            </w:rPr>
          </w:pPr>
          <w:hyperlink w:anchor="_Toc156600946" w:history="1">
            <w:r w:rsidR="00D04ED5" w:rsidRPr="00D04ED5">
              <w:rPr>
                <w:rStyle w:val="Hipervnculo"/>
                <w:rFonts w:ascii="Times New Roman" w:hAnsi="Times New Roman" w:cs="Times New Roman"/>
                <w:noProof/>
                <w:sz w:val="24"/>
                <w:szCs w:val="24"/>
                <w:lang w:val="es-ES"/>
              </w:rPr>
              <w:t>5.3.2.</w:t>
            </w:r>
            <w:r w:rsidR="00D04ED5" w:rsidRPr="00D04ED5">
              <w:rPr>
                <w:rFonts w:ascii="Times New Roman" w:hAnsi="Times New Roman" w:cs="Times New Roman"/>
                <w:noProof/>
                <w:sz w:val="24"/>
                <w:szCs w:val="24"/>
              </w:rPr>
              <w:tab/>
            </w:r>
            <w:r w:rsidR="00D04ED5" w:rsidRPr="00D04ED5">
              <w:rPr>
                <w:rStyle w:val="Hipervnculo"/>
                <w:rFonts w:ascii="Times New Roman" w:hAnsi="Times New Roman" w:cs="Times New Roman"/>
                <w:noProof/>
                <w:sz w:val="24"/>
                <w:szCs w:val="24"/>
                <w:lang w:val="es-ES"/>
              </w:rPr>
              <w:t>RESTful</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_Toc156600946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23</w:t>
            </w:r>
            <w:r w:rsidR="00D04ED5" w:rsidRPr="00D04ED5">
              <w:rPr>
                <w:rFonts w:ascii="Times New Roman" w:hAnsi="Times New Roman" w:cs="Times New Roman"/>
                <w:noProof/>
                <w:webHidden/>
                <w:sz w:val="24"/>
                <w:szCs w:val="24"/>
              </w:rPr>
              <w:fldChar w:fldCharType="end"/>
            </w:r>
          </w:hyperlink>
        </w:p>
        <w:p w14:paraId="59CB037E" w14:textId="437AD6D0" w:rsidR="00D04ED5" w:rsidRPr="00D04ED5" w:rsidRDefault="00000000" w:rsidP="004376E2">
          <w:pPr>
            <w:pStyle w:val="TDC2"/>
            <w:tabs>
              <w:tab w:val="left" w:pos="88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7" w:history="1">
            <w:r w:rsidR="00D04ED5" w:rsidRPr="00D04ED5">
              <w:rPr>
                <w:rStyle w:val="Hipervnculo"/>
                <w:rFonts w:ascii="Times New Roman" w:hAnsi="Times New Roman" w:cs="Times New Roman"/>
                <w:noProof/>
                <w:sz w:val="24"/>
                <w:szCs w:val="24"/>
                <w:lang w:val="es-ES"/>
              </w:rPr>
              <w:t>5.4.</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Diseño</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_Toc156600947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25</w:t>
            </w:r>
            <w:r w:rsidR="00D04ED5" w:rsidRPr="00D04ED5">
              <w:rPr>
                <w:rFonts w:ascii="Times New Roman" w:hAnsi="Times New Roman" w:cs="Times New Roman"/>
                <w:noProof/>
                <w:webHidden/>
                <w:sz w:val="24"/>
                <w:szCs w:val="24"/>
              </w:rPr>
              <w:fldChar w:fldCharType="end"/>
            </w:r>
          </w:hyperlink>
        </w:p>
        <w:p w14:paraId="5C51E30E" w14:textId="5611D191" w:rsidR="00D04ED5" w:rsidRPr="00D04ED5" w:rsidRDefault="00000000" w:rsidP="004376E2">
          <w:pPr>
            <w:pStyle w:val="TDC1"/>
            <w:tabs>
              <w:tab w:val="left" w:pos="440"/>
              <w:tab w:val="right" w:leader="dot" w:pos="9016"/>
            </w:tabs>
            <w:spacing w:line="360" w:lineRule="auto"/>
            <w:rPr>
              <w:rFonts w:ascii="Times New Roman" w:eastAsiaTheme="minorEastAsia" w:hAnsi="Times New Roman" w:cs="Times New Roman"/>
              <w:noProof/>
              <w:sz w:val="24"/>
              <w:szCs w:val="24"/>
              <w:lang w:val="es-ES" w:eastAsia="es-ES"/>
            </w:rPr>
          </w:pPr>
          <w:hyperlink w:anchor="_Toc156600948" w:history="1">
            <w:r w:rsidR="00D04ED5" w:rsidRPr="00D04ED5">
              <w:rPr>
                <w:rStyle w:val="Hipervnculo"/>
                <w:rFonts w:ascii="Times New Roman" w:hAnsi="Times New Roman" w:cs="Times New Roman"/>
                <w:noProof/>
                <w:sz w:val="24"/>
                <w:szCs w:val="24"/>
                <w:lang w:val="es-ES"/>
              </w:rPr>
              <w:t>6.</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lang w:val="es-ES"/>
              </w:rPr>
              <w:t>Conclusión</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_Toc156600948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25</w:t>
            </w:r>
            <w:r w:rsidR="00D04ED5" w:rsidRPr="00D04ED5">
              <w:rPr>
                <w:rFonts w:ascii="Times New Roman" w:hAnsi="Times New Roman" w:cs="Times New Roman"/>
                <w:noProof/>
                <w:webHidden/>
                <w:sz w:val="24"/>
                <w:szCs w:val="24"/>
              </w:rPr>
              <w:fldChar w:fldCharType="end"/>
            </w:r>
          </w:hyperlink>
        </w:p>
        <w:p w14:paraId="4C808234" w14:textId="43CFCCAB" w:rsidR="00D04ED5" w:rsidRDefault="00000000" w:rsidP="004376E2">
          <w:pPr>
            <w:pStyle w:val="TDC1"/>
            <w:tabs>
              <w:tab w:val="left" w:pos="440"/>
              <w:tab w:val="right" w:leader="dot" w:pos="9016"/>
            </w:tabs>
            <w:spacing w:line="360" w:lineRule="auto"/>
            <w:rPr>
              <w:rFonts w:eastAsiaTheme="minorEastAsia"/>
              <w:noProof/>
              <w:lang w:val="es-ES" w:eastAsia="es-ES"/>
            </w:rPr>
          </w:pPr>
          <w:hyperlink w:anchor="_Toc156600949" w:history="1">
            <w:r w:rsidR="00D04ED5" w:rsidRPr="00D04ED5">
              <w:rPr>
                <w:rStyle w:val="Hipervnculo"/>
                <w:rFonts w:ascii="Times New Roman" w:hAnsi="Times New Roman" w:cs="Times New Roman"/>
                <w:noProof/>
                <w:sz w:val="24"/>
                <w:szCs w:val="24"/>
              </w:rPr>
              <w:t>7.</w:t>
            </w:r>
            <w:r w:rsidR="00D04ED5" w:rsidRPr="00D04ED5">
              <w:rPr>
                <w:rFonts w:ascii="Times New Roman" w:eastAsiaTheme="minorEastAsia" w:hAnsi="Times New Roman" w:cs="Times New Roman"/>
                <w:noProof/>
                <w:sz w:val="24"/>
                <w:szCs w:val="24"/>
                <w:lang w:val="es-ES" w:eastAsia="es-ES"/>
              </w:rPr>
              <w:tab/>
            </w:r>
            <w:r w:rsidR="00D04ED5" w:rsidRPr="00D04ED5">
              <w:rPr>
                <w:rStyle w:val="Hipervnculo"/>
                <w:rFonts w:ascii="Times New Roman" w:hAnsi="Times New Roman" w:cs="Times New Roman"/>
                <w:noProof/>
                <w:sz w:val="24"/>
                <w:szCs w:val="24"/>
              </w:rPr>
              <w:t>Referencias</w:t>
            </w:r>
            <w:r w:rsidR="00D04ED5" w:rsidRPr="00D04ED5">
              <w:rPr>
                <w:rFonts w:ascii="Times New Roman" w:hAnsi="Times New Roman" w:cs="Times New Roman"/>
                <w:noProof/>
                <w:webHidden/>
                <w:sz w:val="24"/>
                <w:szCs w:val="24"/>
              </w:rPr>
              <w:tab/>
            </w:r>
            <w:r w:rsidR="00D04ED5" w:rsidRPr="00D04ED5">
              <w:rPr>
                <w:rFonts w:ascii="Times New Roman" w:hAnsi="Times New Roman" w:cs="Times New Roman"/>
                <w:noProof/>
                <w:webHidden/>
                <w:sz w:val="24"/>
                <w:szCs w:val="24"/>
              </w:rPr>
              <w:fldChar w:fldCharType="begin"/>
            </w:r>
            <w:r w:rsidR="00D04ED5" w:rsidRPr="00D04ED5">
              <w:rPr>
                <w:rFonts w:ascii="Times New Roman" w:hAnsi="Times New Roman" w:cs="Times New Roman"/>
                <w:noProof/>
                <w:webHidden/>
                <w:sz w:val="24"/>
                <w:szCs w:val="24"/>
              </w:rPr>
              <w:instrText xml:space="preserve"> PAGEREF _Toc156600949 \h </w:instrText>
            </w:r>
            <w:r w:rsidR="00D04ED5" w:rsidRPr="00D04ED5">
              <w:rPr>
                <w:rFonts w:ascii="Times New Roman" w:hAnsi="Times New Roman" w:cs="Times New Roman"/>
                <w:noProof/>
                <w:webHidden/>
                <w:sz w:val="24"/>
                <w:szCs w:val="24"/>
              </w:rPr>
            </w:r>
            <w:r w:rsidR="00D04ED5" w:rsidRPr="00D04ED5">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27</w:t>
            </w:r>
            <w:r w:rsidR="00D04ED5" w:rsidRPr="00D04ED5">
              <w:rPr>
                <w:rFonts w:ascii="Times New Roman" w:hAnsi="Times New Roman" w:cs="Times New Roman"/>
                <w:noProof/>
                <w:webHidden/>
                <w:sz w:val="24"/>
                <w:szCs w:val="24"/>
              </w:rPr>
              <w:fldChar w:fldCharType="end"/>
            </w:r>
          </w:hyperlink>
        </w:p>
        <w:p w14:paraId="351339DB" w14:textId="790FD0DD" w:rsidR="00476369" w:rsidRPr="00676BE6" w:rsidRDefault="00476369" w:rsidP="004376E2">
          <w:pPr>
            <w:spacing w:line="360" w:lineRule="auto"/>
            <w:rPr>
              <w:rFonts w:ascii="Times New Roman" w:hAnsi="Times New Roman" w:cs="Times New Roman"/>
              <w:sz w:val="24"/>
              <w:szCs w:val="24"/>
            </w:rPr>
          </w:pPr>
          <w:r w:rsidRPr="00676BE6">
            <w:rPr>
              <w:rFonts w:ascii="Times New Roman" w:hAnsi="Times New Roman" w:cs="Times New Roman"/>
              <w:b/>
              <w:bCs/>
              <w:sz w:val="24"/>
              <w:szCs w:val="24"/>
              <w:lang w:val="es-ES"/>
            </w:rPr>
            <w:fldChar w:fldCharType="end"/>
          </w:r>
        </w:p>
      </w:sdtContent>
    </w:sdt>
    <w:p w14:paraId="6479E2AC" w14:textId="77777777" w:rsidR="00ED0FE8" w:rsidRDefault="00ED0FE8" w:rsidP="004376E2">
      <w:pPr>
        <w:spacing w:line="360" w:lineRule="auto"/>
        <w:rPr>
          <w:rFonts w:ascii="Times New Roman" w:hAnsi="Times New Roman" w:cs="Times New Roman"/>
          <w:sz w:val="24"/>
          <w:szCs w:val="24"/>
          <w:lang w:val="es-MX"/>
        </w:rPr>
      </w:pPr>
    </w:p>
    <w:p w14:paraId="5B2DDAB7" w14:textId="595E19AC" w:rsidR="004376E2" w:rsidRPr="004376E2" w:rsidRDefault="004376E2" w:rsidP="004376E2">
      <w:pPr>
        <w:spacing w:line="360" w:lineRule="auto"/>
        <w:rPr>
          <w:rFonts w:ascii="Times New Roman" w:hAnsi="Times New Roman" w:cs="Times New Roman"/>
          <w:b/>
          <w:bCs/>
          <w:sz w:val="24"/>
          <w:szCs w:val="24"/>
          <w:lang w:val="es-MX"/>
        </w:rPr>
      </w:pPr>
      <w:r w:rsidRPr="004376E2">
        <w:rPr>
          <w:rFonts w:ascii="Times New Roman" w:hAnsi="Times New Roman" w:cs="Times New Roman"/>
          <w:b/>
          <w:bCs/>
          <w:sz w:val="24"/>
          <w:szCs w:val="24"/>
          <w:lang w:val="es-MX"/>
        </w:rPr>
        <w:t>Ilustraciones</w:t>
      </w:r>
    </w:p>
    <w:p w14:paraId="565C0A13" w14:textId="73B9B6DF" w:rsidR="004376E2" w:rsidRPr="004376E2" w:rsidRDefault="00D04ED5"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r w:rsidRPr="004376E2">
        <w:rPr>
          <w:rFonts w:ascii="Times New Roman" w:hAnsi="Times New Roman" w:cs="Times New Roman"/>
          <w:sz w:val="24"/>
          <w:szCs w:val="24"/>
          <w:lang w:val="es-MX"/>
        </w:rPr>
        <w:fldChar w:fldCharType="begin"/>
      </w:r>
      <w:r w:rsidRPr="004376E2">
        <w:rPr>
          <w:rFonts w:ascii="Times New Roman" w:hAnsi="Times New Roman" w:cs="Times New Roman"/>
          <w:sz w:val="24"/>
          <w:szCs w:val="24"/>
          <w:lang w:val="es-MX"/>
        </w:rPr>
        <w:instrText xml:space="preserve"> TOC \h \z \c "Ilustración" </w:instrText>
      </w:r>
      <w:r w:rsidRPr="004376E2">
        <w:rPr>
          <w:rFonts w:ascii="Times New Roman" w:hAnsi="Times New Roman" w:cs="Times New Roman"/>
          <w:sz w:val="24"/>
          <w:szCs w:val="24"/>
          <w:lang w:val="es-MX"/>
        </w:rPr>
        <w:fldChar w:fldCharType="separate"/>
      </w:r>
      <w:hyperlink r:id="rId13" w:anchor="_Toc156601102" w:history="1">
        <w:r w:rsidR="004376E2" w:rsidRPr="004376E2">
          <w:rPr>
            <w:rStyle w:val="Hipervnculo"/>
            <w:rFonts w:ascii="Times New Roman" w:hAnsi="Times New Roman" w:cs="Times New Roman"/>
            <w:noProof/>
            <w:sz w:val="24"/>
            <w:szCs w:val="24"/>
          </w:rPr>
          <w:t>Ilustración 1 Esquema de arquitectura cliente servidor</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_Toc156601102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9</w:t>
        </w:r>
        <w:r w:rsidR="004376E2" w:rsidRPr="004376E2">
          <w:rPr>
            <w:rFonts w:ascii="Times New Roman" w:hAnsi="Times New Roman" w:cs="Times New Roman"/>
            <w:noProof/>
            <w:webHidden/>
            <w:sz w:val="24"/>
            <w:szCs w:val="24"/>
          </w:rPr>
          <w:fldChar w:fldCharType="end"/>
        </w:r>
      </w:hyperlink>
    </w:p>
    <w:p w14:paraId="23FB5D49" w14:textId="1DA37B87"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4" w:anchor="_Toc156601103" w:history="1">
        <w:r w:rsidR="004376E2" w:rsidRPr="004376E2">
          <w:rPr>
            <w:rStyle w:val="Hipervnculo"/>
            <w:rFonts w:ascii="Times New Roman" w:hAnsi="Times New Roman" w:cs="Times New Roman"/>
            <w:noProof/>
            <w:sz w:val="24"/>
            <w:szCs w:val="24"/>
          </w:rPr>
          <w:t>Ilustración 2 Esquema de arquitectura en tres capas</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_Toc156601103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11</w:t>
        </w:r>
        <w:r w:rsidR="004376E2" w:rsidRPr="004376E2">
          <w:rPr>
            <w:rFonts w:ascii="Times New Roman" w:hAnsi="Times New Roman" w:cs="Times New Roman"/>
            <w:noProof/>
            <w:webHidden/>
            <w:sz w:val="24"/>
            <w:szCs w:val="24"/>
          </w:rPr>
          <w:fldChar w:fldCharType="end"/>
        </w:r>
      </w:hyperlink>
    </w:p>
    <w:p w14:paraId="7D367FF3" w14:textId="17DD4EBD"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5" w:anchor="_Toc156601104" w:history="1">
        <w:r w:rsidR="004376E2" w:rsidRPr="004376E2">
          <w:rPr>
            <w:rStyle w:val="Hipervnculo"/>
            <w:rFonts w:ascii="Times New Roman" w:hAnsi="Times New Roman" w:cs="Times New Roman"/>
            <w:noProof/>
            <w:sz w:val="24"/>
            <w:szCs w:val="24"/>
          </w:rPr>
          <w:t>Ilustración 3 Esquema RESTful y SOAP</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_Toc156601104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13</w:t>
        </w:r>
        <w:r w:rsidR="004376E2" w:rsidRPr="004376E2">
          <w:rPr>
            <w:rFonts w:ascii="Times New Roman" w:hAnsi="Times New Roman" w:cs="Times New Roman"/>
            <w:noProof/>
            <w:webHidden/>
            <w:sz w:val="24"/>
            <w:szCs w:val="24"/>
          </w:rPr>
          <w:fldChar w:fldCharType="end"/>
        </w:r>
      </w:hyperlink>
    </w:p>
    <w:p w14:paraId="2ED78397" w14:textId="6240D05C" w:rsidR="004376E2" w:rsidRPr="004376E2" w:rsidRDefault="00000000" w:rsidP="004376E2">
      <w:pPr>
        <w:pStyle w:val="Tabladeilustraciones"/>
        <w:tabs>
          <w:tab w:val="right" w:leader="dot" w:pos="9016"/>
        </w:tabs>
        <w:spacing w:line="360" w:lineRule="auto"/>
        <w:rPr>
          <w:rFonts w:ascii="Times New Roman" w:eastAsiaTheme="minorEastAsia" w:hAnsi="Times New Roman" w:cs="Times New Roman"/>
          <w:noProof/>
          <w:sz w:val="24"/>
          <w:szCs w:val="24"/>
          <w:lang w:val="es-ES" w:eastAsia="es-ES"/>
        </w:rPr>
      </w:pPr>
      <w:hyperlink r:id="rId16" w:anchor="_Toc156601105" w:history="1">
        <w:r w:rsidR="004376E2" w:rsidRPr="004376E2">
          <w:rPr>
            <w:rStyle w:val="Hipervnculo"/>
            <w:rFonts w:ascii="Times New Roman" w:hAnsi="Times New Roman" w:cs="Times New Roman"/>
            <w:noProof/>
            <w:sz w:val="24"/>
            <w:szCs w:val="24"/>
          </w:rPr>
          <w:t>Ilustración 4 Diseño del ejemplo de registro de persona</w:t>
        </w:r>
        <w:r w:rsidR="004376E2" w:rsidRPr="004376E2">
          <w:rPr>
            <w:rFonts w:ascii="Times New Roman" w:hAnsi="Times New Roman" w:cs="Times New Roman"/>
            <w:noProof/>
            <w:webHidden/>
            <w:sz w:val="24"/>
            <w:szCs w:val="24"/>
          </w:rPr>
          <w:tab/>
        </w:r>
        <w:r w:rsidR="004376E2" w:rsidRPr="004376E2">
          <w:rPr>
            <w:rFonts w:ascii="Times New Roman" w:hAnsi="Times New Roman" w:cs="Times New Roman"/>
            <w:noProof/>
            <w:webHidden/>
            <w:sz w:val="24"/>
            <w:szCs w:val="24"/>
          </w:rPr>
          <w:fldChar w:fldCharType="begin"/>
        </w:r>
        <w:r w:rsidR="004376E2" w:rsidRPr="004376E2">
          <w:rPr>
            <w:rFonts w:ascii="Times New Roman" w:hAnsi="Times New Roman" w:cs="Times New Roman"/>
            <w:noProof/>
            <w:webHidden/>
            <w:sz w:val="24"/>
            <w:szCs w:val="24"/>
          </w:rPr>
          <w:instrText xml:space="preserve"> PAGEREF _Toc156601105 \h </w:instrText>
        </w:r>
        <w:r w:rsidR="004376E2" w:rsidRPr="004376E2">
          <w:rPr>
            <w:rFonts w:ascii="Times New Roman" w:hAnsi="Times New Roman" w:cs="Times New Roman"/>
            <w:noProof/>
            <w:webHidden/>
            <w:sz w:val="24"/>
            <w:szCs w:val="24"/>
          </w:rPr>
        </w:r>
        <w:r w:rsidR="004376E2" w:rsidRPr="004376E2">
          <w:rPr>
            <w:rFonts w:ascii="Times New Roman" w:hAnsi="Times New Roman" w:cs="Times New Roman"/>
            <w:noProof/>
            <w:webHidden/>
            <w:sz w:val="24"/>
            <w:szCs w:val="24"/>
          </w:rPr>
          <w:fldChar w:fldCharType="separate"/>
        </w:r>
        <w:r w:rsidR="006858F9">
          <w:rPr>
            <w:rFonts w:ascii="Times New Roman" w:hAnsi="Times New Roman" w:cs="Times New Roman"/>
            <w:noProof/>
            <w:webHidden/>
            <w:sz w:val="24"/>
            <w:szCs w:val="24"/>
          </w:rPr>
          <w:t>25</w:t>
        </w:r>
        <w:r w:rsidR="004376E2" w:rsidRPr="004376E2">
          <w:rPr>
            <w:rFonts w:ascii="Times New Roman" w:hAnsi="Times New Roman" w:cs="Times New Roman"/>
            <w:noProof/>
            <w:webHidden/>
            <w:sz w:val="24"/>
            <w:szCs w:val="24"/>
          </w:rPr>
          <w:fldChar w:fldCharType="end"/>
        </w:r>
      </w:hyperlink>
    </w:p>
    <w:p w14:paraId="3461D1D0" w14:textId="1CE00A81" w:rsidR="00ED0FE8" w:rsidRPr="004376E2" w:rsidRDefault="00D04ED5" w:rsidP="004376E2">
      <w:pPr>
        <w:spacing w:line="360" w:lineRule="auto"/>
        <w:rPr>
          <w:rFonts w:ascii="Times New Roman" w:hAnsi="Times New Roman" w:cs="Times New Roman"/>
          <w:sz w:val="24"/>
          <w:szCs w:val="24"/>
          <w:lang w:val="es-MX"/>
        </w:rPr>
      </w:pPr>
      <w:r w:rsidRPr="004376E2">
        <w:rPr>
          <w:rFonts w:ascii="Times New Roman" w:hAnsi="Times New Roman" w:cs="Times New Roman"/>
          <w:sz w:val="24"/>
          <w:szCs w:val="24"/>
          <w:lang w:val="es-MX"/>
        </w:rPr>
        <w:fldChar w:fldCharType="end"/>
      </w:r>
    </w:p>
    <w:p w14:paraId="486E1C8C" w14:textId="16DC9E22" w:rsidR="00ED0FE8" w:rsidRPr="00786FA0" w:rsidRDefault="00786FA0" w:rsidP="004376E2">
      <w:pPr>
        <w:spacing w:line="360" w:lineRule="auto"/>
        <w:rPr>
          <w:rFonts w:ascii="Times New Roman" w:hAnsi="Times New Roman" w:cs="Times New Roman"/>
          <w:b/>
          <w:bCs/>
          <w:sz w:val="24"/>
          <w:szCs w:val="24"/>
          <w:lang w:val="es-MX"/>
        </w:rPr>
      </w:pPr>
      <w:r w:rsidRPr="00786FA0">
        <w:rPr>
          <w:rFonts w:ascii="Times New Roman" w:hAnsi="Times New Roman" w:cs="Times New Roman"/>
          <w:b/>
          <w:bCs/>
          <w:sz w:val="24"/>
          <w:szCs w:val="24"/>
          <w:lang w:val="es-MX"/>
        </w:rPr>
        <w:t>Tablas</w:t>
      </w:r>
    </w:p>
    <w:p w14:paraId="635707D1" w14:textId="16668325" w:rsidR="00786FA0" w:rsidRDefault="00786FA0">
      <w:pPr>
        <w:pStyle w:val="Tabladeilustraciones"/>
        <w:tabs>
          <w:tab w:val="right" w:leader="dot" w:pos="9016"/>
        </w:tabs>
        <w:rPr>
          <w:rFonts w:eastAsiaTheme="minorEastAsia"/>
          <w:noProof/>
          <w:lang w:val="es-ES" w:eastAsia="es-ES"/>
        </w:rPr>
      </w:pPr>
      <w:r>
        <w:rPr>
          <w:rFonts w:ascii="Times New Roman" w:hAnsi="Times New Roman" w:cs="Times New Roman"/>
          <w:sz w:val="24"/>
          <w:szCs w:val="24"/>
          <w:lang w:val="es-MX"/>
        </w:rPr>
        <w:fldChar w:fldCharType="begin"/>
      </w:r>
      <w:r>
        <w:rPr>
          <w:rFonts w:ascii="Times New Roman" w:hAnsi="Times New Roman" w:cs="Times New Roman"/>
          <w:sz w:val="24"/>
          <w:szCs w:val="24"/>
          <w:lang w:val="es-MX"/>
        </w:rPr>
        <w:instrText xml:space="preserve"> TOC \h \z \c "Tabla" </w:instrText>
      </w:r>
      <w:r>
        <w:rPr>
          <w:rFonts w:ascii="Times New Roman" w:hAnsi="Times New Roman" w:cs="Times New Roman"/>
          <w:sz w:val="24"/>
          <w:szCs w:val="24"/>
          <w:lang w:val="es-MX"/>
        </w:rPr>
        <w:fldChar w:fldCharType="separate"/>
      </w:r>
      <w:hyperlink w:anchor="_Toc156647659" w:history="1">
        <w:r w:rsidRPr="00297A4E">
          <w:rPr>
            <w:rStyle w:val="Hipervnculo"/>
            <w:noProof/>
          </w:rPr>
          <w:t>Tabla 1 Herramientas utilizadas</w:t>
        </w:r>
        <w:r>
          <w:rPr>
            <w:noProof/>
            <w:webHidden/>
          </w:rPr>
          <w:tab/>
        </w:r>
        <w:r>
          <w:rPr>
            <w:noProof/>
            <w:webHidden/>
          </w:rPr>
          <w:fldChar w:fldCharType="begin"/>
        </w:r>
        <w:r>
          <w:rPr>
            <w:noProof/>
            <w:webHidden/>
          </w:rPr>
          <w:instrText xml:space="preserve"> PAGEREF _Toc156647659 \h </w:instrText>
        </w:r>
        <w:r>
          <w:rPr>
            <w:noProof/>
            <w:webHidden/>
          </w:rPr>
        </w:r>
        <w:r>
          <w:rPr>
            <w:noProof/>
            <w:webHidden/>
          </w:rPr>
          <w:fldChar w:fldCharType="separate"/>
        </w:r>
        <w:r w:rsidR="006858F9">
          <w:rPr>
            <w:noProof/>
            <w:webHidden/>
          </w:rPr>
          <w:t>8</w:t>
        </w:r>
        <w:r>
          <w:rPr>
            <w:noProof/>
            <w:webHidden/>
          </w:rPr>
          <w:fldChar w:fldCharType="end"/>
        </w:r>
      </w:hyperlink>
    </w:p>
    <w:p w14:paraId="0BDB243E" w14:textId="1CD3D5A3" w:rsidR="00ED0FE8" w:rsidRPr="004376E2" w:rsidRDefault="00786FA0" w:rsidP="004376E2">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fldChar w:fldCharType="end"/>
      </w:r>
    </w:p>
    <w:p w14:paraId="2A86B9FE" w14:textId="77777777" w:rsidR="00ED0FE8" w:rsidRPr="004376E2" w:rsidRDefault="00ED0FE8" w:rsidP="004376E2">
      <w:pPr>
        <w:spacing w:line="360" w:lineRule="auto"/>
        <w:rPr>
          <w:rFonts w:ascii="Times New Roman" w:hAnsi="Times New Roman" w:cs="Times New Roman"/>
          <w:sz w:val="24"/>
          <w:szCs w:val="24"/>
          <w:lang w:val="es-MX"/>
        </w:rPr>
      </w:pPr>
    </w:p>
    <w:p w14:paraId="6A52881B" w14:textId="77777777" w:rsidR="00ED0FE8" w:rsidRPr="00676BE6" w:rsidRDefault="00ED0FE8">
      <w:pPr>
        <w:rPr>
          <w:rFonts w:ascii="Times New Roman" w:hAnsi="Times New Roman" w:cs="Times New Roman"/>
          <w:sz w:val="24"/>
          <w:szCs w:val="24"/>
          <w:lang w:val="es-MX"/>
        </w:rPr>
      </w:pPr>
    </w:p>
    <w:p w14:paraId="556454FD" w14:textId="77777777" w:rsidR="00ED0FE8" w:rsidRPr="00676BE6" w:rsidRDefault="00ED0FE8">
      <w:pPr>
        <w:rPr>
          <w:rFonts w:ascii="Times New Roman" w:hAnsi="Times New Roman" w:cs="Times New Roman"/>
          <w:sz w:val="24"/>
          <w:szCs w:val="24"/>
          <w:lang w:val="es-MX"/>
        </w:rPr>
      </w:pPr>
    </w:p>
    <w:p w14:paraId="5383B250" w14:textId="77777777" w:rsidR="00ED0FE8" w:rsidRPr="00676BE6" w:rsidRDefault="00ED0FE8">
      <w:pPr>
        <w:rPr>
          <w:rFonts w:ascii="Times New Roman" w:hAnsi="Times New Roman" w:cs="Times New Roman"/>
          <w:sz w:val="24"/>
          <w:szCs w:val="24"/>
          <w:lang w:val="es-MX"/>
        </w:rPr>
      </w:pPr>
    </w:p>
    <w:p w14:paraId="3DF22DC8" w14:textId="77777777" w:rsidR="00ED0FE8" w:rsidRPr="00676BE6" w:rsidRDefault="00ED0FE8">
      <w:pPr>
        <w:rPr>
          <w:rFonts w:ascii="Times New Roman" w:hAnsi="Times New Roman" w:cs="Times New Roman"/>
          <w:sz w:val="24"/>
          <w:szCs w:val="24"/>
          <w:lang w:val="es-MX"/>
        </w:rPr>
      </w:pPr>
    </w:p>
    <w:p w14:paraId="53419AF3" w14:textId="77777777" w:rsidR="00ED0FE8" w:rsidRPr="00676BE6" w:rsidRDefault="00ED0FE8">
      <w:pPr>
        <w:rPr>
          <w:rFonts w:ascii="Times New Roman" w:hAnsi="Times New Roman" w:cs="Times New Roman"/>
          <w:sz w:val="24"/>
          <w:szCs w:val="24"/>
          <w:lang w:val="es-MX"/>
        </w:rPr>
      </w:pPr>
    </w:p>
    <w:p w14:paraId="0142978E" w14:textId="77777777" w:rsidR="00ED0FE8" w:rsidRPr="00676BE6" w:rsidRDefault="00ED0FE8">
      <w:pPr>
        <w:rPr>
          <w:rFonts w:ascii="Times New Roman" w:hAnsi="Times New Roman" w:cs="Times New Roman"/>
          <w:sz w:val="24"/>
          <w:szCs w:val="24"/>
          <w:lang w:val="es-MX"/>
        </w:rPr>
      </w:pPr>
    </w:p>
    <w:p w14:paraId="3CC15DC8" w14:textId="77777777" w:rsidR="004376E2" w:rsidRPr="00676BE6" w:rsidRDefault="004376E2">
      <w:pPr>
        <w:rPr>
          <w:rFonts w:ascii="Times New Roman" w:hAnsi="Times New Roman" w:cs="Times New Roman"/>
          <w:sz w:val="24"/>
          <w:szCs w:val="24"/>
          <w:lang w:val="es-MX"/>
        </w:rPr>
      </w:pPr>
    </w:p>
    <w:p w14:paraId="7448BC62" w14:textId="22AEA2F9" w:rsidR="00ED0FE8" w:rsidRPr="0045245A" w:rsidRDefault="00ED0FE8" w:rsidP="0045245A">
      <w:pPr>
        <w:pStyle w:val="Ttulo1"/>
      </w:pPr>
      <w:bookmarkStart w:id="3" w:name="_Toc156600915"/>
      <w:r w:rsidRPr="0045245A">
        <w:lastRenderedPageBreak/>
        <w:t>Introducción</w:t>
      </w:r>
      <w:bookmarkEnd w:id="3"/>
      <w:r w:rsidRPr="0045245A">
        <w:t xml:space="preserve"> </w:t>
      </w:r>
    </w:p>
    <w:p w14:paraId="115A19D5" w14:textId="2A1F4D56"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el contexto de la era digital, el diseño de la arquitectura de sistemas y aplicaciones informáticas se ha vuelto una pieza fundamental e indispensable para poder desarrollar e implementar soluciones tecnológicas verdaderamente eficientes, escalables y sostenibles en el tiempo</w:t>
      </w:r>
      <w:r w:rsidR="00A273FC"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
          <w:id w:val="-683979159"/>
          <w:placeholder>
            <w:docPart w:val="DefaultPlaceholder_-1854013440"/>
          </w:placeholder>
        </w:sdtPr>
        <w:sdtContent>
          <w:r w:rsidR="001D0FA8" w:rsidRPr="001D0FA8">
            <w:rPr>
              <w:rFonts w:ascii="Times New Roman" w:hAnsi="Times New Roman" w:cs="Times New Roman"/>
              <w:color w:val="000000"/>
              <w:sz w:val="24"/>
              <w:szCs w:val="24"/>
            </w:rPr>
            <w:t>[1]</w:t>
          </w:r>
        </w:sdtContent>
      </w:sdt>
      <w:r w:rsidRPr="00676BE6">
        <w:rPr>
          <w:rFonts w:ascii="Times New Roman" w:hAnsi="Times New Roman" w:cs="Times New Roman"/>
          <w:sz w:val="24"/>
          <w:szCs w:val="24"/>
        </w:rPr>
        <w:t xml:space="preserve">. </w:t>
      </w:r>
      <w:r w:rsidR="00676BE6">
        <w:rPr>
          <w:rFonts w:ascii="Times New Roman" w:hAnsi="Times New Roman" w:cs="Times New Roman"/>
          <w:sz w:val="24"/>
          <w:szCs w:val="24"/>
        </w:rPr>
        <w:t xml:space="preserve"> </w:t>
      </w:r>
      <w:r w:rsidRPr="00676BE6">
        <w:rPr>
          <w:rFonts w:ascii="Times New Roman" w:hAnsi="Times New Roman" w:cs="Times New Roman"/>
          <w:sz w:val="24"/>
          <w:szCs w:val="24"/>
        </w:rPr>
        <w:t>Dentro de este campo, existen tres pilares o conceptos clave que sostienen y dan forma al complejo edificio de la tecnología de la información en la actualidad: las arquitecturas distribuidas, las arquitecturas de aplicaciones y la arquitectura web</w:t>
      </w:r>
      <w:r w:rsidR="00B0206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
          <w:id w:val="-1387335939"/>
          <w:placeholder>
            <w:docPart w:val="534B31C4F61244FAB30F399D07B18468"/>
          </w:placeholder>
        </w:sdtPr>
        <w:sdtContent>
          <w:r w:rsidR="001D0FA8" w:rsidRPr="001D0FA8">
            <w:rPr>
              <w:rFonts w:ascii="Times New Roman" w:hAnsi="Times New Roman" w:cs="Times New Roman"/>
              <w:color w:val="000000"/>
              <w:sz w:val="24"/>
              <w:szCs w:val="24"/>
            </w:rPr>
            <w:t>[2]</w:t>
          </w:r>
        </w:sdtContent>
      </w:sdt>
      <w:r w:rsidRPr="00676BE6">
        <w:rPr>
          <w:rFonts w:ascii="Times New Roman" w:hAnsi="Times New Roman" w:cs="Times New Roman"/>
          <w:sz w:val="24"/>
          <w:szCs w:val="24"/>
        </w:rPr>
        <w:t xml:space="preserve">. </w:t>
      </w:r>
    </w:p>
    <w:p w14:paraId="649F4F03" w14:textId="1B346CB0"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Las arquitecturas distribuidas implican un paradigma donde múltiples computadoras o nodos de procesamiento, interconectados mediante una red, trabajan de manera coordinada y colaborativa para lograr un objetivo en común. Este enfoque permite compartir recursos informáticos, almacenamiento y responsabilidades entre los distintos nodos. Las principales ventajas de este modelo son: mejor aprovechamiento de la capacidad de procesamiento total del sistema, mayor eficiencia y disponibilidad de las aplicaciones, mejor escalabilidad ante incrementos de la demanda y una forma más efectiva de gestionar grandes volúmenes de datos distribuidos</w:t>
      </w:r>
      <w:r w:rsidR="00DC28F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
          <w:id w:val="-657854690"/>
          <w:placeholder>
            <w:docPart w:val="DefaultPlaceholder_-1854013440"/>
          </w:placeholder>
        </w:sdtPr>
        <w:sdtContent>
          <w:r w:rsidR="001D0FA8" w:rsidRPr="001D0FA8">
            <w:rPr>
              <w:rFonts w:ascii="Times New Roman" w:hAnsi="Times New Roman" w:cs="Times New Roman"/>
              <w:color w:val="000000"/>
              <w:sz w:val="24"/>
              <w:szCs w:val="24"/>
            </w:rPr>
            <w:t>[3]</w:t>
          </w:r>
        </w:sdtContent>
      </w:sdt>
      <w:r w:rsidRPr="00676BE6">
        <w:rPr>
          <w:rFonts w:ascii="Times New Roman" w:hAnsi="Times New Roman" w:cs="Times New Roman"/>
          <w:sz w:val="24"/>
          <w:szCs w:val="24"/>
        </w:rPr>
        <w:t>.</w:t>
      </w:r>
    </w:p>
    <w:p w14:paraId="7D3E3F5F" w14:textId="28F71251"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Por otro lado, las arquitecturas de aplicaciones definen la estructura de componentes de un sistema de software, la interacción entre ellos y el flujo de información. Tener una arquitectura de aplicación bien diseñada y optimizada es indispensable para construir soluciones de software de alta calidad, fáciles de mantener, extender y que aprovechen de forma eficiente los recursos informáticos subyacentes</w:t>
      </w:r>
      <w:r w:rsidR="00A30CA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
          <w:id w:val="-1527714295"/>
          <w:placeholder>
            <w:docPart w:val="534B31C4F61244FAB30F399D07B18468"/>
          </w:placeholder>
        </w:sdtPr>
        <w:sdtContent>
          <w:r w:rsidR="001D0FA8" w:rsidRPr="001D0FA8">
            <w:rPr>
              <w:rFonts w:ascii="Times New Roman" w:hAnsi="Times New Roman" w:cs="Times New Roman"/>
              <w:color w:val="000000"/>
              <w:sz w:val="24"/>
              <w:szCs w:val="24"/>
            </w:rPr>
            <w:t>[4]</w:t>
          </w:r>
        </w:sdtContent>
      </w:sdt>
      <w:r w:rsidRPr="00676BE6">
        <w:rPr>
          <w:rFonts w:ascii="Times New Roman" w:hAnsi="Times New Roman" w:cs="Times New Roman"/>
          <w:sz w:val="24"/>
          <w:szCs w:val="24"/>
        </w:rPr>
        <w:t>.</w:t>
      </w:r>
    </w:p>
    <w:p w14:paraId="4A829F5D" w14:textId="60AD210C" w:rsidR="001C344A" w:rsidRPr="00676BE6"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Finalmente, en las últimas décadas la arquitectura web se ha posicionado como la columna vertebral técnica del ciberespacio. Implica importantes consideraciones de diseño para construir aplicaciones y servicios web globalmente accesibles, capaces de gestionar una gran concurrencia de usuarios, altos niveles de disponibilidad y tiempos de respuesta aceptables. Aspectos de seguridad, privacidad de datos y experiencia de usuario son también críticos</w:t>
      </w:r>
      <w:r w:rsidR="00560D7D"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
          <w:id w:val="1623493087"/>
          <w:placeholder>
            <w:docPart w:val="534B31C4F61244FAB30F399D07B18468"/>
          </w:placeholder>
        </w:sdtPr>
        <w:sdtContent>
          <w:r w:rsidR="001D0FA8" w:rsidRPr="001D0FA8">
            <w:rPr>
              <w:rFonts w:ascii="Times New Roman" w:hAnsi="Times New Roman" w:cs="Times New Roman"/>
              <w:color w:val="000000"/>
              <w:sz w:val="24"/>
              <w:szCs w:val="24"/>
            </w:rPr>
            <w:t>[5]</w:t>
          </w:r>
        </w:sdtContent>
      </w:sdt>
      <w:r w:rsidRPr="00676BE6">
        <w:rPr>
          <w:rFonts w:ascii="Times New Roman" w:hAnsi="Times New Roman" w:cs="Times New Roman"/>
          <w:sz w:val="24"/>
          <w:szCs w:val="24"/>
        </w:rPr>
        <w:t xml:space="preserve">. </w:t>
      </w:r>
    </w:p>
    <w:p w14:paraId="4EDB96D7" w14:textId="16877B6D" w:rsidR="001C344A" w:rsidRDefault="001C344A" w:rsidP="00187EA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este trabajo nos enfocaremos en analizar tres arquitecturas, los principios y mejores prácticas que guían su diseño e implementación, así como los desafíos y oportunidades que presentan en un panorama tecnológico en constante cambio. </w:t>
      </w:r>
    </w:p>
    <w:p w14:paraId="532D5DDD" w14:textId="77777777" w:rsidR="00187EA4" w:rsidRDefault="00187EA4" w:rsidP="001C344A">
      <w:pPr>
        <w:jc w:val="both"/>
        <w:rPr>
          <w:rFonts w:ascii="Times New Roman" w:hAnsi="Times New Roman" w:cs="Times New Roman"/>
          <w:sz w:val="24"/>
          <w:szCs w:val="24"/>
        </w:rPr>
      </w:pPr>
    </w:p>
    <w:p w14:paraId="7C4EF7A2" w14:textId="77777777" w:rsidR="00187EA4" w:rsidRDefault="00187EA4" w:rsidP="001C344A">
      <w:pPr>
        <w:jc w:val="both"/>
        <w:rPr>
          <w:rFonts w:ascii="Times New Roman" w:hAnsi="Times New Roman" w:cs="Times New Roman"/>
          <w:sz w:val="24"/>
          <w:szCs w:val="24"/>
        </w:rPr>
      </w:pPr>
    </w:p>
    <w:p w14:paraId="688FF6CA" w14:textId="77777777" w:rsidR="00187EA4" w:rsidRPr="00676BE6" w:rsidRDefault="00187EA4" w:rsidP="001C344A">
      <w:pPr>
        <w:jc w:val="both"/>
        <w:rPr>
          <w:rFonts w:ascii="Times New Roman" w:hAnsi="Times New Roman" w:cs="Times New Roman"/>
          <w:sz w:val="24"/>
          <w:szCs w:val="24"/>
        </w:rPr>
      </w:pPr>
    </w:p>
    <w:p w14:paraId="38F6D6E1" w14:textId="2A0D4E1D" w:rsidR="00ED0FE8" w:rsidRPr="0045245A" w:rsidRDefault="00ED0FE8" w:rsidP="0045245A">
      <w:pPr>
        <w:pStyle w:val="Ttulo1"/>
      </w:pPr>
      <w:bookmarkStart w:id="4" w:name="_Toc156600916"/>
      <w:r w:rsidRPr="0045245A">
        <w:lastRenderedPageBreak/>
        <w:t>Arquitecturas distribuidas</w:t>
      </w:r>
      <w:bookmarkEnd w:id="4"/>
    </w:p>
    <w:p w14:paraId="61942D8A" w14:textId="1C2D72F7" w:rsidR="00DD6695" w:rsidRPr="0045245A" w:rsidRDefault="00AC17AE" w:rsidP="0045245A">
      <w:pPr>
        <w:pStyle w:val="Ttulo2"/>
      </w:pPr>
      <w:bookmarkStart w:id="5" w:name="_Toc156600917"/>
      <w:r w:rsidRPr="0045245A">
        <w:t>Definición y características</w:t>
      </w:r>
      <w:bookmarkEnd w:id="5"/>
      <w:r w:rsidR="00DD6695" w:rsidRPr="0045245A">
        <w:t xml:space="preserve"> </w:t>
      </w:r>
    </w:p>
    <w:p w14:paraId="5D3A2E4A" w14:textId="6C2E9E86"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re‌‌‌pre‌‌‌se‌‌‌</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un paradigma e‌‌‌n e‌‌‌l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y </w:t>
      </w:r>
      <w:proofErr w:type="spellStart"/>
      <w:r w:rsidRPr="00676BE6">
        <w:rPr>
          <w:rFonts w:ascii="Times New Roman" w:hAnsi="Times New Roman" w:cs="Times New Roman"/>
          <w:sz w:val="24"/>
          <w:szCs w:val="24"/>
        </w:rPr>
        <w:t>aplicacione</w:t>
      </w:r>
      <w:proofErr w:type="spellEnd"/>
      <w:r w:rsidRPr="00676BE6">
        <w:rPr>
          <w:rFonts w:ascii="Times New Roman" w:hAnsi="Times New Roman" w:cs="Times New Roman"/>
          <w:sz w:val="24"/>
          <w:szCs w:val="24"/>
        </w:rPr>
        <w:t>‌‌‌s informáticas e‌‌‌n e‌‌‌l que‌‌‌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se‌‌‌ e‌‌‌</w:t>
      </w:r>
      <w:proofErr w:type="spellStart"/>
      <w:r w:rsidRPr="00676BE6">
        <w:rPr>
          <w:rFonts w:ascii="Times New Roman" w:hAnsi="Times New Roman" w:cs="Times New Roman"/>
          <w:sz w:val="24"/>
          <w:szCs w:val="24"/>
        </w:rPr>
        <w:t>ncue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ntran</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rsos</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‌‌‌s </w:t>
      </w:r>
      <w:proofErr w:type="spellStart"/>
      <w:r w:rsidRPr="00676BE6">
        <w:rPr>
          <w:rFonts w:ascii="Times New Roman" w:hAnsi="Times New Roman" w:cs="Times New Roman"/>
          <w:sz w:val="24"/>
          <w:szCs w:val="24"/>
        </w:rPr>
        <w:t>ubicacione</w:t>
      </w:r>
      <w:proofErr w:type="spellEnd"/>
      <w:r w:rsidRPr="00676BE6">
        <w:rPr>
          <w:rFonts w:ascii="Times New Roman" w:hAnsi="Times New Roman" w:cs="Times New Roman"/>
          <w:sz w:val="24"/>
          <w:szCs w:val="24"/>
        </w:rPr>
        <w:t>‌‌‌s ge‌‌‌</w:t>
      </w:r>
      <w:proofErr w:type="spellStart"/>
      <w:r w:rsidRPr="00676BE6">
        <w:rPr>
          <w:rFonts w:ascii="Times New Roman" w:hAnsi="Times New Roman" w:cs="Times New Roman"/>
          <w:sz w:val="24"/>
          <w:szCs w:val="24"/>
        </w:rPr>
        <w:t>ográficas</w:t>
      </w:r>
      <w:proofErr w:type="spellEnd"/>
      <w:r w:rsidRPr="00676BE6">
        <w:rPr>
          <w:rFonts w:ascii="Times New Roman" w:hAnsi="Times New Roman" w:cs="Times New Roman"/>
          <w:sz w:val="24"/>
          <w:szCs w:val="24"/>
        </w:rPr>
        <w:t xml:space="preserve"> pe‌‌‌ro trabajan de‌‌‌ mane‌‌‌</w:t>
      </w:r>
      <w:proofErr w:type="spellStart"/>
      <w:r w:rsidRPr="00676BE6">
        <w:rPr>
          <w:rFonts w:ascii="Times New Roman" w:hAnsi="Times New Roman" w:cs="Times New Roman"/>
          <w:sz w:val="24"/>
          <w:szCs w:val="24"/>
        </w:rPr>
        <w:t>ra</w:t>
      </w:r>
      <w:proofErr w:type="spellEnd"/>
      <w:r w:rsidRPr="00676BE6">
        <w:rPr>
          <w:rFonts w:ascii="Times New Roman" w:hAnsi="Times New Roman" w:cs="Times New Roman"/>
          <w:sz w:val="24"/>
          <w:szCs w:val="24"/>
        </w:rPr>
        <w:t xml:space="preserve"> conjunta y coordinada para cumplir un </w:t>
      </w:r>
      <w:proofErr w:type="spellStart"/>
      <w:r w:rsidRPr="00676BE6">
        <w:rPr>
          <w:rFonts w:ascii="Times New Roman" w:hAnsi="Times New Roman" w:cs="Times New Roman"/>
          <w:sz w:val="24"/>
          <w:szCs w:val="24"/>
        </w:rPr>
        <w:t>obje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tivo</w:t>
      </w:r>
      <w:proofErr w:type="spellEnd"/>
      <w:r w:rsidRPr="00676BE6">
        <w:rPr>
          <w:rFonts w:ascii="Times New Roman" w:hAnsi="Times New Roman" w:cs="Times New Roman"/>
          <w:sz w:val="24"/>
          <w:szCs w:val="24"/>
        </w:rPr>
        <w:t xml:space="preserve"> común. Gracias a la e‌‌‌</w:t>
      </w:r>
      <w:proofErr w:type="spellStart"/>
      <w:r w:rsidRPr="00676BE6">
        <w:rPr>
          <w:rFonts w:ascii="Times New Roman" w:hAnsi="Times New Roman" w:cs="Times New Roman"/>
          <w:sz w:val="24"/>
          <w:szCs w:val="24"/>
        </w:rPr>
        <w:t>volución</w:t>
      </w:r>
      <w:proofErr w:type="spellEnd"/>
      <w:r w:rsidRPr="00676BE6">
        <w:rPr>
          <w:rFonts w:ascii="Times New Roman" w:hAnsi="Times New Roman" w:cs="Times New Roman"/>
          <w:sz w:val="24"/>
          <w:szCs w:val="24"/>
        </w:rPr>
        <w:t xml:space="preserve"> de‌‌‌ las te‌‌‌</w:t>
      </w:r>
      <w:proofErr w:type="spellStart"/>
      <w:r w:rsidRPr="00676BE6">
        <w:rPr>
          <w:rFonts w:ascii="Times New Roman" w:hAnsi="Times New Roman" w:cs="Times New Roman"/>
          <w:sz w:val="24"/>
          <w:szCs w:val="24"/>
        </w:rPr>
        <w:t>cnologías</w:t>
      </w:r>
      <w:proofErr w:type="spellEnd"/>
      <w:r w:rsidRPr="00676BE6">
        <w:rPr>
          <w:rFonts w:ascii="Times New Roman" w:hAnsi="Times New Roman" w:cs="Times New Roman"/>
          <w:sz w:val="24"/>
          <w:szCs w:val="24"/>
        </w:rPr>
        <w:t xml:space="preserve"> de‌‌‌ comunicación y la </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‌‌‌ce‌‌‌</w:t>
      </w:r>
      <w:proofErr w:type="spellStart"/>
      <w:r w:rsidRPr="00676BE6">
        <w:rPr>
          <w:rFonts w:ascii="Times New Roman" w:hAnsi="Times New Roman" w:cs="Times New Roman"/>
          <w:sz w:val="24"/>
          <w:szCs w:val="24"/>
        </w:rPr>
        <w:t>sidad</w:t>
      </w:r>
      <w:proofErr w:type="spellEnd"/>
      <w:r w:rsidRPr="00676BE6">
        <w:rPr>
          <w:rFonts w:ascii="Times New Roman" w:hAnsi="Times New Roman" w:cs="Times New Roman"/>
          <w:sz w:val="24"/>
          <w:szCs w:val="24"/>
        </w:rPr>
        <w:t xml:space="preserve"> de‌‌‌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e‌‌‌</w:t>
      </w:r>
      <w:proofErr w:type="spellStart"/>
      <w:r w:rsidRPr="00676BE6">
        <w:rPr>
          <w:rFonts w:ascii="Times New Roman" w:hAnsi="Times New Roman" w:cs="Times New Roman"/>
          <w:sz w:val="24"/>
          <w:szCs w:val="24"/>
        </w:rPr>
        <w:t>scalable</w:t>
      </w:r>
      <w:proofErr w:type="spellEnd"/>
      <w:r w:rsidRPr="00676BE6">
        <w:rPr>
          <w:rFonts w:ascii="Times New Roman" w:hAnsi="Times New Roman" w:cs="Times New Roman"/>
          <w:sz w:val="24"/>
          <w:szCs w:val="24"/>
        </w:rPr>
        <w:t>‌‌‌s, e‌‌‌</w:t>
      </w:r>
      <w:proofErr w:type="spellStart"/>
      <w:r w:rsidRPr="00676BE6">
        <w:rPr>
          <w:rFonts w:ascii="Times New Roman" w:hAnsi="Times New Roman" w:cs="Times New Roman"/>
          <w:sz w:val="24"/>
          <w:szCs w:val="24"/>
        </w:rPr>
        <w:t>sta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w:t>
      </w:r>
      <w:proofErr w:type="spellEnd"/>
      <w:r w:rsidRPr="00676BE6">
        <w:rPr>
          <w:rFonts w:ascii="Times New Roman" w:hAnsi="Times New Roman" w:cs="Times New Roman"/>
          <w:sz w:val="24"/>
          <w:szCs w:val="24"/>
        </w:rPr>
        <w:t xml:space="preserve"> ha ganado popularidad, pe‌‌‌</w:t>
      </w:r>
      <w:proofErr w:type="spellStart"/>
      <w:r w:rsidRPr="00676BE6">
        <w:rPr>
          <w:rFonts w:ascii="Times New Roman" w:hAnsi="Times New Roman" w:cs="Times New Roman"/>
          <w:sz w:val="24"/>
          <w:szCs w:val="24"/>
        </w:rPr>
        <w:t>rmitie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ndo</w:t>
      </w:r>
      <w:proofErr w:type="spellEnd"/>
      <w:r w:rsidRPr="00676BE6">
        <w:rPr>
          <w:rFonts w:ascii="Times New Roman" w:hAnsi="Times New Roman" w:cs="Times New Roman"/>
          <w:sz w:val="24"/>
          <w:szCs w:val="24"/>
        </w:rPr>
        <w:t xml:space="preserve"> la distribución de‌‌‌ cargas de‌‌‌ trabajo y re‌‌‌cursos a través de‌‌‌ múltiple‌‌‌s nodos o </w:t>
      </w:r>
      <w:r w:rsidRPr="001A091C">
        <w:rPr>
          <w:rFonts w:ascii="Times New Roman" w:hAnsi="Times New Roman" w:cs="Times New Roman"/>
          <w:sz w:val="24"/>
          <w:szCs w:val="24"/>
          <w:lang w:val="es-419"/>
        </w:rPr>
        <w:t>se‌‌‌</w:t>
      </w:r>
      <w:proofErr w:type="spellStart"/>
      <w:r w:rsidRPr="001A091C">
        <w:rPr>
          <w:rFonts w:ascii="Times New Roman" w:hAnsi="Times New Roman" w:cs="Times New Roman"/>
          <w:sz w:val="24"/>
          <w:szCs w:val="24"/>
          <w:lang w:val="es-419"/>
        </w:rPr>
        <w:t>rvidore</w:t>
      </w:r>
      <w:proofErr w:type="spellEnd"/>
      <w:r w:rsidRPr="001A091C">
        <w:rPr>
          <w:rFonts w:ascii="Times New Roman" w:hAnsi="Times New Roman" w:cs="Times New Roman"/>
          <w:sz w:val="24"/>
          <w:szCs w:val="24"/>
          <w:lang w:val="es-419"/>
        </w:rPr>
        <w:t>‌‌‌s</w:t>
      </w:r>
      <w:r w:rsidR="006B113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
          <w:id w:val="-709886746"/>
          <w:placeholder>
            <w:docPart w:val="DefaultPlaceholder_-1854013440"/>
          </w:placeholder>
        </w:sdtPr>
        <w:sdtContent>
          <w:r w:rsidR="001D0FA8" w:rsidRPr="001D0FA8">
            <w:rPr>
              <w:rFonts w:ascii="Times New Roman" w:hAnsi="Times New Roman" w:cs="Times New Roman"/>
              <w:color w:val="000000"/>
              <w:sz w:val="24"/>
              <w:szCs w:val="24"/>
            </w:rPr>
            <w:t>[6]</w:t>
          </w:r>
        </w:sdtContent>
      </w:sdt>
      <w:r w:rsidRPr="00676BE6">
        <w:rPr>
          <w:rFonts w:ascii="Times New Roman" w:hAnsi="Times New Roman" w:cs="Times New Roman"/>
          <w:sz w:val="24"/>
          <w:szCs w:val="24"/>
        </w:rPr>
        <w:t>.</w:t>
      </w:r>
    </w:p>
    <w:p w14:paraId="4D57FAE0" w14:textId="0A86C84D" w:rsidR="00D6761F" w:rsidRPr="00E9265A" w:rsidRDefault="00D6761F" w:rsidP="00E9265A">
      <w:pPr>
        <w:spacing w:line="360" w:lineRule="auto"/>
        <w:jc w:val="both"/>
        <w:rPr>
          <w:rFonts w:ascii="Times New Roman" w:hAnsi="Times New Roman" w:cs="Times New Roman"/>
          <w:sz w:val="24"/>
          <w:szCs w:val="24"/>
        </w:rPr>
      </w:pPr>
      <w:proofErr w:type="spellStart"/>
      <w:r w:rsidRPr="00E9265A">
        <w:rPr>
          <w:rFonts w:ascii="Times New Roman" w:hAnsi="Times New Roman" w:cs="Times New Roman"/>
          <w:sz w:val="24"/>
          <w:szCs w:val="24"/>
        </w:rPr>
        <w:t>Ade</w:t>
      </w:r>
      <w:proofErr w:type="spellEnd"/>
      <w:r w:rsidRPr="00E9265A">
        <w:rPr>
          <w:rFonts w:ascii="Times New Roman" w:hAnsi="Times New Roman" w:cs="Times New Roman"/>
          <w:sz w:val="24"/>
          <w:szCs w:val="24"/>
        </w:rPr>
        <w:t xml:space="preserve">‌‌‌más, las </w:t>
      </w:r>
      <w:proofErr w:type="spellStart"/>
      <w:r w:rsidRPr="00E9265A">
        <w:rPr>
          <w:rFonts w:ascii="Times New Roman" w:hAnsi="Times New Roman" w:cs="Times New Roman"/>
          <w:sz w:val="24"/>
          <w:szCs w:val="24"/>
        </w:rPr>
        <w:t>arquite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cturas</w:t>
      </w:r>
      <w:proofErr w:type="spellEnd"/>
      <w:r w:rsidRPr="00E9265A">
        <w:rPr>
          <w:rFonts w:ascii="Times New Roman" w:hAnsi="Times New Roman" w:cs="Times New Roman"/>
          <w:sz w:val="24"/>
          <w:szCs w:val="24"/>
        </w:rPr>
        <w:t xml:space="preserve"> distribuidas son e‌‌‌</w:t>
      </w:r>
      <w:proofErr w:type="spellStart"/>
      <w:r w:rsidRPr="00E9265A">
        <w:rPr>
          <w:rFonts w:ascii="Times New Roman" w:hAnsi="Times New Roman" w:cs="Times New Roman"/>
          <w:sz w:val="24"/>
          <w:szCs w:val="24"/>
        </w:rPr>
        <w:t>scalable</w:t>
      </w:r>
      <w:proofErr w:type="spellEnd"/>
      <w:r w:rsidRPr="00E9265A">
        <w:rPr>
          <w:rFonts w:ascii="Times New Roman" w:hAnsi="Times New Roman" w:cs="Times New Roman"/>
          <w:sz w:val="24"/>
          <w:szCs w:val="24"/>
        </w:rPr>
        <w:t>‌‌‌s, ya que‌‌‌ pe‌‌‌</w:t>
      </w:r>
      <w:proofErr w:type="spellStart"/>
      <w:r w:rsidRPr="00E9265A">
        <w:rPr>
          <w:rFonts w:ascii="Times New Roman" w:hAnsi="Times New Roman" w:cs="Times New Roman"/>
          <w:sz w:val="24"/>
          <w:szCs w:val="24"/>
        </w:rPr>
        <w:t>rmite</w:t>
      </w:r>
      <w:proofErr w:type="spellEnd"/>
      <w:r w:rsidRPr="00E9265A">
        <w:rPr>
          <w:rFonts w:ascii="Times New Roman" w:hAnsi="Times New Roman" w:cs="Times New Roman"/>
          <w:sz w:val="24"/>
          <w:szCs w:val="24"/>
        </w:rPr>
        <w:t xml:space="preserve">‌‌‌n añadir o e‌‌‌liminar re‌‌‌cursos conforme‌‌‌ a la de‌‌‌manda, sin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w:t>
      </w:r>
      <w:proofErr w:type="spellEnd"/>
      <w:r w:rsidRPr="00E9265A">
        <w:rPr>
          <w:rFonts w:ascii="Times New Roman" w:hAnsi="Times New Roman" w:cs="Times New Roman"/>
          <w:sz w:val="24"/>
          <w:szCs w:val="24"/>
        </w:rPr>
        <w:t xml:space="preserve"> de‌‌‌ re‌‌‌</w:t>
      </w:r>
      <w:proofErr w:type="spellStart"/>
      <w:r w:rsidRPr="00E9265A">
        <w:rPr>
          <w:rFonts w:ascii="Times New Roman" w:hAnsi="Times New Roman" w:cs="Times New Roman"/>
          <w:sz w:val="24"/>
          <w:szCs w:val="24"/>
        </w:rPr>
        <w:t>dise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ñar</w:t>
      </w:r>
      <w:proofErr w:type="spellEnd"/>
      <w:r w:rsidRPr="00E9265A">
        <w:rPr>
          <w:rFonts w:ascii="Times New Roman" w:hAnsi="Times New Roman" w:cs="Times New Roman"/>
          <w:sz w:val="24"/>
          <w:szCs w:val="24"/>
        </w:rPr>
        <w:t xml:space="preserve"> e‌‌‌l </w:t>
      </w:r>
      <w:proofErr w:type="spellStart"/>
      <w:r w:rsidRPr="00E9265A">
        <w:rPr>
          <w:rFonts w:ascii="Times New Roman" w:hAnsi="Times New Roman" w:cs="Times New Roman"/>
          <w:sz w:val="24"/>
          <w:szCs w:val="24"/>
        </w:rPr>
        <w:t>siste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ma</w:t>
      </w:r>
      <w:proofErr w:type="spellEnd"/>
      <w:r w:rsidRPr="00E9265A">
        <w:rPr>
          <w:rFonts w:ascii="Times New Roman" w:hAnsi="Times New Roman" w:cs="Times New Roman"/>
          <w:sz w:val="24"/>
          <w:szCs w:val="24"/>
        </w:rPr>
        <w:t xml:space="preserve"> </w:t>
      </w:r>
      <w:proofErr w:type="spellStart"/>
      <w:r w:rsidRPr="00E9265A">
        <w:rPr>
          <w:rFonts w:ascii="Times New Roman" w:hAnsi="Times New Roman" w:cs="Times New Roman"/>
          <w:sz w:val="24"/>
          <w:szCs w:val="24"/>
        </w:rPr>
        <w:t>comple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to</w:t>
      </w:r>
      <w:proofErr w:type="spellEnd"/>
      <w:r w:rsidRPr="00E9265A">
        <w:rPr>
          <w:rFonts w:ascii="Times New Roman" w:hAnsi="Times New Roman" w:cs="Times New Roman"/>
          <w:sz w:val="24"/>
          <w:szCs w:val="24"/>
        </w:rPr>
        <w:t>. Esto posibilita a las e‌‌‌</w:t>
      </w:r>
      <w:proofErr w:type="spellStart"/>
      <w:r w:rsidRPr="00E9265A">
        <w:rPr>
          <w:rFonts w:ascii="Times New Roman" w:hAnsi="Times New Roman" w:cs="Times New Roman"/>
          <w:sz w:val="24"/>
          <w:szCs w:val="24"/>
        </w:rPr>
        <w:t>mpre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sas</w:t>
      </w:r>
      <w:proofErr w:type="spellEnd"/>
      <w:r w:rsidRPr="00E9265A">
        <w:rPr>
          <w:rFonts w:ascii="Times New Roman" w:hAnsi="Times New Roman" w:cs="Times New Roman"/>
          <w:sz w:val="24"/>
          <w:szCs w:val="24"/>
        </w:rPr>
        <w:t xml:space="preserve"> adaptarse‌‌‌ </w:t>
      </w:r>
      <w:proofErr w:type="spellStart"/>
      <w:r w:rsidRPr="00E9265A">
        <w:rPr>
          <w:rFonts w:ascii="Times New Roman" w:hAnsi="Times New Roman" w:cs="Times New Roman"/>
          <w:sz w:val="24"/>
          <w:szCs w:val="24"/>
        </w:rPr>
        <w:t>rápidame</w:t>
      </w:r>
      <w:proofErr w:type="spellEnd"/>
      <w:r w:rsidRPr="00E9265A">
        <w:rPr>
          <w:rFonts w:ascii="Times New Roman" w:hAnsi="Times New Roman" w:cs="Times New Roman"/>
          <w:sz w:val="24"/>
          <w:szCs w:val="24"/>
        </w:rPr>
        <w:t>‌‌‌</w:t>
      </w:r>
      <w:proofErr w:type="spellStart"/>
      <w:r w:rsidRPr="00E9265A">
        <w:rPr>
          <w:rFonts w:ascii="Times New Roman" w:hAnsi="Times New Roman" w:cs="Times New Roman"/>
          <w:sz w:val="24"/>
          <w:szCs w:val="24"/>
        </w:rPr>
        <w:t>nte</w:t>
      </w:r>
      <w:proofErr w:type="spellEnd"/>
      <w:r w:rsidRPr="00E9265A">
        <w:rPr>
          <w:rFonts w:ascii="Times New Roman" w:hAnsi="Times New Roman" w:cs="Times New Roman"/>
          <w:sz w:val="24"/>
          <w:szCs w:val="24"/>
        </w:rPr>
        <w:t>‌‌‌ a cambios e‌‌‌n e‌‌‌l me‌‌‌</w:t>
      </w:r>
      <w:proofErr w:type="spellStart"/>
      <w:r w:rsidRPr="00E9265A">
        <w:rPr>
          <w:rFonts w:ascii="Times New Roman" w:hAnsi="Times New Roman" w:cs="Times New Roman"/>
          <w:sz w:val="24"/>
          <w:szCs w:val="24"/>
        </w:rPr>
        <w:t>rcado</w:t>
      </w:r>
      <w:proofErr w:type="spellEnd"/>
      <w:r w:rsidRPr="00E9265A">
        <w:rPr>
          <w:rFonts w:ascii="Times New Roman" w:hAnsi="Times New Roman" w:cs="Times New Roman"/>
          <w:sz w:val="24"/>
          <w:szCs w:val="24"/>
        </w:rPr>
        <w:t xml:space="preserve"> o e‌‌‌n las </w:t>
      </w:r>
      <w:proofErr w:type="spellStart"/>
      <w:r w:rsidRPr="00E9265A">
        <w:rPr>
          <w:rFonts w:ascii="Times New Roman" w:hAnsi="Times New Roman" w:cs="Times New Roman"/>
          <w:sz w:val="24"/>
          <w:szCs w:val="24"/>
        </w:rPr>
        <w:t>ne</w:t>
      </w:r>
      <w:proofErr w:type="spellEnd"/>
      <w:r w:rsidRPr="00E9265A">
        <w:rPr>
          <w:rFonts w:ascii="Times New Roman" w:hAnsi="Times New Roman" w:cs="Times New Roman"/>
          <w:sz w:val="24"/>
          <w:szCs w:val="24"/>
        </w:rPr>
        <w:t>‌‌‌ce‌‌‌</w:t>
      </w:r>
      <w:proofErr w:type="spellStart"/>
      <w:r w:rsidRPr="00E9265A">
        <w:rPr>
          <w:rFonts w:ascii="Times New Roman" w:hAnsi="Times New Roman" w:cs="Times New Roman"/>
          <w:sz w:val="24"/>
          <w:szCs w:val="24"/>
        </w:rPr>
        <w:t>sidade</w:t>
      </w:r>
      <w:proofErr w:type="spellEnd"/>
      <w:r w:rsidRPr="00E9265A">
        <w:rPr>
          <w:rFonts w:ascii="Times New Roman" w:hAnsi="Times New Roman" w:cs="Times New Roman"/>
          <w:sz w:val="24"/>
          <w:szCs w:val="24"/>
        </w:rPr>
        <w:t>‌‌‌s de‌‌‌ los usuarios</w:t>
      </w:r>
      <w:r w:rsidR="00773218" w:rsidRPr="00E9265A">
        <w:rPr>
          <w:rFonts w:ascii="Times New Roman" w:hAnsi="Times New Roman" w:cs="Times New Roman"/>
          <w:sz w:val="24"/>
          <w:szCs w:val="24"/>
        </w:rPr>
        <w:t xml:space="preserve"> </w:t>
      </w:r>
      <w:sdt>
        <w:sdtPr>
          <w:rPr>
            <w:color w:val="000000"/>
          </w:rPr>
          <w:tag w:val="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
          <w:id w:val="-1012992158"/>
          <w:placeholder>
            <w:docPart w:val="DefaultPlaceholder_-1854013440"/>
          </w:placeholder>
        </w:sdtPr>
        <w:sdtContent>
          <w:r w:rsidR="001D0FA8" w:rsidRPr="001D0FA8">
            <w:rPr>
              <w:rFonts w:ascii="Times New Roman" w:hAnsi="Times New Roman" w:cs="Times New Roman"/>
              <w:color w:val="000000"/>
              <w:sz w:val="24"/>
              <w:szCs w:val="24"/>
            </w:rPr>
            <w:t>[7]</w:t>
          </w:r>
        </w:sdtContent>
      </w:sdt>
      <w:r w:rsidRPr="00E9265A">
        <w:rPr>
          <w:rFonts w:ascii="Times New Roman" w:hAnsi="Times New Roman" w:cs="Times New Roman"/>
          <w:sz w:val="24"/>
          <w:szCs w:val="24"/>
        </w:rPr>
        <w:t>.</w:t>
      </w:r>
    </w:p>
    <w:p w14:paraId="128D57C0" w14:textId="34DC8C5A"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Otra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re‌‌‌le‌‌‌</w:t>
      </w:r>
      <w:proofErr w:type="spellStart"/>
      <w:r w:rsidRPr="00676BE6">
        <w:rPr>
          <w:rFonts w:ascii="Times New Roman" w:hAnsi="Times New Roman" w:cs="Times New Roman"/>
          <w:sz w:val="24"/>
          <w:szCs w:val="24"/>
        </w:rPr>
        <w:t>vante</w:t>
      </w:r>
      <w:proofErr w:type="spellEnd"/>
      <w:r w:rsidRPr="00676BE6">
        <w:rPr>
          <w:rFonts w:ascii="Times New Roman" w:hAnsi="Times New Roman" w:cs="Times New Roman"/>
          <w:sz w:val="24"/>
          <w:szCs w:val="24"/>
        </w:rPr>
        <w:t>‌‌‌ e‌‌‌s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que‌‌‌ pe‌‌‌</w:t>
      </w:r>
      <w:proofErr w:type="spellStart"/>
      <w:r w:rsidRPr="00676BE6">
        <w:rPr>
          <w:rFonts w:ascii="Times New Roman" w:hAnsi="Times New Roman" w:cs="Times New Roman"/>
          <w:sz w:val="24"/>
          <w:szCs w:val="24"/>
        </w:rPr>
        <w:t>rmite</w:t>
      </w:r>
      <w:proofErr w:type="spellEnd"/>
      <w:r w:rsidRPr="00676BE6">
        <w:rPr>
          <w:rFonts w:ascii="Times New Roman" w:hAnsi="Times New Roman" w:cs="Times New Roman"/>
          <w:sz w:val="24"/>
          <w:szCs w:val="24"/>
        </w:rPr>
        <w:t xml:space="preserve">‌‌‌ que‌‌‌ múltiple‌‌‌s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se‌‌‌ e‌‌‌je‌‌‌cute‌‌‌n </w:t>
      </w:r>
      <w:proofErr w:type="spellStart"/>
      <w:r w:rsidRPr="00676BE6">
        <w:rPr>
          <w:rFonts w:ascii="Times New Roman" w:hAnsi="Times New Roman" w:cs="Times New Roman"/>
          <w:sz w:val="24"/>
          <w:szCs w:val="24"/>
        </w:rPr>
        <w:t>simultáne</w:t>
      </w:r>
      <w:proofErr w:type="spellEnd"/>
      <w:r w:rsidRPr="00676BE6">
        <w:rPr>
          <w:rFonts w:ascii="Times New Roman" w:hAnsi="Times New Roman" w:cs="Times New Roman"/>
          <w:sz w:val="24"/>
          <w:szCs w:val="24"/>
        </w:rPr>
        <w:t>‌‌‌ame‌‌‌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 xml:space="preserve">‌‌‌ e‌‌‌n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Esto me‌‌‌jora e‌‌‌l re‌‌‌</w:t>
      </w:r>
      <w:proofErr w:type="spellStart"/>
      <w:r w:rsidRPr="00676BE6">
        <w:rPr>
          <w:rFonts w:ascii="Times New Roman" w:hAnsi="Times New Roman" w:cs="Times New Roman"/>
          <w:sz w:val="24"/>
          <w:szCs w:val="24"/>
        </w:rPr>
        <w:t>ndimie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nto</w:t>
      </w:r>
      <w:proofErr w:type="spellEnd"/>
      <w:r w:rsidRPr="00676BE6">
        <w:rPr>
          <w:rFonts w:ascii="Times New Roman" w:hAnsi="Times New Roman" w:cs="Times New Roman"/>
          <w:sz w:val="24"/>
          <w:szCs w:val="24"/>
        </w:rPr>
        <w:t xml:space="preserve"> y la e‌‌‌</w:t>
      </w:r>
      <w:proofErr w:type="spellStart"/>
      <w:r w:rsidRPr="00676BE6">
        <w:rPr>
          <w:rFonts w:ascii="Times New Roman" w:hAnsi="Times New Roman" w:cs="Times New Roman"/>
          <w:sz w:val="24"/>
          <w:szCs w:val="24"/>
        </w:rPr>
        <w:t>ficie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de‌‌‌l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w:t>
      </w:r>
      <w:proofErr w:type="spellEnd"/>
      <w:r w:rsidRPr="00676BE6">
        <w:rPr>
          <w:rFonts w:ascii="Times New Roman" w:hAnsi="Times New Roman" w:cs="Times New Roman"/>
          <w:sz w:val="24"/>
          <w:szCs w:val="24"/>
        </w:rPr>
        <w:t xml:space="preserve">, al dividir las tare‌‌‌as y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sarlas</w:t>
      </w:r>
      <w:proofErr w:type="spellEnd"/>
      <w:r w:rsidRPr="00676BE6">
        <w:rPr>
          <w:rFonts w:ascii="Times New Roman" w:hAnsi="Times New Roman" w:cs="Times New Roman"/>
          <w:sz w:val="24"/>
          <w:szCs w:val="24"/>
        </w:rPr>
        <w:t xml:space="preserve"> e‌‌‌n parale‌‌‌lo. Sin e‌‌‌</w:t>
      </w:r>
      <w:proofErr w:type="spellStart"/>
      <w:r w:rsidRPr="00676BE6">
        <w:rPr>
          <w:rFonts w:ascii="Times New Roman" w:hAnsi="Times New Roman" w:cs="Times New Roman"/>
          <w:sz w:val="24"/>
          <w:szCs w:val="24"/>
        </w:rPr>
        <w:t>mbargo</w:t>
      </w:r>
      <w:proofErr w:type="spellEnd"/>
      <w:r w:rsidRPr="00676BE6">
        <w:rPr>
          <w:rFonts w:ascii="Times New Roman" w:hAnsi="Times New Roman" w:cs="Times New Roman"/>
          <w:sz w:val="24"/>
          <w:szCs w:val="24"/>
        </w:rPr>
        <w:t>, la concurre‌‌‌</w:t>
      </w:r>
      <w:proofErr w:type="spellStart"/>
      <w:r w:rsidRPr="00676BE6">
        <w:rPr>
          <w:rFonts w:ascii="Times New Roman" w:hAnsi="Times New Roman" w:cs="Times New Roman"/>
          <w:sz w:val="24"/>
          <w:szCs w:val="24"/>
        </w:rPr>
        <w:t>ncia</w:t>
      </w:r>
      <w:proofErr w:type="spellEnd"/>
      <w:r w:rsidRPr="00676BE6">
        <w:rPr>
          <w:rFonts w:ascii="Times New Roman" w:hAnsi="Times New Roman" w:cs="Times New Roman"/>
          <w:sz w:val="24"/>
          <w:szCs w:val="24"/>
        </w:rPr>
        <w:t xml:space="preserve"> también introduce‌‌‌ </w:t>
      </w:r>
      <w:proofErr w:type="spellStart"/>
      <w:r w:rsidRPr="00676BE6">
        <w:rPr>
          <w:rFonts w:ascii="Times New Roman" w:hAnsi="Times New Roman" w:cs="Times New Roman"/>
          <w:sz w:val="24"/>
          <w:szCs w:val="24"/>
        </w:rPr>
        <w:t>comple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jidad</w:t>
      </w:r>
      <w:proofErr w:type="spellEnd"/>
      <w:r w:rsidRPr="00676BE6">
        <w:rPr>
          <w:rFonts w:ascii="Times New Roman" w:hAnsi="Times New Roman" w:cs="Times New Roman"/>
          <w:sz w:val="24"/>
          <w:szCs w:val="24"/>
        </w:rPr>
        <w:t xml:space="preserve"> e‌‌‌n la ge‌‌‌</w:t>
      </w:r>
      <w:proofErr w:type="spellStart"/>
      <w:r w:rsidRPr="00676BE6">
        <w:rPr>
          <w:rFonts w:ascii="Times New Roman" w:hAnsi="Times New Roman" w:cs="Times New Roman"/>
          <w:sz w:val="24"/>
          <w:szCs w:val="24"/>
        </w:rPr>
        <w:t>stión</w:t>
      </w:r>
      <w:proofErr w:type="spellEnd"/>
      <w:r w:rsidRPr="00676BE6">
        <w:rPr>
          <w:rFonts w:ascii="Times New Roman" w:hAnsi="Times New Roman" w:cs="Times New Roman"/>
          <w:sz w:val="24"/>
          <w:szCs w:val="24"/>
        </w:rPr>
        <w:t xml:space="preserve"> de‌‌‌ e‌‌‌</w:t>
      </w:r>
      <w:proofErr w:type="spellStart"/>
      <w:r w:rsidRPr="00676BE6">
        <w:rPr>
          <w:rFonts w:ascii="Times New Roman" w:hAnsi="Times New Roman" w:cs="Times New Roman"/>
          <w:sz w:val="24"/>
          <w:szCs w:val="24"/>
        </w:rPr>
        <w:t>stados</w:t>
      </w:r>
      <w:proofErr w:type="spellEnd"/>
      <w:r w:rsidRPr="00676BE6">
        <w:rPr>
          <w:rFonts w:ascii="Times New Roman" w:hAnsi="Times New Roman" w:cs="Times New Roman"/>
          <w:sz w:val="24"/>
          <w:szCs w:val="24"/>
        </w:rPr>
        <w:t xml:space="preserve"> y la sincronización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proce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00CC4BE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
          <w:id w:val="746084003"/>
          <w:placeholder>
            <w:docPart w:val="DefaultPlaceholder_-1854013440"/>
          </w:placeholder>
        </w:sdtPr>
        <w:sdtContent>
          <w:r w:rsidR="001D0FA8" w:rsidRPr="001D0FA8">
            <w:rPr>
              <w:rFonts w:ascii="Times New Roman" w:hAnsi="Times New Roman" w:cs="Times New Roman"/>
              <w:color w:val="000000"/>
              <w:sz w:val="24"/>
              <w:szCs w:val="24"/>
            </w:rPr>
            <w:t>[8]</w:t>
          </w:r>
        </w:sdtContent>
      </w:sdt>
      <w:r w:rsidRPr="00676BE6">
        <w:rPr>
          <w:rFonts w:ascii="Times New Roman" w:hAnsi="Times New Roman" w:cs="Times New Roman"/>
          <w:sz w:val="24"/>
          <w:szCs w:val="24"/>
        </w:rPr>
        <w:t>.</w:t>
      </w:r>
    </w:p>
    <w:p w14:paraId="75AC9717" w14:textId="216A1ADC"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he‌‌‌te‌‌‌roge‌‌‌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idad</w:t>
      </w:r>
      <w:proofErr w:type="spellEnd"/>
      <w:r w:rsidRPr="00676BE6">
        <w:rPr>
          <w:rFonts w:ascii="Times New Roman" w:hAnsi="Times New Roman" w:cs="Times New Roman"/>
          <w:sz w:val="24"/>
          <w:szCs w:val="24"/>
        </w:rPr>
        <w:t xml:space="preserve"> e‌‌‌s también una </w:t>
      </w:r>
      <w:proofErr w:type="spellStart"/>
      <w:r w:rsidRPr="00676BE6">
        <w:rPr>
          <w:rFonts w:ascii="Times New Roman" w:hAnsi="Times New Roman" w:cs="Times New Roman"/>
          <w:sz w:val="24"/>
          <w:szCs w:val="24"/>
        </w:rPr>
        <w:t>caracte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rística</w:t>
      </w:r>
      <w:proofErr w:type="spellEnd"/>
      <w:r w:rsidRPr="00676BE6">
        <w:rPr>
          <w:rFonts w:ascii="Times New Roman" w:hAnsi="Times New Roman" w:cs="Times New Roman"/>
          <w:sz w:val="24"/>
          <w:szCs w:val="24"/>
        </w:rPr>
        <w:t xml:space="preserve"> común e‌‌‌n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donde‌‌‌ </w:t>
      </w:r>
      <w:proofErr w:type="spellStart"/>
      <w:r w:rsidRPr="00676BE6">
        <w:rPr>
          <w:rFonts w:ascii="Times New Roman" w:hAnsi="Times New Roman" w:cs="Times New Roman"/>
          <w:sz w:val="24"/>
          <w:szCs w:val="24"/>
        </w:rPr>
        <w:t>dife</w:t>
      </w:r>
      <w:proofErr w:type="spellEnd"/>
      <w:r w:rsidRPr="00676BE6">
        <w:rPr>
          <w:rFonts w:ascii="Times New Roman" w:hAnsi="Times New Roman" w:cs="Times New Roman"/>
          <w:sz w:val="24"/>
          <w:szCs w:val="24"/>
        </w:rPr>
        <w:t>‌‌‌re‌‌‌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 nodos pue‌‌‌de‌‌‌n te‌‌‌</w:t>
      </w:r>
      <w:proofErr w:type="spellStart"/>
      <w:r w:rsidRPr="00676BE6">
        <w:rPr>
          <w:rFonts w:ascii="Times New Roman" w:hAnsi="Times New Roman" w:cs="Times New Roman"/>
          <w:sz w:val="24"/>
          <w:szCs w:val="24"/>
        </w:rPr>
        <w:t>ne</w:t>
      </w:r>
      <w:proofErr w:type="spellEnd"/>
      <w:r w:rsidRPr="00676BE6">
        <w:rPr>
          <w:rFonts w:ascii="Times New Roman" w:hAnsi="Times New Roman" w:cs="Times New Roman"/>
          <w:sz w:val="24"/>
          <w:szCs w:val="24"/>
        </w:rPr>
        <w:t xml:space="preserve">‌‌‌r distintos </w:t>
      </w:r>
      <w:proofErr w:type="spellStart"/>
      <w:r w:rsidRPr="00676BE6">
        <w:rPr>
          <w:rFonts w:ascii="Times New Roman" w:hAnsi="Times New Roman" w:cs="Times New Roman"/>
          <w:sz w:val="24"/>
          <w:szCs w:val="24"/>
        </w:rPr>
        <w:t>siste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mas</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rativos</w:t>
      </w:r>
      <w:proofErr w:type="spellEnd"/>
      <w:r w:rsidRPr="00676BE6">
        <w:rPr>
          <w:rFonts w:ascii="Times New Roman" w:hAnsi="Times New Roman" w:cs="Times New Roman"/>
          <w:sz w:val="24"/>
          <w:szCs w:val="24"/>
        </w:rPr>
        <w:t>, hardware‌‌‌ y software‌‌‌, lo que‌‌‌ re‌‌‌</w:t>
      </w:r>
      <w:proofErr w:type="spellStart"/>
      <w:r w:rsidRPr="00676BE6">
        <w:rPr>
          <w:rFonts w:ascii="Times New Roman" w:hAnsi="Times New Roman" w:cs="Times New Roman"/>
          <w:sz w:val="24"/>
          <w:szCs w:val="24"/>
        </w:rPr>
        <w:t>quie</w:t>
      </w:r>
      <w:proofErr w:type="spellEnd"/>
      <w:r w:rsidRPr="00676BE6">
        <w:rPr>
          <w:rFonts w:ascii="Times New Roman" w:hAnsi="Times New Roman" w:cs="Times New Roman"/>
          <w:sz w:val="24"/>
          <w:szCs w:val="24"/>
        </w:rPr>
        <w:t xml:space="preserve">‌‌‌re‌‌‌ un </w:t>
      </w:r>
      <w:proofErr w:type="spellStart"/>
      <w:r w:rsidRPr="00676BE6">
        <w:rPr>
          <w:rFonts w:ascii="Times New Roman" w:hAnsi="Times New Roman" w:cs="Times New Roman"/>
          <w:sz w:val="24"/>
          <w:szCs w:val="24"/>
        </w:rPr>
        <w:t>dise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ño</w:t>
      </w:r>
      <w:proofErr w:type="spellEnd"/>
      <w:r w:rsidRPr="00676BE6">
        <w:rPr>
          <w:rFonts w:ascii="Times New Roman" w:hAnsi="Times New Roman" w:cs="Times New Roman"/>
          <w:sz w:val="24"/>
          <w:szCs w:val="24"/>
        </w:rPr>
        <w:t xml:space="preserve"> cuidadoso para ase‌‌‌</w:t>
      </w:r>
      <w:proofErr w:type="spellStart"/>
      <w:r w:rsidRPr="00676BE6">
        <w:rPr>
          <w:rFonts w:ascii="Times New Roman" w:hAnsi="Times New Roman" w:cs="Times New Roman"/>
          <w:sz w:val="24"/>
          <w:szCs w:val="24"/>
        </w:rPr>
        <w:t>gurar</w:t>
      </w:r>
      <w:proofErr w:type="spellEnd"/>
      <w:r w:rsidRPr="00676BE6">
        <w:rPr>
          <w:rFonts w:ascii="Times New Roman" w:hAnsi="Times New Roman" w:cs="Times New Roman"/>
          <w:sz w:val="24"/>
          <w:szCs w:val="24"/>
        </w:rPr>
        <w:t xml:space="preserve"> la </w:t>
      </w:r>
      <w:proofErr w:type="spellStart"/>
      <w:r w:rsidRPr="00676BE6">
        <w:rPr>
          <w:rFonts w:ascii="Times New Roman" w:hAnsi="Times New Roman" w:cs="Times New Roman"/>
          <w:sz w:val="24"/>
          <w:szCs w:val="24"/>
        </w:rPr>
        <w:t>inte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rope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rabilidad</w:t>
      </w:r>
      <w:proofErr w:type="spellEnd"/>
      <w:r w:rsidRPr="00676BE6">
        <w:rPr>
          <w:rFonts w:ascii="Times New Roman" w:hAnsi="Times New Roman" w:cs="Times New Roman"/>
          <w:sz w:val="24"/>
          <w:szCs w:val="24"/>
        </w:rPr>
        <w:t xml:space="preserve"> y la corre‌‌‌</w:t>
      </w:r>
      <w:proofErr w:type="spellStart"/>
      <w:r w:rsidRPr="00676BE6">
        <w:rPr>
          <w:rFonts w:ascii="Times New Roman" w:hAnsi="Times New Roman" w:cs="Times New Roman"/>
          <w:sz w:val="24"/>
          <w:szCs w:val="24"/>
        </w:rPr>
        <w:t>cta</w:t>
      </w:r>
      <w:proofErr w:type="spellEnd"/>
      <w:r w:rsidRPr="00676BE6">
        <w:rPr>
          <w:rFonts w:ascii="Times New Roman" w:hAnsi="Times New Roman" w:cs="Times New Roman"/>
          <w:sz w:val="24"/>
          <w:szCs w:val="24"/>
        </w:rPr>
        <w:t xml:space="preserve"> comunicación e‌‌‌</w:t>
      </w:r>
      <w:proofErr w:type="spellStart"/>
      <w:r w:rsidRPr="00676BE6">
        <w:rPr>
          <w:rFonts w:ascii="Times New Roman" w:hAnsi="Times New Roman" w:cs="Times New Roman"/>
          <w:sz w:val="24"/>
          <w:szCs w:val="24"/>
        </w:rPr>
        <w:t>ntre</w:t>
      </w:r>
      <w:proofErr w:type="spellEnd"/>
      <w:r w:rsidRPr="00676BE6">
        <w:rPr>
          <w:rFonts w:ascii="Times New Roman" w:hAnsi="Times New Roman" w:cs="Times New Roman"/>
          <w:sz w:val="24"/>
          <w:szCs w:val="24"/>
        </w:rPr>
        <w:t>‌‌‌ los compone‌‌‌</w:t>
      </w:r>
      <w:proofErr w:type="spellStart"/>
      <w:r w:rsidRPr="00676BE6">
        <w:rPr>
          <w:rFonts w:ascii="Times New Roman" w:hAnsi="Times New Roman" w:cs="Times New Roman"/>
          <w:sz w:val="24"/>
          <w:szCs w:val="24"/>
        </w:rPr>
        <w:t>nte</w:t>
      </w:r>
      <w:proofErr w:type="spellEnd"/>
      <w:r w:rsidRPr="00676BE6">
        <w:rPr>
          <w:rFonts w:ascii="Times New Roman" w:hAnsi="Times New Roman" w:cs="Times New Roman"/>
          <w:sz w:val="24"/>
          <w:szCs w:val="24"/>
        </w:rPr>
        <w:t>‌‌‌s</w:t>
      </w:r>
      <w:r w:rsidR="00301A6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
          <w:id w:val="-995338418"/>
          <w:placeholder>
            <w:docPart w:val="534B31C4F61244FAB30F399D07B18468"/>
          </w:placeholder>
        </w:sdtPr>
        <w:sdtContent>
          <w:r w:rsidR="001D0FA8" w:rsidRPr="001D0FA8">
            <w:rPr>
              <w:rFonts w:ascii="Times New Roman" w:hAnsi="Times New Roman" w:cs="Times New Roman"/>
              <w:color w:val="000000"/>
              <w:sz w:val="24"/>
              <w:szCs w:val="24"/>
            </w:rPr>
            <w:t>[9]</w:t>
          </w:r>
        </w:sdtContent>
      </w:sdt>
      <w:r w:rsidRPr="00676BE6">
        <w:rPr>
          <w:rFonts w:ascii="Times New Roman" w:hAnsi="Times New Roman" w:cs="Times New Roman"/>
          <w:sz w:val="24"/>
          <w:szCs w:val="24"/>
        </w:rPr>
        <w:t>.</w:t>
      </w:r>
    </w:p>
    <w:p w14:paraId="59F6D96B" w14:textId="57496B74" w:rsidR="00D6761F" w:rsidRPr="00676BE6" w:rsidRDefault="00D6761F" w:rsidP="00A303C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cuanto a la se‌‌‌</w:t>
      </w:r>
      <w:proofErr w:type="spellStart"/>
      <w:r w:rsidRPr="00676BE6">
        <w:rPr>
          <w:rFonts w:ascii="Times New Roman" w:hAnsi="Times New Roman" w:cs="Times New Roman"/>
          <w:sz w:val="24"/>
          <w:szCs w:val="24"/>
        </w:rPr>
        <w:t>guridad</w:t>
      </w:r>
      <w:proofErr w:type="spellEnd"/>
      <w:r w:rsidRPr="00676BE6">
        <w:rPr>
          <w:rFonts w:ascii="Times New Roman" w:hAnsi="Times New Roman" w:cs="Times New Roman"/>
          <w:sz w:val="24"/>
          <w:szCs w:val="24"/>
        </w:rPr>
        <w:t xml:space="preserve">, las </w:t>
      </w:r>
      <w:proofErr w:type="spellStart"/>
      <w:r w:rsidRPr="00676BE6">
        <w:rPr>
          <w:rFonts w:ascii="Times New Roman" w:hAnsi="Times New Roman" w:cs="Times New Roman"/>
          <w:sz w:val="24"/>
          <w:szCs w:val="24"/>
        </w:rPr>
        <w:t>arquite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cturas</w:t>
      </w:r>
      <w:proofErr w:type="spellEnd"/>
      <w:r w:rsidRPr="00676BE6">
        <w:rPr>
          <w:rFonts w:ascii="Times New Roman" w:hAnsi="Times New Roman" w:cs="Times New Roman"/>
          <w:sz w:val="24"/>
          <w:szCs w:val="24"/>
        </w:rPr>
        <w:t xml:space="preserve"> distribuidas e‌‌‌</w:t>
      </w:r>
      <w:proofErr w:type="spellStart"/>
      <w:r w:rsidRPr="00676BE6">
        <w:rPr>
          <w:rFonts w:ascii="Times New Roman" w:hAnsi="Times New Roman" w:cs="Times New Roman"/>
          <w:sz w:val="24"/>
          <w:szCs w:val="24"/>
        </w:rPr>
        <w:t>nfre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ntan</w:t>
      </w:r>
      <w:proofErr w:type="spellEnd"/>
      <w:r w:rsidRPr="00676BE6">
        <w:rPr>
          <w:rFonts w:ascii="Times New Roman" w:hAnsi="Times New Roman" w:cs="Times New Roman"/>
          <w:sz w:val="24"/>
          <w:szCs w:val="24"/>
        </w:rPr>
        <w:t xml:space="preserve"> de‌‌‌safíos únicos de‌‌‌</w:t>
      </w:r>
      <w:proofErr w:type="spellStart"/>
      <w:r w:rsidRPr="00676BE6">
        <w:rPr>
          <w:rFonts w:ascii="Times New Roman" w:hAnsi="Times New Roman" w:cs="Times New Roman"/>
          <w:sz w:val="24"/>
          <w:szCs w:val="24"/>
        </w:rPr>
        <w:t>bido</w:t>
      </w:r>
      <w:proofErr w:type="spellEnd"/>
      <w:r w:rsidRPr="00676BE6">
        <w:rPr>
          <w:rFonts w:ascii="Times New Roman" w:hAnsi="Times New Roman" w:cs="Times New Roman"/>
          <w:sz w:val="24"/>
          <w:szCs w:val="24"/>
        </w:rPr>
        <w:t xml:space="preserve"> a su </w:t>
      </w:r>
      <w:proofErr w:type="spellStart"/>
      <w:r w:rsidRPr="00676BE6">
        <w:rPr>
          <w:rFonts w:ascii="Times New Roman" w:hAnsi="Times New Roman" w:cs="Times New Roman"/>
          <w:sz w:val="24"/>
          <w:szCs w:val="24"/>
        </w:rPr>
        <w:t>naturale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za</w:t>
      </w:r>
      <w:proofErr w:type="spellEnd"/>
      <w:r w:rsidRPr="00676BE6">
        <w:rPr>
          <w:rFonts w:ascii="Times New Roman" w:hAnsi="Times New Roman" w:cs="Times New Roman"/>
          <w:sz w:val="24"/>
          <w:szCs w:val="24"/>
        </w:rPr>
        <w:t xml:space="preserve"> </w:t>
      </w:r>
      <w:proofErr w:type="spellStart"/>
      <w:r w:rsidRPr="00676BE6">
        <w:rPr>
          <w:rFonts w:ascii="Times New Roman" w:hAnsi="Times New Roman" w:cs="Times New Roman"/>
          <w:sz w:val="24"/>
          <w:szCs w:val="24"/>
        </w:rPr>
        <w:t>dispe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rsa</w:t>
      </w:r>
      <w:proofErr w:type="spellEnd"/>
      <w:r w:rsidRPr="00676BE6">
        <w:rPr>
          <w:rFonts w:ascii="Times New Roman" w:hAnsi="Times New Roman" w:cs="Times New Roman"/>
          <w:sz w:val="24"/>
          <w:szCs w:val="24"/>
        </w:rPr>
        <w:t>. Es e‌‌‌se‌‌‌</w:t>
      </w:r>
      <w:proofErr w:type="spellStart"/>
      <w:r w:rsidRPr="00676BE6">
        <w:rPr>
          <w:rFonts w:ascii="Times New Roman" w:hAnsi="Times New Roman" w:cs="Times New Roman"/>
          <w:sz w:val="24"/>
          <w:szCs w:val="24"/>
        </w:rPr>
        <w:t>ncial</w:t>
      </w:r>
      <w:proofErr w:type="spellEnd"/>
      <w:r w:rsidRPr="00676BE6">
        <w:rPr>
          <w:rFonts w:ascii="Times New Roman" w:hAnsi="Times New Roman" w:cs="Times New Roman"/>
          <w:sz w:val="24"/>
          <w:szCs w:val="24"/>
        </w:rPr>
        <w:t xml:space="preserve"> imple‌‌‌me‌‌‌</w:t>
      </w:r>
      <w:proofErr w:type="spellStart"/>
      <w:r w:rsidRPr="00676BE6">
        <w:rPr>
          <w:rFonts w:ascii="Times New Roman" w:hAnsi="Times New Roman" w:cs="Times New Roman"/>
          <w:sz w:val="24"/>
          <w:szCs w:val="24"/>
        </w:rPr>
        <w:t>ntar</w:t>
      </w:r>
      <w:proofErr w:type="spellEnd"/>
      <w:r w:rsidRPr="00676BE6">
        <w:rPr>
          <w:rFonts w:ascii="Times New Roman" w:hAnsi="Times New Roman" w:cs="Times New Roman"/>
          <w:sz w:val="24"/>
          <w:szCs w:val="24"/>
        </w:rPr>
        <w:t xml:space="preserve"> me‌‌‌</w:t>
      </w:r>
      <w:proofErr w:type="spellStart"/>
      <w:r w:rsidRPr="00676BE6">
        <w:rPr>
          <w:rFonts w:ascii="Times New Roman" w:hAnsi="Times New Roman" w:cs="Times New Roman"/>
          <w:sz w:val="24"/>
          <w:szCs w:val="24"/>
        </w:rPr>
        <w:t>canismos</w:t>
      </w:r>
      <w:proofErr w:type="spellEnd"/>
      <w:r w:rsidRPr="00676BE6">
        <w:rPr>
          <w:rFonts w:ascii="Times New Roman" w:hAnsi="Times New Roman" w:cs="Times New Roman"/>
          <w:sz w:val="24"/>
          <w:szCs w:val="24"/>
        </w:rPr>
        <w:t xml:space="preserve"> robustos de‌‌‌ </w:t>
      </w:r>
      <w:proofErr w:type="spellStart"/>
      <w:r w:rsidRPr="00676BE6">
        <w:rPr>
          <w:rFonts w:ascii="Times New Roman" w:hAnsi="Times New Roman" w:cs="Times New Roman"/>
          <w:sz w:val="24"/>
          <w:szCs w:val="24"/>
        </w:rPr>
        <w:t>aute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nticación</w:t>
      </w:r>
      <w:proofErr w:type="spellEnd"/>
      <w:r w:rsidRPr="00676BE6">
        <w:rPr>
          <w:rFonts w:ascii="Times New Roman" w:hAnsi="Times New Roman" w:cs="Times New Roman"/>
          <w:sz w:val="24"/>
          <w:szCs w:val="24"/>
        </w:rPr>
        <w:t xml:space="preserve">, autorización y cifrado para </w:t>
      </w:r>
      <w:proofErr w:type="spellStart"/>
      <w:r w:rsidRPr="00676BE6">
        <w:rPr>
          <w:rFonts w:ascii="Times New Roman" w:hAnsi="Times New Roman" w:cs="Times New Roman"/>
          <w:sz w:val="24"/>
          <w:szCs w:val="24"/>
        </w:rPr>
        <w:t>prote</w:t>
      </w:r>
      <w:proofErr w:type="spellEnd"/>
      <w:r w:rsidRPr="00676BE6">
        <w:rPr>
          <w:rFonts w:ascii="Times New Roman" w:hAnsi="Times New Roman" w:cs="Times New Roman"/>
          <w:sz w:val="24"/>
          <w:szCs w:val="24"/>
        </w:rPr>
        <w:t xml:space="preserve">‌‌‌ge‌‌‌r la información y los re‌‌‌cursos de‌‌‌ </w:t>
      </w:r>
      <w:proofErr w:type="spellStart"/>
      <w:r w:rsidRPr="00676BE6">
        <w:rPr>
          <w:rFonts w:ascii="Times New Roman" w:hAnsi="Times New Roman" w:cs="Times New Roman"/>
          <w:sz w:val="24"/>
          <w:szCs w:val="24"/>
        </w:rPr>
        <w:t>acce</w:t>
      </w:r>
      <w:proofErr w:type="spellEnd"/>
      <w:r w:rsidRPr="00676BE6">
        <w:rPr>
          <w:rFonts w:ascii="Times New Roman" w:hAnsi="Times New Roman" w:cs="Times New Roman"/>
          <w:sz w:val="24"/>
          <w:szCs w:val="24"/>
        </w:rPr>
        <w:t>‌‌‌</w:t>
      </w:r>
      <w:proofErr w:type="spellStart"/>
      <w:r w:rsidRPr="00676BE6">
        <w:rPr>
          <w:rFonts w:ascii="Times New Roman" w:hAnsi="Times New Roman" w:cs="Times New Roman"/>
          <w:sz w:val="24"/>
          <w:szCs w:val="24"/>
        </w:rPr>
        <w:t>sos</w:t>
      </w:r>
      <w:proofErr w:type="spellEnd"/>
      <w:r w:rsidRPr="00676BE6">
        <w:rPr>
          <w:rFonts w:ascii="Times New Roman" w:hAnsi="Times New Roman" w:cs="Times New Roman"/>
          <w:sz w:val="24"/>
          <w:szCs w:val="24"/>
        </w:rPr>
        <w:t xml:space="preserve"> no autorizados o ataque‌‌‌s maliciosos</w:t>
      </w:r>
      <w:sdt>
        <w:sdtPr>
          <w:rPr>
            <w:rFonts w:ascii="Times New Roman" w:hAnsi="Times New Roman" w:cs="Times New Roman"/>
            <w:color w:val="000000"/>
            <w:sz w:val="24"/>
            <w:szCs w:val="24"/>
          </w:rPr>
          <w:tag w:val="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
          <w:id w:val="2071226068"/>
          <w:placeholder>
            <w:docPart w:val="534B31C4F61244FAB30F399D07B18468"/>
          </w:placeholder>
        </w:sdtPr>
        <w:sdtContent>
          <w:r w:rsidR="001D0FA8" w:rsidRPr="001D0FA8">
            <w:rPr>
              <w:rFonts w:ascii="Times New Roman" w:hAnsi="Times New Roman" w:cs="Times New Roman"/>
              <w:color w:val="000000"/>
              <w:sz w:val="24"/>
              <w:szCs w:val="24"/>
            </w:rPr>
            <w:t>[7], [9]</w:t>
          </w:r>
        </w:sdtContent>
      </w:sdt>
      <w:r w:rsidRPr="00676BE6">
        <w:rPr>
          <w:rFonts w:ascii="Times New Roman" w:hAnsi="Times New Roman" w:cs="Times New Roman"/>
          <w:sz w:val="24"/>
          <w:szCs w:val="24"/>
        </w:rPr>
        <w:t>.</w:t>
      </w:r>
    </w:p>
    <w:p w14:paraId="7D98B843" w14:textId="255742E1" w:rsidR="00F05C5B" w:rsidRPr="0045245A" w:rsidRDefault="00F05C5B" w:rsidP="0045245A">
      <w:pPr>
        <w:pStyle w:val="Ttulo2"/>
      </w:pPr>
      <w:bookmarkStart w:id="6" w:name="_Toc156600918"/>
      <w:r w:rsidRPr="0045245A">
        <w:t>Ventajas y desventajas</w:t>
      </w:r>
      <w:bookmarkEnd w:id="6"/>
    </w:p>
    <w:p w14:paraId="5F85C1CC" w14:textId="7FC65BCF" w:rsidR="00F05C5B" w:rsidRDefault="00FD18DB" w:rsidP="0066396E">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w:t>
      </w:r>
      <w:r w:rsidR="001D27FD" w:rsidRPr="00676BE6">
        <w:rPr>
          <w:rFonts w:ascii="Times New Roman" w:hAnsi="Times New Roman" w:cs="Times New Roman"/>
          <w:sz w:val="24"/>
          <w:szCs w:val="24"/>
        </w:rPr>
        <w:t>a</w:t>
      </w:r>
      <w:r w:rsidRPr="00676BE6">
        <w:rPr>
          <w:rFonts w:ascii="Times New Roman" w:hAnsi="Times New Roman" w:cs="Times New Roman"/>
          <w:sz w:val="24"/>
          <w:szCs w:val="24"/>
        </w:rPr>
        <w:t xml:space="preserve">rquitecturas </w:t>
      </w:r>
      <w:r w:rsidR="001D27FD" w:rsidRPr="00676BE6">
        <w:rPr>
          <w:rFonts w:ascii="Times New Roman" w:hAnsi="Times New Roman" w:cs="Times New Roman"/>
          <w:sz w:val="24"/>
          <w:szCs w:val="24"/>
        </w:rPr>
        <w:t>d</w:t>
      </w:r>
      <w:r w:rsidRPr="00676BE6">
        <w:rPr>
          <w:rFonts w:ascii="Times New Roman" w:hAnsi="Times New Roman" w:cs="Times New Roman"/>
          <w:sz w:val="24"/>
          <w:szCs w:val="24"/>
        </w:rPr>
        <w:t>istribuidas, mientras ofrecen numerosos beneficios, también vienen con desafíos inherentes. A continuación, se detallan las ventajas y desventajas de estas arquitecturas</w:t>
      </w:r>
      <w:r w:rsidR="00AC01B7" w:rsidRPr="00676BE6">
        <w:rPr>
          <w:rFonts w:ascii="Times New Roman" w:hAnsi="Times New Roman" w:cs="Times New Roman"/>
          <w:sz w:val="24"/>
          <w:szCs w:val="24"/>
        </w:rPr>
        <w:t>.</w:t>
      </w:r>
    </w:p>
    <w:p w14:paraId="2AE7BAFC" w14:textId="77777777" w:rsidR="0066396E" w:rsidRDefault="0066396E" w:rsidP="0066396E">
      <w:pPr>
        <w:spacing w:line="360" w:lineRule="auto"/>
        <w:jc w:val="both"/>
        <w:rPr>
          <w:rFonts w:ascii="Times New Roman" w:hAnsi="Times New Roman" w:cs="Times New Roman"/>
          <w:sz w:val="24"/>
          <w:szCs w:val="24"/>
        </w:rPr>
      </w:pPr>
    </w:p>
    <w:p w14:paraId="0186AEE3" w14:textId="77777777" w:rsidR="0066396E" w:rsidRDefault="0066396E" w:rsidP="0066396E">
      <w:pPr>
        <w:spacing w:line="360" w:lineRule="auto"/>
        <w:jc w:val="both"/>
        <w:rPr>
          <w:rFonts w:ascii="Times New Roman" w:hAnsi="Times New Roman" w:cs="Times New Roman"/>
          <w:sz w:val="24"/>
          <w:szCs w:val="24"/>
        </w:rPr>
      </w:pPr>
    </w:p>
    <w:p w14:paraId="00657E7C" w14:textId="77777777" w:rsidR="0045245A" w:rsidRPr="00676BE6" w:rsidRDefault="0045245A" w:rsidP="0066396E">
      <w:pPr>
        <w:spacing w:line="360" w:lineRule="auto"/>
        <w:jc w:val="both"/>
        <w:rPr>
          <w:rFonts w:ascii="Times New Roman" w:hAnsi="Times New Roman" w:cs="Times New Roman"/>
          <w:sz w:val="24"/>
          <w:szCs w:val="24"/>
        </w:rPr>
      </w:pPr>
    </w:p>
    <w:p w14:paraId="0EC2FC42" w14:textId="15138A9A" w:rsidR="001D27FD" w:rsidRPr="00676BE6" w:rsidRDefault="001D27FD" w:rsidP="0066396E">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lastRenderedPageBreak/>
        <w:t>Ventajas</w:t>
      </w:r>
    </w:p>
    <w:p w14:paraId="19DBE55D" w14:textId="0B29B2EA" w:rsidR="0019391F" w:rsidRPr="00676BE6" w:rsidRDefault="00A84190"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Escalabilidad: </w:t>
      </w:r>
      <w:r w:rsidRPr="00676BE6">
        <w:rPr>
          <w:rFonts w:ascii="Times New Roman" w:hAnsi="Times New Roman" w:cs="Times New Roman"/>
          <w:sz w:val="24"/>
          <w:szCs w:val="24"/>
        </w:rPr>
        <w:t>Permiten escalar recursos horizontalmente, añadiendo más nodos según sea necesario, lo que facilita el manejo de cargas de trabajo crecientes</w:t>
      </w:r>
      <w:r w:rsidR="00B964BB" w:rsidRPr="00676BE6">
        <w:rPr>
          <w:rFonts w:ascii="Times New Roman" w:hAnsi="Times New Roman" w:cs="Times New Roman"/>
          <w:sz w:val="24"/>
          <w:szCs w:val="24"/>
        </w:rPr>
        <w:t xml:space="preserve"> </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
          <w:id w:val="-781653488"/>
          <w:placeholder>
            <w:docPart w:val="DefaultPlaceholder_-1854013440"/>
          </w:placeholder>
        </w:sdtPr>
        <w:sdtContent>
          <w:r w:rsidR="001D0FA8" w:rsidRPr="001D0FA8">
            <w:rPr>
              <w:rFonts w:ascii="Times New Roman" w:hAnsi="Times New Roman" w:cs="Times New Roman"/>
              <w:color w:val="000000"/>
              <w:sz w:val="24"/>
              <w:szCs w:val="24"/>
            </w:rPr>
            <w:t>[10]</w:t>
          </w:r>
        </w:sdtContent>
      </w:sdt>
      <w:r w:rsidRPr="00676BE6">
        <w:rPr>
          <w:rFonts w:ascii="Times New Roman" w:hAnsi="Times New Roman" w:cs="Times New Roman"/>
          <w:sz w:val="24"/>
          <w:szCs w:val="24"/>
        </w:rPr>
        <w:t>.</w:t>
      </w:r>
    </w:p>
    <w:p w14:paraId="0B62F951" w14:textId="49A85614" w:rsidR="0019088F" w:rsidRPr="00676BE6" w:rsidRDefault="000B613C"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Flexibilidad:</w:t>
      </w:r>
      <w:r w:rsidRPr="00676BE6">
        <w:rPr>
          <w:rFonts w:ascii="Times New Roman" w:hAnsi="Times New Roman" w:cs="Times New Roman"/>
          <w:sz w:val="24"/>
          <w:szCs w:val="24"/>
        </w:rPr>
        <w:t xml:space="preserve"> Son capaces de integrar diferentes tipos de hardware y software, proporcionando una mayor flexibilidad operativa</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
          <w:id w:val="1533455181"/>
          <w:placeholder>
            <w:docPart w:val="DefaultPlaceholder_-1854013440"/>
          </w:placeholder>
        </w:sdtPr>
        <w:sdtContent>
          <w:r w:rsidR="001D0FA8" w:rsidRPr="001D0FA8">
            <w:rPr>
              <w:rFonts w:ascii="Times New Roman" w:hAnsi="Times New Roman" w:cs="Times New Roman"/>
              <w:color w:val="000000"/>
              <w:sz w:val="24"/>
              <w:szCs w:val="24"/>
            </w:rPr>
            <w:t>[11]</w:t>
          </w:r>
        </w:sdtContent>
      </w:sdt>
      <w:r w:rsidRPr="00676BE6">
        <w:rPr>
          <w:rFonts w:ascii="Times New Roman" w:hAnsi="Times New Roman" w:cs="Times New Roman"/>
          <w:sz w:val="24"/>
          <w:szCs w:val="24"/>
        </w:rPr>
        <w:t>.</w:t>
      </w:r>
    </w:p>
    <w:p w14:paraId="3F0CA434" w14:textId="5B7193B9" w:rsidR="006134C4" w:rsidRPr="00676BE6" w:rsidRDefault="006134C4"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Tolerancia a Fallos:</w:t>
      </w:r>
      <w:r w:rsidRPr="00676BE6">
        <w:rPr>
          <w:rFonts w:ascii="Times New Roman" w:hAnsi="Times New Roman" w:cs="Times New Roman"/>
          <w:sz w:val="24"/>
          <w:szCs w:val="24"/>
        </w:rPr>
        <w:t xml:space="preserve"> La distribución de recursos y tareas entre múltiples nodos mejora la resistencia del sistema frente a fallos individuales</w:t>
      </w:r>
      <w:r w:rsidR="005C14D5"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
          <w:id w:val="1968465516"/>
          <w:placeholder>
            <w:docPart w:val="DefaultPlaceholder_-1854013440"/>
          </w:placeholder>
        </w:sdtPr>
        <w:sdtContent>
          <w:r w:rsidR="001D0FA8" w:rsidRPr="001D0FA8">
            <w:rPr>
              <w:rFonts w:ascii="Times New Roman" w:hAnsi="Times New Roman" w:cs="Times New Roman"/>
              <w:color w:val="000000"/>
              <w:sz w:val="24"/>
              <w:szCs w:val="24"/>
            </w:rPr>
            <w:t>[12]</w:t>
          </w:r>
        </w:sdtContent>
      </w:sdt>
      <w:r w:rsidRPr="00676BE6">
        <w:rPr>
          <w:rFonts w:ascii="Times New Roman" w:hAnsi="Times New Roman" w:cs="Times New Roman"/>
          <w:sz w:val="24"/>
          <w:szCs w:val="24"/>
        </w:rPr>
        <w:t>.</w:t>
      </w:r>
    </w:p>
    <w:p w14:paraId="3FC22973" w14:textId="3C8B5341" w:rsidR="006134C4" w:rsidRPr="00676BE6" w:rsidRDefault="00E82671" w:rsidP="0066396E">
      <w:pPr>
        <w:pStyle w:val="Prrafodelista"/>
        <w:numPr>
          <w:ilvl w:val="0"/>
          <w:numId w:val="2"/>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Eficiencia de Recursos:</w:t>
      </w:r>
      <w:r w:rsidRPr="00676BE6">
        <w:rPr>
          <w:rFonts w:ascii="Times New Roman" w:hAnsi="Times New Roman" w:cs="Times New Roman"/>
          <w:sz w:val="24"/>
          <w:szCs w:val="24"/>
        </w:rPr>
        <w:t xml:space="preserve"> Optimizan el uso de recursos al distribuir cargas de trabajo a través de múltiples nodos</w:t>
      </w:r>
      <w:r w:rsidR="009A3DA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
          <w:id w:val="-144427135"/>
          <w:placeholder>
            <w:docPart w:val="DefaultPlaceholder_-1854013440"/>
          </w:placeholder>
        </w:sdtPr>
        <w:sdtContent>
          <w:r w:rsidR="001D0FA8" w:rsidRPr="001D0FA8">
            <w:rPr>
              <w:rFonts w:ascii="Times New Roman" w:hAnsi="Times New Roman" w:cs="Times New Roman"/>
              <w:color w:val="000000"/>
              <w:sz w:val="24"/>
              <w:szCs w:val="24"/>
            </w:rPr>
            <w:t>[13]</w:t>
          </w:r>
        </w:sdtContent>
      </w:sdt>
      <w:r w:rsidRPr="00676BE6">
        <w:rPr>
          <w:rFonts w:ascii="Times New Roman" w:hAnsi="Times New Roman" w:cs="Times New Roman"/>
          <w:sz w:val="24"/>
          <w:szCs w:val="24"/>
        </w:rPr>
        <w:t>.</w:t>
      </w:r>
    </w:p>
    <w:p w14:paraId="7886C7E5" w14:textId="269A8DA5" w:rsidR="00F13434" w:rsidRPr="00676BE6" w:rsidRDefault="002D08AC" w:rsidP="0045245A">
      <w:pPr>
        <w:spacing w:line="360" w:lineRule="auto"/>
        <w:jc w:val="both"/>
        <w:rPr>
          <w:rFonts w:ascii="Times New Roman" w:hAnsi="Times New Roman" w:cs="Times New Roman"/>
          <w:b/>
          <w:bCs/>
          <w:sz w:val="24"/>
          <w:szCs w:val="24"/>
        </w:rPr>
      </w:pPr>
      <w:r w:rsidRPr="00676BE6">
        <w:rPr>
          <w:rFonts w:ascii="Times New Roman" w:hAnsi="Times New Roman" w:cs="Times New Roman"/>
          <w:b/>
          <w:bCs/>
          <w:sz w:val="24"/>
          <w:szCs w:val="24"/>
        </w:rPr>
        <w:t xml:space="preserve">Desventajas </w:t>
      </w:r>
    </w:p>
    <w:p w14:paraId="195D07B4" w14:textId="57C0F022" w:rsidR="002D08AC" w:rsidRPr="00676BE6" w:rsidRDefault="00362634"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 xml:space="preserve">Complejidad de Diseño y Gestión: </w:t>
      </w:r>
      <w:r w:rsidRPr="00676BE6">
        <w:rPr>
          <w:rFonts w:ascii="Times New Roman" w:hAnsi="Times New Roman" w:cs="Times New Roman"/>
          <w:sz w:val="24"/>
          <w:szCs w:val="24"/>
        </w:rPr>
        <w:t>El diseño, implementación y mantenimiento de sistemas distribuidos son más complejos que los de sistemas centralizados</w:t>
      </w:r>
      <w:r w:rsidR="00003BD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
          <w:id w:val="-664168655"/>
          <w:placeholder>
            <w:docPart w:val="DefaultPlaceholder_-1854013440"/>
          </w:placeholder>
        </w:sdtPr>
        <w:sdtContent>
          <w:r w:rsidR="001D0FA8" w:rsidRPr="001D0FA8">
            <w:rPr>
              <w:rFonts w:ascii="Times New Roman" w:hAnsi="Times New Roman" w:cs="Times New Roman"/>
              <w:color w:val="000000"/>
              <w:sz w:val="24"/>
              <w:szCs w:val="24"/>
            </w:rPr>
            <w:t>[14]</w:t>
          </w:r>
        </w:sdtContent>
      </w:sdt>
      <w:r w:rsidRPr="00676BE6">
        <w:rPr>
          <w:rFonts w:ascii="Times New Roman" w:hAnsi="Times New Roman" w:cs="Times New Roman"/>
          <w:sz w:val="24"/>
          <w:szCs w:val="24"/>
        </w:rPr>
        <w:t>.</w:t>
      </w:r>
    </w:p>
    <w:p w14:paraId="52239A1E" w14:textId="5AADCC0E" w:rsidR="00362634" w:rsidRPr="00676BE6" w:rsidRDefault="00304C85"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Problemas de Seguridad:</w:t>
      </w:r>
      <w:r w:rsidRPr="00676BE6">
        <w:rPr>
          <w:rFonts w:ascii="Times New Roman" w:hAnsi="Times New Roman" w:cs="Times New Roman"/>
          <w:sz w:val="24"/>
          <w:szCs w:val="24"/>
        </w:rPr>
        <w:t xml:space="preserve"> La distribución de datos y recursos a través de una red puede exponer el sistema a riesgos de seguridad adicionales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
          <w:id w:val="1158192754"/>
          <w:placeholder>
            <w:docPart w:val="DefaultPlaceholder_-1854013440"/>
          </w:placeholder>
        </w:sdtPr>
        <w:sdtContent>
          <w:r w:rsidR="001D0FA8" w:rsidRPr="001D0FA8">
            <w:rPr>
              <w:rFonts w:ascii="Times New Roman" w:hAnsi="Times New Roman" w:cs="Times New Roman"/>
              <w:color w:val="000000"/>
              <w:sz w:val="24"/>
              <w:szCs w:val="24"/>
            </w:rPr>
            <w:t>[15]</w:t>
          </w:r>
        </w:sdtContent>
      </w:sdt>
      <w:r w:rsidRPr="00676BE6">
        <w:rPr>
          <w:rFonts w:ascii="Times New Roman" w:hAnsi="Times New Roman" w:cs="Times New Roman"/>
          <w:sz w:val="24"/>
          <w:szCs w:val="24"/>
        </w:rPr>
        <w:t>.</w:t>
      </w:r>
    </w:p>
    <w:p w14:paraId="2600699A" w14:textId="7D838421" w:rsidR="00304C85" w:rsidRPr="00676BE6" w:rsidRDefault="002672A9"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Consistencia de Datos:</w:t>
      </w:r>
      <w:r w:rsidRPr="00676BE6">
        <w:rPr>
          <w:rFonts w:ascii="Times New Roman" w:hAnsi="Times New Roman" w:cs="Times New Roman"/>
          <w:sz w:val="24"/>
          <w:szCs w:val="24"/>
        </w:rPr>
        <w:t xml:space="preserve"> Mantener la consistencia de datos en múltiples nodos es un desafío, especialmente en sistemas que requieren actualizaciones frecuentes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
          <w:id w:val="1667285057"/>
          <w:placeholder>
            <w:docPart w:val="DefaultPlaceholder_-1854013440"/>
          </w:placeholder>
        </w:sdtPr>
        <w:sdtContent>
          <w:r w:rsidR="001D0FA8" w:rsidRPr="001D0FA8">
            <w:rPr>
              <w:rFonts w:ascii="Times New Roman" w:hAnsi="Times New Roman" w:cs="Times New Roman"/>
              <w:color w:val="000000"/>
              <w:sz w:val="24"/>
              <w:szCs w:val="24"/>
            </w:rPr>
            <w:t>[16]</w:t>
          </w:r>
        </w:sdtContent>
      </w:sdt>
      <w:r w:rsidRPr="00676BE6">
        <w:rPr>
          <w:rFonts w:ascii="Times New Roman" w:hAnsi="Times New Roman" w:cs="Times New Roman"/>
          <w:sz w:val="24"/>
          <w:szCs w:val="24"/>
        </w:rPr>
        <w:t>.</w:t>
      </w:r>
    </w:p>
    <w:p w14:paraId="242BD26D" w14:textId="1DF1D154" w:rsidR="0066396E" w:rsidRPr="00813E44" w:rsidRDefault="00D14892" w:rsidP="0066396E">
      <w:pPr>
        <w:pStyle w:val="Prrafodelista"/>
        <w:numPr>
          <w:ilvl w:val="0"/>
          <w:numId w:val="3"/>
        </w:numPr>
        <w:spacing w:line="360" w:lineRule="auto"/>
        <w:jc w:val="both"/>
        <w:rPr>
          <w:rFonts w:ascii="Times New Roman" w:hAnsi="Times New Roman" w:cs="Times New Roman"/>
          <w:sz w:val="24"/>
          <w:szCs w:val="24"/>
        </w:rPr>
      </w:pPr>
      <w:r w:rsidRPr="00676BE6">
        <w:rPr>
          <w:rFonts w:ascii="Times New Roman" w:hAnsi="Times New Roman" w:cs="Times New Roman"/>
          <w:b/>
          <w:bCs/>
          <w:sz w:val="24"/>
          <w:szCs w:val="24"/>
        </w:rPr>
        <w:t>Costos de Infraestructura y Operación:</w:t>
      </w:r>
      <w:r w:rsidRPr="00676BE6">
        <w:rPr>
          <w:rFonts w:ascii="Times New Roman" w:hAnsi="Times New Roman" w:cs="Times New Roman"/>
          <w:sz w:val="24"/>
          <w:szCs w:val="24"/>
        </w:rPr>
        <w:t xml:space="preserve"> La necesidad de múltiples servidores y conexiones de red puede incrementar los costos</w:t>
      </w:r>
      <w:r w:rsidR="0045364B"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
          <w:id w:val="1969855038"/>
          <w:placeholder>
            <w:docPart w:val="DefaultPlaceholder_-1854013440"/>
          </w:placeholder>
        </w:sdtPr>
        <w:sdtContent>
          <w:r w:rsidR="001D0FA8" w:rsidRPr="001D0FA8">
            <w:rPr>
              <w:rFonts w:ascii="Times New Roman" w:hAnsi="Times New Roman" w:cs="Times New Roman"/>
              <w:color w:val="000000"/>
              <w:sz w:val="24"/>
              <w:szCs w:val="24"/>
            </w:rPr>
            <w:t>[17]</w:t>
          </w:r>
        </w:sdtContent>
      </w:sdt>
      <w:r w:rsidRPr="00676BE6">
        <w:rPr>
          <w:rFonts w:ascii="Times New Roman" w:hAnsi="Times New Roman" w:cs="Times New Roman"/>
          <w:sz w:val="24"/>
          <w:szCs w:val="24"/>
        </w:rPr>
        <w:t>.</w:t>
      </w:r>
    </w:p>
    <w:p w14:paraId="074A47CA" w14:textId="0B24F9FF" w:rsidR="00ED0FE8" w:rsidRPr="0045245A" w:rsidRDefault="00ED0FE8" w:rsidP="0045245A">
      <w:pPr>
        <w:pStyle w:val="Ttulo1"/>
      </w:pPr>
      <w:bookmarkStart w:id="7" w:name="_Toc156600919"/>
      <w:r w:rsidRPr="0045245A">
        <w:t>Arquitecturas de aplicaciones</w:t>
      </w:r>
      <w:bookmarkEnd w:id="7"/>
    </w:p>
    <w:p w14:paraId="2F50B0D1" w14:textId="45EC1C0A" w:rsidR="004C01A6" w:rsidRPr="0045245A" w:rsidRDefault="004D675A" w:rsidP="0045245A">
      <w:pPr>
        <w:pStyle w:val="Ttulo2"/>
      </w:pPr>
      <w:bookmarkStart w:id="8" w:name="_Toc156600920"/>
      <w:r w:rsidRPr="0045245A">
        <w:t>Monolíticas vs. Microservicios</w:t>
      </w:r>
      <w:bookmarkEnd w:id="8"/>
    </w:p>
    <w:p w14:paraId="10D96044" w14:textId="3B55F834"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Las arquitecturas monolíticas son aquellas donde todas las funciones de una aplicación están unidas en un solo código base. En estas, los componentes de la aplicación, como la interfaz de usuario, el servidor </w:t>
      </w:r>
      <w:proofErr w:type="spellStart"/>
      <w:r w:rsidRPr="00676BE6">
        <w:rPr>
          <w:rFonts w:ascii="Times New Roman" w:hAnsi="Times New Roman" w:cs="Times New Roman"/>
          <w:sz w:val="24"/>
          <w:szCs w:val="24"/>
        </w:rPr>
        <w:t>backend</w:t>
      </w:r>
      <w:proofErr w:type="spellEnd"/>
      <w:r w:rsidRPr="00676BE6">
        <w:rPr>
          <w:rFonts w:ascii="Times New Roman" w:hAnsi="Times New Roman" w:cs="Times New Roman"/>
          <w:sz w:val="24"/>
          <w:szCs w:val="24"/>
        </w:rPr>
        <w:t>, y la base de datos, están entrelazados y desplegados como una unidad única</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
          <w:id w:val="561140579"/>
          <w:placeholder>
            <w:docPart w:val="DefaultPlaceholder_-1854013440"/>
          </w:placeholder>
        </w:sdtPr>
        <w:sdtContent>
          <w:r w:rsidR="001D0FA8" w:rsidRPr="001D0FA8">
            <w:rPr>
              <w:rFonts w:ascii="Times New Roman" w:hAnsi="Times New Roman" w:cs="Times New Roman"/>
              <w:color w:val="000000"/>
              <w:sz w:val="24"/>
              <w:szCs w:val="24"/>
            </w:rPr>
            <w:t>[18]</w:t>
          </w:r>
        </w:sdtContent>
      </w:sdt>
      <w:r w:rsidR="00746748" w:rsidRPr="00676BE6">
        <w:rPr>
          <w:rFonts w:ascii="Times New Roman" w:hAnsi="Times New Roman" w:cs="Times New Roman"/>
          <w:sz w:val="24"/>
          <w:szCs w:val="24"/>
        </w:rPr>
        <w:t>.</w:t>
      </w:r>
    </w:p>
    <w:p w14:paraId="3091F5D2" w14:textId="23BA27AF"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Por otro lado, las arquitecturas basadas en microservicios descomponen una aplicación en una colección de servicios más pequeños y autónomos. Cada microservicio es independiente y realiza una función específica, comunicándose con otros microservicios a través de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bien definidas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
          <w:id w:val="906893895"/>
          <w:placeholder>
            <w:docPart w:val="DefaultPlaceholder_-1854013440"/>
          </w:placeholder>
        </w:sdtPr>
        <w:sdtContent>
          <w:r w:rsidR="001D0FA8" w:rsidRPr="001D0FA8">
            <w:rPr>
              <w:rFonts w:ascii="Times New Roman" w:hAnsi="Times New Roman" w:cs="Times New Roman"/>
              <w:color w:val="000000"/>
              <w:sz w:val="24"/>
              <w:szCs w:val="24"/>
            </w:rPr>
            <w:t>[19]</w:t>
          </w:r>
        </w:sdtContent>
      </w:sdt>
      <w:r w:rsidRPr="00676BE6">
        <w:rPr>
          <w:rFonts w:ascii="Times New Roman" w:hAnsi="Times New Roman" w:cs="Times New Roman"/>
          <w:sz w:val="24"/>
          <w:szCs w:val="24"/>
        </w:rPr>
        <w:t xml:space="preserve">. </w:t>
      </w:r>
    </w:p>
    <w:p w14:paraId="3D4DB09C" w14:textId="79D5B21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Un aspecto crucial de las arquitecturas monolíticas es que cualquier cambio o actualización requiere </w:t>
      </w:r>
      <w:proofErr w:type="spellStart"/>
      <w:r w:rsidRPr="00676BE6">
        <w:rPr>
          <w:rFonts w:ascii="Times New Roman" w:hAnsi="Times New Roman" w:cs="Times New Roman"/>
          <w:sz w:val="24"/>
          <w:szCs w:val="24"/>
        </w:rPr>
        <w:t>redeployar</w:t>
      </w:r>
      <w:proofErr w:type="spellEnd"/>
      <w:r w:rsidRPr="00676BE6">
        <w:rPr>
          <w:rFonts w:ascii="Times New Roman" w:hAnsi="Times New Roman" w:cs="Times New Roman"/>
          <w:sz w:val="24"/>
          <w:szCs w:val="24"/>
        </w:rPr>
        <w:t xml:space="preserve"> toda la aplicación</w:t>
      </w:r>
      <w:r w:rsidR="009A1298">
        <w:rPr>
          <w:rFonts w:ascii="Times New Roman" w:hAnsi="Times New Roman" w:cs="Times New Roman"/>
          <w:sz w:val="24"/>
          <w:szCs w:val="24"/>
        </w:rPr>
        <w:t xml:space="preserve"> es decir desplegar la aplicación para que pueda ser accedida desde internet</w:t>
      </w:r>
      <w:r w:rsidRPr="00676BE6">
        <w:rPr>
          <w:rFonts w:ascii="Times New Roman" w:hAnsi="Times New Roman" w:cs="Times New Roman"/>
          <w:sz w:val="24"/>
          <w:szCs w:val="24"/>
        </w:rPr>
        <w:t xml:space="preserve">, lo cual puede ser menos eficiente y más propenso a errores. También, </w:t>
      </w:r>
      <w:r w:rsidRPr="00676BE6">
        <w:rPr>
          <w:rFonts w:ascii="Times New Roman" w:hAnsi="Times New Roman" w:cs="Times New Roman"/>
          <w:sz w:val="24"/>
          <w:szCs w:val="24"/>
        </w:rPr>
        <w:lastRenderedPageBreak/>
        <w:t>en aplicaciones de gran escala, la complejidad del código puede incrementar significativamente, haciendo más difícil la mantenibilidad y la escalabilidad</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
          <w:id w:val="405262805"/>
          <w:placeholder>
            <w:docPart w:val="DefaultPlaceholder_-1854013440"/>
          </w:placeholder>
        </w:sdtPr>
        <w:sdtContent>
          <w:r w:rsidR="001D0FA8" w:rsidRPr="001D0FA8">
            <w:rPr>
              <w:rFonts w:ascii="Times New Roman" w:hAnsi="Times New Roman" w:cs="Times New Roman"/>
              <w:color w:val="000000"/>
              <w:sz w:val="24"/>
              <w:szCs w:val="24"/>
            </w:rPr>
            <w:t>[20]</w:t>
          </w:r>
        </w:sdtContent>
      </w:sdt>
      <w:r w:rsidRPr="00676BE6">
        <w:rPr>
          <w:rFonts w:ascii="Times New Roman" w:hAnsi="Times New Roman" w:cs="Times New Roman"/>
          <w:sz w:val="24"/>
          <w:szCs w:val="24"/>
        </w:rPr>
        <w:t>.</w:t>
      </w:r>
    </w:p>
    <w:p w14:paraId="246D39EB" w14:textId="77A7E688" w:rsidR="004C01A6"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En contraste, en los microservicios, los cambios se pueden realizar en un servicio específico sin afectar a otros, lo que facilita la implementación de nuevas características y la resolución de problemas. Además, esta arquitectura es altamente escalable y eficiente para aplicaciones grandes y complejas, ya que permite distribuir y balancear la carga entre diferentes servicios</w:t>
      </w:r>
      <w:r w:rsidR="00746748"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
          <w:id w:val="-1768307703"/>
          <w:placeholder>
            <w:docPart w:val="DefaultPlaceholder_-1854013440"/>
          </w:placeholder>
        </w:sdtPr>
        <w:sdtContent>
          <w:r w:rsidR="001D0FA8" w:rsidRPr="001D0FA8">
            <w:rPr>
              <w:rFonts w:ascii="Times New Roman" w:hAnsi="Times New Roman" w:cs="Times New Roman"/>
              <w:color w:val="000000"/>
              <w:sz w:val="24"/>
              <w:szCs w:val="24"/>
            </w:rPr>
            <w:t>[21]</w:t>
          </w:r>
        </w:sdtContent>
      </w:sdt>
      <w:r w:rsidRPr="00676BE6">
        <w:rPr>
          <w:rFonts w:ascii="Times New Roman" w:hAnsi="Times New Roman" w:cs="Times New Roman"/>
          <w:sz w:val="24"/>
          <w:szCs w:val="24"/>
        </w:rPr>
        <w:t>.</w:t>
      </w:r>
    </w:p>
    <w:p w14:paraId="61795553" w14:textId="7737DDC0" w:rsidR="004D675A" w:rsidRPr="00676BE6" w:rsidRDefault="004C01A6" w:rsidP="00813E44">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Sin embargo, los microservicios traen desafíos adicionales, como la gestión de la comunicación entre servicios, la complejidad en el despliegue y la necesidad de un sistema de orquestación robusto. Además, pueden requerir una inversión inicial mayor en términos de diseño y configuración de la infraestructura</w:t>
      </w:r>
      <w:r w:rsidR="006B6CEA"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1575735282"/>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23CCFD22" w14:textId="63E21AB6" w:rsidR="00A64C67" w:rsidRPr="0045245A" w:rsidRDefault="002E6497" w:rsidP="0045245A">
      <w:pPr>
        <w:pStyle w:val="Ttulo2"/>
      </w:pPr>
      <w:r w:rsidRPr="0045245A">
        <w:t xml:space="preserve"> </w:t>
      </w:r>
      <w:bookmarkStart w:id="9" w:name="_Toc156600921"/>
      <w:r w:rsidRPr="0045245A">
        <w:t>Componentes y módulos</w:t>
      </w:r>
      <w:bookmarkEnd w:id="9"/>
    </w:p>
    <w:p w14:paraId="6E7B8B0D" w14:textId="651D87D0" w:rsidR="00A61B6B" w:rsidRPr="00676BE6" w:rsidRDefault="00A61B6B" w:rsidP="00A53596">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En la arquitectura de aplicaciones, los componentes son fundamentales para la estructura y organización del software. Estos elementos incluyen bases de datos, servidores de aplicaciones y clientes web. Cada componente cumple una función específica, operando de manera independiente dentro del sistema global </w:t>
      </w:r>
      <w:sdt>
        <w:sdtPr>
          <w:rPr>
            <w:rFonts w:ascii="Times New Roman" w:hAnsi="Times New Roman" w:cs="Times New Roman"/>
            <w:color w:val="000000"/>
            <w:sz w:val="24"/>
            <w:szCs w:val="24"/>
          </w:rPr>
          <w:tag w:val="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
          <w:id w:val="889538060"/>
          <w:placeholder>
            <w:docPart w:val="DefaultPlaceholder_-1854013440"/>
          </w:placeholder>
        </w:sdtPr>
        <w:sdtContent>
          <w:r w:rsidR="001D0FA8" w:rsidRPr="001D0FA8">
            <w:rPr>
              <w:rFonts w:ascii="Times New Roman" w:hAnsi="Times New Roman" w:cs="Times New Roman"/>
              <w:color w:val="000000"/>
              <w:sz w:val="24"/>
              <w:szCs w:val="24"/>
            </w:rPr>
            <w:t>[23]</w:t>
          </w:r>
        </w:sdtContent>
      </w:sdt>
      <w:r w:rsidRPr="00676BE6">
        <w:rPr>
          <w:rFonts w:ascii="Times New Roman" w:hAnsi="Times New Roman" w:cs="Times New Roman"/>
          <w:sz w:val="24"/>
          <w:szCs w:val="24"/>
        </w:rPr>
        <w:t>.</w:t>
      </w:r>
    </w:p>
    <w:p w14:paraId="51F299CA" w14:textId="3C3FDA2C"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interacción entre los componentes se realiza a través de interfaces bien definidas, como </w:t>
      </w:r>
      <w:proofErr w:type="spellStart"/>
      <w:r w:rsidRPr="00676BE6">
        <w:rPr>
          <w:rFonts w:ascii="Times New Roman" w:hAnsi="Times New Roman" w:cs="Times New Roman"/>
          <w:sz w:val="24"/>
          <w:szCs w:val="24"/>
        </w:rPr>
        <w:t>APIs</w:t>
      </w:r>
      <w:proofErr w:type="spellEnd"/>
      <w:r w:rsidRPr="00676BE6">
        <w:rPr>
          <w:rFonts w:ascii="Times New Roman" w:hAnsi="Times New Roman" w:cs="Times New Roman"/>
          <w:sz w:val="24"/>
          <w:szCs w:val="24"/>
        </w:rPr>
        <w:t xml:space="preserve"> o servicios web. Esta comunicación clara y estructurada permite que distintas partes del sistema colaboren sin conflictos. </w:t>
      </w:r>
      <w:proofErr w:type="gramStart"/>
      <w:r w:rsidRPr="00676BE6">
        <w:rPr>
          <w:rFonts w:ascii="Times New Roman" w:hAnsi="Times New Roman" w:cs="Times New Roman"/>
          <w:sz w:val="24"/>
          <w:szCs w:val="24"/>
        </w:rPr>
        <w:t>La modularidad</w:t>
      </w:r>
      <w:proofErr w:type="gramEnd"/>
      <w:r w:rsidRPr="00676BE6">
        <w:rPr>
          <w:rFonts w:ascii="Times New Roman" w:hAnsi="Times New Roman" w:cs="Times New Roman"/>
          <w:sz w:val="24"/>
          <w:szCs w:val="24"/>
        </w:rPr>
        <w:t xml:space="preserve"> de los componentes facilita realizar cambios o actualizaciones en una parte del sistema sin alterar otras áreas </w:t>
      </w:r>
      <w:sdt>
        <w:sdtPr>
          <w:rPr>
            <w:rFonts w:ascii="Times New Roman" w:hAnsi="Times New Roman" w:cs="Times New Roman"/>
            <w:color w:val="000000"/>
            <w:sz w:val="24"/>
            <w:szCs w:val="24"/>
          </w:rPr>
          <w:tag w:val="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
          <w:id w:val="-594091659"/>
          <w:placeholder>
            <w:docPart w:val="DefaultPlaceholder_-1854013440"/>
          </w:placeholder>
        </w:sdtPr>
        <w:sdtContent>
          <w:r w:rsidR="001D0FA8" w:rsidRPr="001D0FA8">
            <w:rPr>
              <w:rFonts w:ascii="Times New Roman" w:hAnsi="Times New Roman" w:cs="Times New Roman"/>
              <w:color w:val="000000"/>
              <w:sz w:val="24"/>
              <w:szCs w:val="24"/>
            </w:rPr>
            <w:t>[24]</w:t>
          </w:r>
        </w:sdtContent>
      </w:sdt>
      <w:r w:rsidRPr="00676BE6">
        <w:rPr>
          <w:rFonts w:ascii="Times New Roman" w:hAnsi="Times New Roman" w:cs="Times New Roman"/>
          <w:sz w:val="24"/>
          <w:szCs w:val="24"/>
        </w:rPr>
        <w:t>.</w:t>
      </w:r>
    </w:p>
    <w:p w14:paraId="7D85F54F" w14:textId="17A455B4" w:rsidR="00A61B6B" w:rsidRPr="00676BE6" w:rsidRDefault="00A61B6B" w:rsidP="00DA17CD">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Los módulos, ubicados dentro de los componentes, agrupan funcionalidades relacionadas. Estos pueden consistir en clases, funciones y servicios que colaboran para ejecutar tareas específicas. La organización en módulos ayuda a mejorar la estructura del código, haciéndolo más legible y manejable</w:t>
      </w:r>
      <w:r w:rsidR="00686BDF"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
          <w:id w:val="-451485240"/>
          <w:placeholder>
            <w:docPart w:val="DefaultPlaceholder_-1854013440"/>
          </w:placeholder>
        </w:sdtPr>
        <w:sdtContent>
          <w:r w:rsidR="001D0FA8" w:rsidRPr="001D0FA8">
            <w:rPr>
              <w:rFonts w:ascii="Times New Roman" w:hAnsi="Times New Roman" w:cs="Times New Roman"/>
              <w:color w:val="000000"/>
              <w:sz w:val="24"/>
              <w:szCs w:val="24"/>
            </w:rPr>
            <w:t>[22]</w:t>
          </w:r>
        </w:sdtContent>
      </w:sdt>
      <w:r w:rsidRPr="00676BE6">
        <w:rPr>
          <w:rFonts w:ascii="Times New Roman" w:hAnsi="Times New Roman" w:cs="Times New Roman"/>
          <w:sz w:val="24"/>
          <w:szCs w:val="24"/>
        </w:rPr>
        <w:t>.</w:t>
      </w:r>
    </w:p>
    <w:p w14:paraId="462AF5B3" w14:textId="751DFF25" w:rsidR="002E6497" w:rsidRDefault="00A61B6B" w:rsidP="00DA17CD">
      <w:pPr>
        <w:spacing w:line="360" w:lineRule="auto"/>
        <w:jc w:val="both"/>
        <w:rPr>
          <w:rFonts w:ascii="Times New Roman" w:hAnsi="Times New Roman" w:cs="Times New Roman"/>
          <w:sz w:val="24"/>
          <w:szCs w:val="24"/>
        </w:rPr>
      </w:pPr>
      <w:proofErr w:type="gramStart"/>
      <w:r w:rsidRPr="00676BE6">
        <w:rPr>
          <w:rFonts w:ascii="Times New Roman" w:hAnsi="Times New Roman" w:cs="Times New Roman"/>
          <w:sz w:val="24"/>
          <w:szCs w:val="24"/>
        </w:rPr>
        <w:t>Esta</w:t>
      </w:r>
      <w:r w:rsidR="00163A08" w:rsidRPr="00676BE6">
        <w:rPr>
          <w:rFonts w:ascii="Times New Roman" w:hAnsi="Times New Roman" w:cs="Times New Roman"/>
          <w:sz w:val="24"/>
          <w:szCs w:val="24"/>
        </w:rPr>
        <w:t xml:space="preserve"> </w:t>
      </w:r>
      <w:r w:rsidRPr="00676BE6">
        <w:rPr>
          <w:rFonts w:ascii="Times New Roman" w:hAnsi="Times New Roman" w:cs="Times New Roman"/>
          <w:sz w:val="24"/>
          <w:szCs w:val="24"/>
        </w:rPr>
        <w:t>modularidad</w:t>
      </w:r>
      <w:proofErr w:type="gramEnd"/>
      <w:r w:rsidRPr="00676BE6">
        <w:rPr>
          <w:rFonts w:ascii="Times New Roman" w:hAnsi="Times New Roman" w:cs="Times New Roman"/>
          <w:sz w:val="24"/>
          <w:szCs w:val="24"/>
        </w:rPr>
        <w:t xml:space="preserve"> mejora la reutilización del código en diferentes partes de la aplicación. Los módulos pueden ser desarrollados, probados y desplegados independientemente, lo que agiliza el desarrollo y aumenta la eficiencia operativa</w:t>
      </w:r>
      <w:r w:rsidR="00E219E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
          <w:id w:val="-120152432"/>
          <w:placeholder>
            <w:docPart w:val="DefaultPlaceholder_-1854013440"/>
          </w:placeholder>
        </w:sdtPr>
        <w:sdtContent>
          <w:r w:rsidR="001D0FA8" w:rsidRPr="001D0FA8">
            <w:rPr>
              <w:rFonts w:ascii="Times New Roman" w:hAnsi="Times New Roman" w:cs="Times New Roman"/>
              <w:color w:val="000000"/>
              <w:sz w:val="24"/>
              <w:szCs w:val="24"/>
            </w:rPr>
            <w:t>[25]</w:t>
          </w:r>
        </w:sdtContent>
      </w:sdt>
      <w:r w:rsidRPr="00676BE6">
        <w:rPr>
          <w:rFonts w:ascii="Times New Roman" w:hAnsi="Times New Roman" w:cs="Times New Roman"/>
          <w:sz w:val="24"/>
          <w:szCs w:val="24"/>
        </w:rPr>
        <w:t>.</w:t>
      </w:r>
    </w:p>
    <w:p w14:paraId="4AD7F42C" w14:textId="77777777" w:rsidR="00A53596" w:rsidRDefault="00A53596" w:rsidP="00A61B6B">
      <w:pPr>
        <w:jc w:val="both"/>
        <w:rPr>
          <w:rFonts w:ascii="Times New Roman" w:hAnsi="Times New Roman" w:cs="Times New Roman"/>
          <w:sz w:val="24"/>
          <w:szCs w:val="24"/>
        </w:rPr>
      </w:pPr>
    </w:p>
    <w:p w14:paraId="13AC4635" w14:textId="77777777" w:rsidR="00A53596" w:rsidRPr="00676BE6" w:rsidRDefault="00A53596" w:rsidP="00A61B6B">
      <w:pPr>
        <w:jc w:val="both"/>
        <w:rPr>
          <w:rFonts w:ascii="Times New Roman" w:hAnsi="Times New Roman" w:cs="Times New Roman"/>
          <w:sz w:val="24"/>
          <w:szCs w:val="24"/>
        </w:rPr>
      </w:pPr>
    </w:p>
    <w:p w14:paraId="106B8DEA" w14:textId="48A73A05" w:rsidR="00F30F28" w:rsidRDefault="00ED0FE8" w:rsidP="00F30F28">
      <w:pPr>
        <w:pStyle w:val="Ttulo1"/>
      </w:pPr>
      <w:bookmarkStart w:id="10" w:name="_Toc156600922"/>
      <w:r w:rsidRPr="0045245A">
        <w:lastRenderedPageBreak/>
        <w:t>Arquitectura web</w:t>
      </w:r>
      <w:bookmarkEnd w:id="10"/>
    </w:p>
    <w:p w14:paraId="6010A4E2" w14:textId="7AC6F988" w:rsidR="00235064" w:rsidRPr="00235064" w:rsidRDefault="00235064" w:rsidP="00235064">
      <w:pPr>
        <w:pStyle w:val="Ttulo2"/>
      </w:pPr>
      <w:r>
        <w:t>Ejemplo</w:t>
      </w:r>
    </w:p>
    <w:p w14:paraId="07F2E632" w14:textId="1D90FB5C" w:rsidR="00F30F28" w:rsidRPr="00235064" w:rsidRDefault="00F30F28" w:rsidP="00F30F28">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Dentro de los diferentes tipos de arquitecturas, hemos creado un ejemplo de registro de personas, proporcionando tres enfoques: Cliente-Servidor, Arquitectura en tres capas y arquitectura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w:t>
      </w:r>
    </w:p>
    <w:p w14:paraId="4A24D104" w14:textId="77777777" w:rsidR="00235064" w:rsidRPr="00235064" w:rsidRDefault="00235064"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En las dos primeras arquitecturas, presentamos cómo funcionaría la aplicación si se desarrollara en Cliente-Servidor y Arquitectura en Tres Capas. Luego, llevamos a cabo la implementación en </w:t>
      </w:r>
      <w:proofErr w:type="spellStart"/>
      <w:r w:rsidRPr="00235064">
        <w:rPr>
          <w:rFonts w:ascii="Times New Roman" w:hAnsi="Times New Roman" w:cs="Times New Roman"/>
          <w:sz w:val="24"/>
          <w:szCs w:val="24"/>
        </w:rPr>
        <w:t>RESTful</w:t>
      </w:r>
      <w:proofErr w:type="spellEnd"/>
      <w:r w:rsidRPr="00235064">
        <w:rPr>
          <w:rFonts w:ascii="Times New Roman" w:hAnsi="Times New Roman" w:cs="Times New Roman"/>
          <w:sz w:val="24"/>
          <w:szCs w:val="24"/>
        </w:rPr>
        <w:t xml:space="preserve"> y SOAP para que se pueda observar la conexión y manejo de datos utilizando estas arquitecturas.</w:t>
      </w:r>
    </w:p>
    <w:p w14:paraId="34D4989F" w14:textId="1CCF9B0D" w:rsidR="00631586" w:rsidRDefault="00631586" w:rsidP="00664561">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Para la realización de este ejemplo</w:t>
      </w:r>
      <w:r w:rsidR="00235064" w:rsidRPr="00235064">
        <w:rPr>
          <w:rFonts w:ascii="Times New Roman" w:hAnsi="Times New Roman" w:cs="Times New Roman"/>
          <w:sz w:val="24"/>
          <w:szCs w:val="24"/>
        </w:rPr>
        <w:t>,</w:t>
      </w:r>
      <w:r w:rsidRPr="00235064">
        <w:rPr>
          <w:rFonts w:ascii="Times New Roman" w:hAnsi="Times New Roman" w:cs="Times New Roman"/>
          <w:sz w:val="24"/>
          <w:szCs w:val="24"/>
        </w:rPr>
        <w:t xml:space="preserve"> se </w:t>
      </w:r>
      <w:r w:rsidR="00235064" w:rsidRPr="00235064">
        <w:rPr>
          <w:rFonts w:ascii="Times New Roman" w:hAnsi="Times New Roman" w:cs="Times New Roman"/>
          <w:sz w:val="24"/>
          <w:szCs w:val="24"/>
        </w:rPr>
        <w:t>utilizaron</w:t>
      </w:r>
      <w:r w:rsidRPr="00235064">
        <w:rPr>
          <w:rFonts w:ascii="Times New Roman" w:hAnsi="Times New Roman" w:cs="Times New Roman"/>
          <w:sz w:val="24"/>
          <w:szCs w:val="24"/>
        </w:rPr>
        <w:t xml:space="preserve"> </w:t>
      </w:r>
      <w:r w:rsidR="00BF107D" w:rsidRPr="00235064">
        <w:rPr>
          <w:rFonts w:ascii="Times New Roman" w:hAnsi="Times New Roman" w:cs="Times New Roman"/>
          <w:sz w:val="24"/>
          <w:szCs w:val="24"/>
        </w:rPr>
        <w:t>las siguientes tecnologías</w:t>
      </w:r>
      <w:r w:rsidR="00235064" w:rsidRPr="00235064">
        <w:rPr>
          <w:rFonts w:ascii="Times New Roman" w:hAnsi="Times New Roman" w:cs="Times New Roman"/>
          <w:sz w:val="24"/>
          <w:szCs w:val="24"/>
        </w:rPr>
        <w:t>:</w:t>
      </w:r>
    </w:p>
    <w:p w14:paraId="0A2EA6F8" w14:textId="76267EAC" w:rsidR="004C0FC1" w:rsidRDefault="004C0FC1" w:rsidP="004C0FC1">
      <w:pPr>
        <w:pStyle w:val="Descripcin"/>
        <w:keepNext/>
        <w:jc w:val="center"/>
      </w:pPr>
      <w:bookmarkStart w:id="11" w:name="_Toc156647659"/>
      <w:r>
        <w:t xml:space="preserve">Tabla </w:t>
      </w:r>
      <w:fldSimple w:instr=" SEQ Tabla \* ARABIC ">
        <w:r w:rsidR="006858F9">
          <w:rPr>
            <w:noProof/>
          </w:rPr>
          <w:t>1</w:t>
        </w:r>
      </w:fldSimple>
      <w:r>
        <w:t xml:space="preserve"> Herramientas utilizadas</w:t>
      </w:r>
      <w:bookmarkEnd w:id="11"/>
    </w:p>
    <w:tbl>
      <w:tblPr>
        <w:tblStyle w:val="Tablaconcuadrcula"/>
        <w:tblW w:w="0" w:type="auto"/>
        <w:tblLook w:val="04A0" w:firstRow="1" w:lastRow="0" w:firstColumn="1" w:lastColumn="0" w:noHBand="0" w:noVBand="1"/>
      </w:tblPr>
      <w:tblGrid>
        <w:gridCol w:w="1561"/>
        <w:gridCol w:w="1583"/>
        <w:gridCol w:w="1612"/>
        <w:gridCol w:w="1546"/>
        <w:gridCol w:w="1517"/>
        <w:gridCol w:w="1197"/>
      </w:tblGrid>
      <w:tr w:rsidR="00B94054" w14:paraId="300DFC20" w14:textId="6865D4A6" w:rsidTr="00C52BE9">
        <w:tc>
          <w:tcPr>
            <w:tcW w:w="9016" w:type="dxa"/>
            <w:gridSpan w:val="6"/>
            <w:shd w:val="clear" w:color="auto" w:fill="FFFF66"/>
          </w:tcPr>
          <w:p w14:paraId="259BC99C" w14:textId="3A7E94F6"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Herramientas utilizadas</w:t>
            </w:r>
          </w:p>
        </w:tc>
      </w:tr>
      <w:tr w:rsidR="00B94054" w14:paraId="5D03BE63" w14:textId="64922F53" w:rsidTr="00B94054">
        <w:tc>
          <w:tcPr>
            <w:tcW w:w="1561" w:type="dxa"/>
            <w:shd w:val="clear" w:color="auto" w:fill="FFFF66"/>
          </w:tcPr>
          <w:p w14:paraId="238E307E" w14:textId="4160976A"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Frontend</w:t>
            </w:r>
            <w:proofErr w:type="spellEnd"/>
          </w:p>
        </w:tc>
        <w:tc>
          <w:tcPr>
            <w:tcW w:w="1583" w:type="dxa"/>
            <w:shd w:val="clear" w:color="auto" w:fill="FFFF66"/>
          </w:tcPr>
          <w:p w14:paraId="20E71596" w14:textId="6225BDE6" w:rsidR="00B94054" w:rsidRPr="006653D5" w:rsidRDefault="00B94054" w:rsidP="006653D5">
            <w:pPr>
              <w:spacing w:line="360" w:lineRule="auto"/>
              <w:jc w:val="center"/>
              <w:rPr>
                <w:rFonts w:ascii="Times New Roman" w:hAnsi="Times New Roman" w:cs="Times New Roman"/>
                <w:b/>
                <w:bCs/>
                <w:sz w:val="24"/>
                <w:szCs w:val="24"/>
              </w:rPr>
            </w:pPr>
            <w:proofErr w:type="spellStart"/>
            <w:r w:rsidRPr="006653D5">
              <w:rPr>
                <w:rFonts w:ascii="Times New Roman" w:hAnsi="Times New Roman" w:cs="Times New Roman"/>
                <w:b/>
                <w:bCs/>
                <w:sz w:val="24"/>
                <w:szCs w:val="24"/>
              </w:rPr>
              <w:t>Backend</w:t>
            </w:r>
            <w:proofErr w:type="spellEnd"/>
          </w:p>
        </w:tc>
        <w:tc>
          <w:tcPr>
            <w:tcW w:w="1612" w:type="dxa"/>
            <w:shd w:val="clear" w:color="auto" w:fill="FFFF66"/>
          </w:tcPr>
          <w:p w14:paraId="5C33DDBA" w14:textId="604C5577"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Servidores</w:t>
            </w:r>
          </w:p>
        </w:tc>
        <w:tc>
          <w:tcPr>
            <w:tcW w:w="1546" w:type="dxa"/>
            <w:shd w:val="clear" w:color="auto" w:fill="FFFF66"/>
          </w:tcPr>
          <w:p w14:paraId="4CCE184A" w14:textId="552EFAD0"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Base de datos</w:t>
            </w:r>
          </w:p>
        </w:tc>
        <w:tc>
          <w:tcPr>
            <w:tcW w:w="1517" w:type="dxa"/>
            <w:shd w:val="clear" w:color="auto" w:fill="FFFF66"/>
          </w:tcPr>
          <w:p w14:paraId="1986A20E" w14:textId="0B34F8EA" w:rsidR="00B94054" w:rsidRPr="006653D5" w:rsidRDefault="00B94054" w:rsidP="006653D5">
            <w:pPr>
              <w:spacing w:line="360" w:lineRule="auto"/>
              <w:jc w:val="center"/>
              <w:rPr>
                <w:rFonts w:ascii="Times New Roman" w:hAnsi="Times New Roman" w:cs="Times New Roman"/>
                <w:b/>
                <w:bCs/>
                <w:sz w:val="24"/>
                <w:szCs w:val="24"/>
              </w:rPr>
            </w:pPr>
            <w:r w:rsidRPr="006653D5">
              <w:rPr>
                <w:rFonts w:ascii="Times New Roman" w:hAnsi="Times New Roman" w:cs="Times New Roman"/>
                <w:b/>
                <w:bCs/>
                <w:sz w:val="24"/>
                <w:szCs w:val="24"/>
              </w:rPr>
              <w:t>Pruebas</w:t>
            </w:r>
          </w:p>
        </w:tc>
        <w:tc>
          <w:tcPr>
            <w:tcW w:w="1197" w:type="dxa"/>
            <w:shd w:val="clear" w:color="auto" w:fill="FFFF66"/>
          </w:tcPr>
          <w:p w14:paraId="572E7232" w14:textId="3444B022" w:rsidR="00B94054" w:rsidRPr="006653D5" w:rsidRDefault="004C0FC1" w:rsidP="006653D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Versiones</w:t>
            </w:r>
            <w:r w:rsidR="00B94054">
              <w:rPr>
                <w:rFonts w:ascii="Times New Roman" w:hAnsi="Times New Roman" w:cs="Times New Roman"/>
                <w:b/>
                <w:bCs/>
                <w:sz w:val="24"/>
                <w:szCs w:val="24"/>
              </w:rPr>
              <w:t xml:space="preserve"> de Java</w:t>
            </w:r>
          </w:p>
        </w:tc>
      </w:tr>
      <w:tr w:rsidR="00B94054" w14:paraId="68664DA0" w14:textId="2BDFC959" w:rsidTr="00B94054">
        <w:tc>
          <w:tcPr>
            <w:tcW w:w="1561" w:type="dxa"/>
          </w:tcPr>
          <w:p w14:paraId="73ABCADB" w14:textId="71E7934B"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HTML</w:t>
            </w:r>
          </w:p>
        </w:tc>
        <w:tc>
          <w:tcPr>
            <w:tcW w:w="1583" w:type="dxa"/>
          </w:tcPr>
          <w:p w14:paraId="20922D2B" w14:textId="1C70E9BE"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w:t>
            </w:r>
          </w:p>
        </w:tc>
        <w:tc>
          <w:tcPr>
            <w:tcW w:w="1612" w:type="dxa"/>
          </w:tcPr>
          <w:p w14:paraId="22DB9CF8" w14:textId="568C017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Apache Tomcat</w:t>
            </w:r>
          </w:p>
        </w:tc>
        <w:tc>
          <w:tcPr>
            <w:tcW w:w="1546" w:type="dxa"/>
          </w:tcPr>
          <w:p w14:paraId="5E21A178" w14:textId="491FD95C"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Postgresql</w:t>
            </w:r>
            <w:proofErr w:type="spellEnd"/>
          </w:p>
        </w:tc>
        <w:tc>
          <w:tcPr>
            <w:tcW w:w="1517" w:type="dxa"/>
          </w:tcPr>
          <w:p w14:paraId="4B3C6E75" w14:textId="0122CA5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SOAP UI</w:t>
            </w:r>
          </w:p>
        </w:tc>
        <w:tc>
          <w:tcPr>
            <w:tcW w:w="1197" w:type="dxa"/>
          </w:tcPr>
          <w:p w14:paraId="433C255C" w14:textId="61AF8F54"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8</w:t>
            </w:r>
          </w:p>
        </w:tc>
      </w:tr>
      <w:tr w:rsidR="00B94054" w14:paraId="4AB9D2C0" w14:textId="757225F1" w:rsidTr="00B94054">
        <w:tc>
          <w:tcPr>
            <w:tcW w:w="1561" w:type="dxa"/>
          </w:tcPr>
          <w:p w14:paraId="37BCEC23" w14:textId="2BC25DDD"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CSS</w:t>
            </w:r>
          </w:p>
        </w:tc>
        <w:tc>
          <w:tcPr>
            <w:tcW w:w="1583" w:type="dxa"/>
          </w:tcPr>
          <w:p w14:paraId="65BBBB9A" w14:textId="1ED24D47"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SpringBoot</w:t>
            </w:r>
            <w:proofErr w:type="spellEnd"/>
          </w:p>
        </w:tc>
        <w:tc>
          <w:tcPr>
            <w:tcW w:w="1612" w:type="dxa"/>
          </w:tcPr>
          <w:p w14:paraId="6E18E852" w14:textId="471EA0CC"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Payara5</w:t>
            </w:r>
          </w:p>
        </w:tc>
        <w:tc>
          <w:tcPr>
            <w:tcW w:w="1546" w:type="dxa"/>
          </w:tcPr>
          <w:p w14:paraId="4C9588C6"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1FACFEDB" w14:textId="515E99B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Postman</w:t>
            </w:r>
            <w:proofErr w:type="spellEnd"/>
          </w:p>
        </w:tc>
        <w:tc>
          <w:tcPr>
            <w:tcW w:w="1197" w:type="dxa"/>
          </w:tcPr>
          <w:p w14:paraId="3726817E" w14:textId="35A98EA3" w:rsidR="00B94054" w:rsidRPr="006653D5" w:rsidRDefault="00B94054" w:rsidP="006653D5">
            <w:pPr>
              <w:spacing w:line="360" w:lineRule="auto"/>
              <w:jc w:val="center"/>
              <w:rPr>
                <w:rFonts w:ascii="Times New Roman" w:hAnsi="Times New Roman" w:cs="Times New Roman"/>
              </w:rPr>
            </w:pPr>
            <w:r>
              <w:rPr>
                <w:rFonts w:ascii="Times New Roman" w:hAnsi="Times New Roman" w:cs="Times New Roman"/>
              </w:rPr>
              <w:t>JDK 11</w:t>
            </w:r>
          </w:p>
        </w:tc>
      </w:tr>
      <w:tr w:rsidR="00B94054" w14:paraId="19F57C09" w14:textId="5B428AD3" w:rsidTr="00B94054">
        <w:tc>
          <w:tcPr>
            <w:tcW w:w="1561" w:type="dxa"/>
          </w:tcPr>
          <w:p w14:paraId="55D6FC9F" w14:textId="57838B6A"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Bootstrap</w:t>
            </w:r>
          </w:p>
        </w:tc>
        <w:tc>
          <w:tcPr>
            <w:tcW w:w="1583" w:type="dxa"/>
          </w:tcPr>
          <w:p w14:paraId="33A636AE" w14:textId="7B220A04" w:rsidR="00B94054" w:rsidRPr="006653D5" w:rsidRDefault="00B94054" w:rsidP="006653D5">
            <w:pPr>
              <w:spacing w:line="360" w:lineRule="auto"/>
              <w:jc w:val="center"/>
              <w:rPr>
                <w:rFonts w:ascii="Times New Roman" w:hAnsi="Times New Roman" w:cs="Times New Roman"/>
              </w:rPr>
            </w:pPr>
            <w:proofErr w:type="spellStart"/>
            <w:r w:rsidRPr="006653D5">
              <w:rPr>
                <w:rFonts w:ascii="Times New Roman" w:hAnsi="Times New Roman" w:cs="Times New Roman"/>
              </w:rPr>
              <w:t>JavaWeb</w:t>
            </w:r>
            <w:proofErr w:type="spellEnd"/>
          </w:p>
        </w:tc>
        <w:tc>
          <w:tcPr>
            <w:tcW w:w="1612" w:type="dxa"/>
          </w:tcPr>
          <w:p w14:paraId="0A8C7FAA"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B0A570D"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66BA73B3"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22D4A881" w14:textId="08497477"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sz w:val="24"/>
                <w:szCs w:val="24"/>
              </w:rPr>
              <w:t>JDK 19</w:t>
            </w:r>
          </w:p>
        </w:tc>
      </w:tr>
      <w:tr w:rsidR="00B94054" w14:paraId="2BB42A2B" w14:textId="53512D43" w:rsidTr="00B94054">
        <w:tc>
          <w:tcPr>
            <w:tcW w:w="1561" w:type="dxa"/>
          </w:tcPr>
          <w:p w14:paraId="79A42F38" w14:textId="40D27D15" w:rsidR="00B94054" w:rsidRDefault="00B94054" w:rsidP="006653D5">
            <w:pPr>
              <w:spacing w:line="360" w:lineRule="auto"/>
              <w:jc w:val="center"/>
              <w:rPr>
                <w:rFonts w:ascii="Times New Roman" w:hAnsi="Times New Roman" w:cs="Times New Roman"/>
                <w:sz w:val="24"/>
                <w:szCs w:val="24"/>
              </w:rPr>
            </w:pPr>
            <w:r>
              <w:rPr>
                <w:rFonts w:ascii="Times New Roman" w:hAnsi="Times New Roman" w:cs="Times New Roman"/>
              </w:rPr>
              <w:t>JavaScript</w:t>
            </w:r>
          </w:p>
        </w:tc>
        <w:tc>
          <w:tcPr>
            <w:tcW w:w="1583" w:type="dxa"/>
          </w:tcPr>
          <w:p w14:paraId="2AB48243" w14:textId="45D4147F"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Lombok</w:t>
            </w:r>
          </w:p>
        </w:tc>
        <w:tc>
          <w:tcPr>
            <w:tcW w:w="1612" w:type="dxa"/>
          </w:tcPr>
          <w:p w14:paraId="69F6152F"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2097ABE7"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75AA921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6C42395B" w14:textId="77777777" w:rsidR="00B94054" w:rsidRDefault="00B94054" w:rsidP="006653D5">
            <w:pPr>
              <w:spacing w:line="360" w:lineRule="auto"/>
              <w:jc w:val="center"/>
              <w:rPr>
                <w:rFonts w:ascii="Times New Roman" w:hAnsi="Times New Roman" w:cs="Times New Roman"/>
                <w:sz w:val="24"/>
                <w:szCs w:val="24"/>
              </w:rPr>
            </w:pPr>
          </w:p>
        </w:tc>
      </w:tr>
      <w:tr w:rsidR="00B94054" w14:paraId="58EEF1FA" w14:textId="439F45FA" w:rsidTr="00B94054">
        <w:tc>
          <w:tcPr>
            <w:tcW w:w="1561" w:type="dxa"/>
          </w:tcPr>
          <w:p w14:paraId="39C27FF9" w14:textId="60DD6425"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Jquery</w:t>
            </w:r>
            <w:proofErr w:type="spellEnd"/>
          </w:p>
        </w:tc>
        <w:tc>
          <w:tcPr>
            <w:tcW w:w="1583" w:type="dxa"/>
          </w:tcPr>
          <w:p w14:paraId="75B450D1"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218D4835"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4417CA7B"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FBFB77C"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04C73A4" w14:textId="77777777" w:rsidR="00B94054" w:rsidRDefault="00B94054" w:rsidP="006653D5">
            <w:pPr>
              <w:spacing w:line="360" w:lineRule="auto"/>
              <w:jc w:val="center"/>
              <w:rPr>
                <w:rFonts w:ascii="Times New Roman" w:hAnsi="Times New Roman" w:cs="Times New Roman"/>
                <w:sz w:val="24"/>
                <w:szCs w:val="24"/>
              </w:rPr>
            </w:pPr>
          </w:p>
        </w:tc>
      </w:tr>
      <w:tr w:rsidR="00B94054" w14:paraId="4E999C3E" w14:textId="1FFD4308" w:rsidTr="00B94054">
        <w:tc>
          <w:tcPr>
            <w:tcW w:w="1561" w:type="dxa"/>
          </w:tcPr>
          <w:p w14:paraId="61C5ED2B" w14:textId="53D50F4F" w:rsidR="00B94054" w:rsidRDefault="00B94054" w:rsidP="006653D5">
            <w:pPr>
              <w:spacing w:line="360" w:lineRule="auto"/>
              <w:jc w:val="center"/>
              <w:rPr>
                <w:rFonts w:ascii="Times New Roman" w:hAnsi="Times New Roman" w:cs="Times New Roman"/>
                <w:sz w:val="24"/>
                <w:szCs w:val="24"/>
              </w:rPr>
            </w:pPr>
            <w:proofErr w:type="spellStart"/>
            <w:r>
              <w:rPr>
                <w:rFonts w:ascii="Times New Roman" w:hAnsi="Times New Roman" w:cs="Times New Roman"/>
              </w:rPr>
              <w:t>AngularJS</w:t>
            </w:r>
            <w:proofErr w:type="spellEnd"/>
          </w:p>
        </w:tc>
        <w:tc>
          <w:tcPr>
            <w:tcW w:w="1583" w:type="dxa"/>
          </w:tcPr>
          <w:p w14:paraId="0128734D"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07DBFAF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1D3671E1"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4CBB758E"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52014553" w14:textId="77777777" w:rsidR="00B94054" w:rsidRDefault="00B94054" w:rsidP="006653D5">
            <w:pPr>
              <w:spacing w:line="360" w:lineRule="auto"/>
              <w:jc w:val="center"/>
              <w:rPr>
                <w:rFonts w:ascii="Times New Roman" w:hAnsi="Times New Roman" w:cs="Times New Roman"/>
                <w:sz w:val="24"/>
                <w:szCs w:val="24"/>
              </w:rPr>
            </w:pPr>
          </w:p>
        </w:tc>
      </w:tr>
      <w:tr w:rsidR="00B94054" w14:paraId="393EF231" w14:textId="15CD5C91" w:rsidTr="00B94054">
        <w:tc>
          <w:tcPr>
            <w:tcW w:w="1561" w:type="dxa"/>
          </w:tcPr>
          <w:p w14:paraId="4128BF9E" w14:textId="77777777" w:rsidR="00B94054" w:rsidRPr="006653D5" w:rsidRDefault="00B94054" w:rsidP="006653D5">
            <w:pPr>
              <w:spacing w:line="360" w:lineRule="auto"/>
              <w:jc w:val="center"/>
              <w:rPr>
                <w:rFonts w:ascii="Times New Roman" w:hAnsi="Times New Roman" w:cs="Times New Roman"/>
              </w:rPr>
            </w:pPr>
            <w:r w:rsidRPr="006653D5">
              <w:rPr>
                <w:rFonts w:ascii="Times New Roman" w:hAnsi="Times New Roman" w:cs="Times New Roman"/>
              </w:rPr>
              <w:t>x2js (</w:t>
            </w:r>
            <w:proofErr w:type="spellStart"/>
            <w:r w:rsidRPr="006653D5">
              <w:rPr>
                <w:rFonts w:ascii="Times New Roman" w:hAnsi="Times New Roman" w:cs="Times New Roman"/>
              </w:rPr>
              <w:t>Parcing</w:t>
            </w:r>
            <w:proofErr w:type="spellEnd"/>
            <w:r w:rsidRPr="006653D5">
              <w:rPr>
                <w:rFonts w:ascii="Times New Roman" w:hAnsi="Times New Roman" w:cs="Times New Roman"/>
              </w:rPr>
              <w:t xml:space="preserve"> XML a JSON)</w:t>
            </w:r>
          </w:p>
          <w:p w14:paraId="429A85D5" w14:textId="77777777" w:rsidR="00B94054" w:rsidRDefault="00B94054" w:rsidP="006653D5">
            <w:pPr>
              <w:spacing w:line="360" w:lineRule="auto"/>
              <w:jc w:val="center"/>
              <w:rPr>
                <w:rFonts w:ascii="Times New Roman" w:hAnsi="Times New Roman" w:cs="Times New Roman"/>
              </w:rPr>
            </w:pPr>
          </w:p>
        </w:tc>
        <w:tc>
          <w:tcPr>
            <w:tcW w:w="1583" w:type="dxa"/>
          </w:tcPr>
          <w:p w14:paraId="3D0D1458" w14:textId="77777777" w:rsidR="00B94054" w:rsidRDefault="00B94054" w:rsidP="006653D5">
            <w:pPr>
              <w:spacing w:line="360" w:lineRule="auto"/>
              <w:jc w:val="center"/>
              <w:rPr>
                <w:rFonts w:ascii="Times New Roman" w:hAnsi="Times New Roman" w:cs="Times New Roman"/>
                <w:sz w:val="24"/>
                <w:szCs w:val="24"/>
              </w:rPr>
            </w:pPr>
          </w:p>
        </w:tc>
        <w:tc>
          <w:tcPr>
            <w:tcW w:w="1612" w:type="dxa"/>
          </w:tcPr>
          <w:p w14:paraId="39D25740" w14:textId="77777777" w:rsidR="00B94054" w:rsidRDefault="00B94054" w:rsidP="006653D5">
            <w:pPr>
              <w:spacing w:line="360" w:lineRule="auto"/>
              <w:jc w:val="center"/>
              <w:rPr>
                <w:rFonts w:ascii="Times New Roman" w:hAnsi="Times New Roman" w:cs="Times New Roman"/>
                <w:sz w:val="24"/>
                <w:szCs w:val="24"/>
              </w:rPr>
            </w:pPr>
          </w:p>
        </w:tc>
        <w:tc>
          <w:tcPr>
            <w:tcW w:w="1546" w:type="dxa"/>
          </w:tcPr>
          <w:p w14:paraId="5569FF93" w14:textId="77777777" w:rsidR="00B94054" w:rsidRDefault="00B94054" w:rsidP="006653D5">
            <w:pPr>
              <w:spacing w:line="360" w:lineRule="auto"/>
              <w:jc w:val="center"/>
              <w:rPr>
                <w:rFonts w:ascii="Times New Roman" w:hAnsi="Times New Roman" w:cs="Times New Roman"/>
                <w:sz w:val="24"/>
                <w:szCs w:val="24"/>
              </w:rPr>
            </w:pPr>
          </w:p>
        </w:tc>
        <w:tc>
          <w:tcPr>
            <w:tcW w:w="1517" w:type="dxa"/>
          </w:tcPr>
          <w:p w14:paraId="5E7E95A0" w14:textId="77777777" w:rsidR="00B94054" w:rsidRDefault="00B94054" w:rsidP="006653D5">
            <w:pPr>
              <w:spacing w:line="360" w:lineRule="auto"/>
              <w:jc w:val="center"/>
              <w:rPr>
                <w:rFonts w:ascii="Times New Roman" w:hAnsi="Times New Roman" w:cs="Times New Roman"/>
                <w:sz w:val="24"/>
                <w:szCs w:val="24"/>
              </w:rPr>
            </w:pPr>
          </w:p>
        </w:tc>
        <w:tc>
          <w:tcPr>
            <w:tcW w:w="1197" w:type="dxa"/>
          </w:tcPr>
          <w:p w14:paraId="0264F13C" w14:textId="77777777" w:rsidR="00B94054" w:rsidRDefault="00B94054" w:rsidP="006653D5">
            <w:pPr>
              <w:spacing w:line="360" w:lineRule="auto"/>
              <w:jc w:val="center"/>
              <w:rPr>
                <w:rFonts w:ascii="Times New Roman" w:hAnsi="Times New Roman" w:cs="Times New Roman"/>
                <w:sz w:val="24"/>
                <w:szCs w:val="24"/>
              </w:rPr>
            </w:pPr>
          </w:p>
        </w:tc>
      </w:tr>
    </w:tbl>
    <w:p w14:paraId="284BF6BD" w14:textId="77777777" w:rsidR="006653D5" w:rsidRPr="00235064" w:rsidRDefault="006653D5" w:rsidP="006653D5">
      <w:pPr>
        <w:spacing w:line="360" w:lineRule="auto"/>
        <w:jc w:val="center"/>
        <w:rPr>
          <w:rFonts w:ascii="Times New Roman" w:hAnsi="Times New Roman" w:cs="Times New Roman"/>
          <w:sz w:val="24"/>
          <w:szCs w:val="24"/>
        </w:rPr>
      </w:pPr>
    </w:p>
    <w:p w14:paraId="636A85A3" w14:textId="411B5004" w:rsidR="00163A08" w:rsidRPr="0045245A" w:rsidRDefault="00D94331" w:rsidP="0045245A">
      <w:pPr>
        <w:pStyle w:val="Ttulo2"/>
      </w:pPr>
      <w:bookmarkStart w:id="12" w:name="_Toc156600923"/>
      <w:r w:rsidRPr="0045245A">
        <w:t>Cliente-servidor</w:t>
      </w:r>
      <w:bookmarkEnd w:id="12"/>
    </w:p>
    <w:p w14:paraId="29D40F24" w14:textId="360A4512"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La arquitectura cliente-servidor en la web es un modelo donde la interacción se divide entre dos entidades principales. Por un lado, está el cliente, generalmente un navegador web, que realiza solicitudes al servidor. Por otro lado, está el servidor, que alberga recursos y servicios web, procesando las solicitudes del cliente </w:t>
      </w:r>
      <w:sdt>
        <w:sdtPr>
          <w:rPr>
            <w:rFonts w:ascii="Times New Roman" w:hAnsi="Times New Roman" w:cs="Times New Roman"/>
            <w:color w:val="000000"/>
            <w:sz w:val="24"/>
            <w:szCs w:val="24"/>
          </w:rPr>
          <w:tag w:val="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
          <w:id w:val="-26026848"/>
          <w:placeholder>
            <w:docPart w:val="DefaultPlaceholder_-1854013440"/>
          </w:placeholder>
        </w:sdtPr>
        <w:sdtContent>
          <w:r w:rsidR="001D0FA8" w:rsidRPr="001D0FA8">
            <w:rPr>
              <w:rFonts w:ascii="Times New Roman" w:hAnsi="Times New Roman" w:cs="Times New Roman"/>
              <w:color w:val="000000"/>
              <w:sz w:val="24"/>
              <w:szCs w:val="24"/>
            </w:rPr>
            <w:t>[26]</w:t>
          </w:r>
        </w:sdtContent>
      </w:sdt>
      <w:r w:rsidRPr="00676BE6">
        <w:rPr>
          <w:rFonts w:ascii="Times New Roman" w:hAnsi="Times New Roman" w:cs="Times New Roman"/>
          <w:sz w:val="24"/>
          <w:szCs w:val="24"/>
        </w:rPr>
        <w:t>.</w:t>
      </w:r>
    </w:p>
    <w:p w14:paraId="3BC2E220" w14:textId="22FD41EC"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El cliente inicia las solicitudes, como cargar páginas web o enviar datos de formularios. Estas solicitudes son recibidas y procesadas por el servidor, que puede involucrar tareas como recuperación de datos o ejecución de lógica de negocio</w:t>
      </w:r>
      <w:r w:rsidR="00C455D7"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
          <w:id w:val="-1958324332"/>
          <w:placeholder>
            <w:docPart w:val="DefaultPlaceholder_-1854013440"/>
          </w:placeholder>
        </w:sdtPr>
        <w:sdtContent>
          <w:r w:rsidR="001D0FA8" w:rsidRPr="001D0FA8">
            <w:rPr>
              <w:rFonts w:ascii="Times New Roman" w:hAnsi="Times New Roman" w:cs="Times New Roman"/>
              <w:color w:val="000000"/>
              <w:sz w:val="24"/>
              <w:szCs w:val="24"/>
            </w:rPr>
            <w:t>[27]</w:t>
          </w:r>
        </w:sdtContent>
      </w:sdt>
      <w:r w:rsidRPr="00676BE6">
        <w:rPr>
          <w:rFonts w:ascii="Times New Roman" w:hAnsi="Times New Roman" w:cs="Times New Roman"/>
          <w:sz w:val="24"/>
          <w:szCs w:val="24"/>
        </w:rPr>
        <w:t>.</w:t>
      </w:r>
    </w:p>
    <w:p w14:paraId="7B643892" w14:textId="3DF0DA58"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lastRenderedPageBreak/>
        <w:t>Una vez procesada la solicitud, el servidor envía una respuesta al cliente. Esta respuesta puede variar desde una página web completa hasta datos en formatos específicos como JSON, dependiendo de la naturaleza de la solicitud</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
          <w:id w:val="-410395997"/>
          <w:placeholder>
            <w:docPart w:val="DefaultPlaceholder_-1854013440"/>
          </w:placeholder>
        </w:sdtPr>
        <w:sdtContent>
          <w:r w:rsidR="001D0FA8" w:rsidRPr="001D0FA8">
            <w:rPr>
              <w:rFonts w:ascii="Times New Roman" w:hAnsi="Times New Roman" w:cs="Times New Roman"/>
              <w:color w:val="000000"/>
              <w:sz w:val="24"/>
              <w:szCs w:val="24"/>
            </w:rPr>
            <w:t>[28]</w:t>
          </w:r>
        </w:sdtContent>
      </w:sdt>
      <w:r w:rsidRPr="00676BE6">
        <w:rPr>
          <w:rFonts w:ascii="Times New Roman" w:hAnsi="Times New Roman" w:cs="Times New Roman"/>
          <w:sz w:val="24"/>
          <w:szCs w:val="24"/>
        </w:rPr>
        <w:t>.</w:t>
      </w:r>
    </w:p>
    <w:p w14:paraId="48D9EC2B" w14:textId="4D05934B" w:rsidR="008C13A6" w:rsidRPr="00676BE6"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arquitectura se caracteriza por su separación clara de responsabilidades. El cliente se enfoca en la presentación y la interacción con el usuario, mientras que el servidor maneja el procesamiento de datos y la lógica del negocio. Esta separación facilita el desarrollo y mantenimiento de aplicaciones web</w:t>
      </w:r>
      <w:r w:rsidR="004A34B3"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91903215"/>
          <w:placeholder>
            <w:docPart w:val="DefaultPlaceholder_-1854013440"/>
          </w:placeholder>
        </w:sdtPr>
        <w:sdtContent>
          <w:r w:rsidR="001D0FA8" w:rsidRPr="001D0FA8">
            <w:rPr>
              <w:rFonts w:ascii="Times New Roman" w:hAnsi="Times New Roman" w:cs="Times New Roman"/>
              <w:color w:val="000000"/>
              <w:sz w:val="24"/>
              <w:szCs w:val="24"/>
            </w:rPr>
            <w:t>[29], [30]</w:t>
          </w:r>
        </w:sdtContent>
      </w:sdt>
      <w:r w:rsidRPr="00676BE6">
        <w:rPr>
          <w:rFonts w:ascii="Times New Roman" w:hAnsi="Times New Roman" w:cs="Times New Roman"/>
          <w:sz w:val="24"/>
          <w:szCs w:val="24"/>
        </w:rPr>
        <w:t>.</w:t>
      </w:r>
    </w:p>
    <w:p w14:paraId="243E0A0D" w14:textId="7C6B8D32" w:rsidR="006653D5" w:rsidRDefault="008C13A6" w:rsidP="00083638">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No obstante, existen desafíos inherentes a este modelo, particularmente en términos de escalabilidad y seguridad. Gestionar un alto volumen de solicitudes simultáneas y asegurar las transacciones entre cliente y servidor son aspectos cruciales en el diseño de sistemas basados en la arquitectura cliente-servidor</w:t>
      </w:r>
      <w:r w:rsidR="000422DE"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
          <w:id w:val="769133481"/>
          <w:placeholder>
            <w:docPart w:val="DefaultPlaceholder_-1854013440"/>
          </w:placeholder>
        </w:sdtPr>
        <w:sdtContent>
          <w:r w:rsidR="001D0FA8" w:rsidRPr="001D0FA8">
            <w:rPr>
              <w:rFonts w:ascii="Times New Roman" w:hAnsi="Times New Roman" w:cs="Times New Roman"/>
              <w:color w:val="000000"/>
              <w:sz w:val="24"/>
              <w:szCs w:val="24"/>
            </w:rPr>
            <w:t>[30]</w:t>
          </w:r>
        </w:sdtContent>
      </w:sdt>
      <w:r w:rsidRPr="00676BE6">
        <w:rPr>
          <w:rFonts w:ascii="Times New Roman" w:hAnsi="Times New Roman" w:cs="Times New Roman"/>
          <w:sz w:val="24"/>
          <w:szCs w:val="24"/>
        </w:rPr>
        <w:t>.</w:t>
      </w:r>
    </w:p>
    <w:p w14:paraId="3476B5EB" w14:textId="1EA6AE41" w:rsidR="00D10614" w:rsidRDefault="00D10614" w:rsidP="00083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71D781E" wp14:editId="4B95B1E4">
            <wp:simplePos x="0" y="0"/>
            <wp:positionH relativeFrom="margin">
              <wp:posOffset>-626165</wp:posOffset>
            </wp:positionH>
            <wp:positionV relativeFrom="paragraph">
              <wp:posOffset>17422</wp:posOffset>
            </wp:positionV>
            <wp:extent cx="6589643" cy="3650368"/>
            <wp:effectExtent l="0" t="0" r="1905" b="7620"/>
            <wp:wrapNone/>
            <wp:docPr id="289966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66321" name="Imagen 289966321"/>
                    <pic:cNvPicPr/>
                  </pic:nvPicPr>
                  <pic:blipFill>
                    <a:blip r:embed="rId17">
                      <a:extLst>
                        <a:ext uri="{28A0092B-C50C-407E-A947-70E740481C1C}">
                          <a14:useLocalDpi xmlns:a14="http://schemas.microsoft.com/office/drawing/2010/main" val="0"/>
                        </a:ext>
                      </a:extLst>
                    </a:blip>
                    <a:stretch>
                      <a:fillRect/>
                    </a:stretch>
                  </pic:blipFill>
                  <pic:spPr>
                    <a:xfrm>
                      <a:off x="0" y="0"/>
                      <a:ext cx="6598955" cy="3655527"/>
                    </a:xfrm>
                    <a:prstGeom prst="rect">
                      <a:avLst/>
                    </a:prstGeom>
                  </pic:spPr>
                </pic:pic>
              </a:graphicData>
            </a:graphic>
            <wp14:sizeRelH relativeFrom="page">
              <wp14:pctWidth>0</wp14:pctWidth>
            </wp14:sizeRelH>
            <wp14:sizeRelV relativeFrom="page">
              <wp14:pctHeight>0</wp14:pctHeight>
            </wp14:sizeRelV>
          </wp:anchor>
        </w:drawing>
      </w:r>
    </w:p>
    <w:p w14:paraId="6E55754A" w14:textId="117051FD" w:rsidR="00D10614" w:rsidRDefault="00D10614" w:rsidP="00083638">
      <w:pPr>
        <w:spacing w:line="360" w:lineRule="auto"/>
        <w:jc w:val="both"/>
        <w:rPr>
          <w:rFonts w:ascii="Times New Roman" w:hAnsi="Times New Roman" w:cs="Times New Roman"/>
          <w:sz w:val="24"/>
          <w:szCs w:val="24"/>
        </w:rPr>
      </w:pPr>
    </w:p>
    <w:p w14:paraId="553CFC1A" w14:textId="087EDE92" w:rsidR="00D10614" w:rsidRDefault="00D10614" w:rsidP="00083638">
      <w:pPr>
        <w:spacing w:line="360" w:lineRule="auto"/>
        <w:jc w:val="both"/>
        <w:rPr>
          <w:rFonts w:ascii="Times New Roman" w:hAnsi="Times New Roman" w:cs="Times New Roman"/>
          <w:sz w:val="24"/>
          <w:szCs w:val="24"/>
        </w:rPr>
      </w:pPr>
    </w:p>
    <w:p w14:paraId="40299A33" w14:textId="1243661C" w:rsidR="00D10614" w:rsidRDefault="00D10614" w:rsidP="00083638">
      <w:pPr>
        <w:spacing w:line="360" w:lineRule="auto"/>
        <w:jc w:val="both"/>
        <w:rPr>
          <w:rFonts w:ascii="Times New Roman" w:hAnsi="Times New Roman" w:cs="Times New Roman"/>
          <w:sz w:val="24"/>
          <w:szCs w:val="24"/>
        </w:rPr>
      </w:pPr>
    </w:p>
    <w:p w14:paraId="7DB63700" w14:textId="0C456F1D" w:rsidR="00D10614" w:rsidRDefault="00D10614" w:rsidP="00083638">
      <w:pPr>
        <w:spacing w:line="360" w:lineRule="auto"/>
        <w:jc w:val="both"/>
        <w:rPr>
          <w:rFonts w:ascii="Times New Roman" w:hAnsi="Times New Roman" w:cs="Times New Roman"/>
          <w:sz w:val="24"/>
          <w:szCs w:val="24"/>
        </w:rPr>
      </w:pPr>
    </w:p>
    <w:p w14:paraId="7AAE44D1" w14:textId="77777777" w:rsidR="00D10614" w:rsidRDefault="00D10614" w:rsidP="00083638">
      <w:pPr>
        <w:spacing w:line="360" w:lineRule="auto"/>
        <w:jc w:val="both"/>
        <w:rPr>
          <w:rFonts w:ascii="Times New Roman" w:hAnsi="Times New Roman" w:cs="Times New Roman"/>
          <w:sz w:val="24"/>
          <w:szCs w:val="24"/>
        </w:rPr>
      </w:pPr>
    </w:p>
    <w:p w14:paraId="2A655D3B" w14:textId="77777777" w:rsidR="00D10614" w:rsidRDefault="00D10614" w:rsidP="00083638">
      <w:pPr>
        <w:spacing w:line="360" w:lineRule="auto"/>
        <w:jc w:val="both"/>
        <w:rPr>
          <w:rFonts w:ascii="Times New Roman" w:hAnsi="Times New Roman" w:cs="Times New Roman"/>
          <w:sz w:val="24"/>
          <w:szCs w:val="24"/>
        </w:rPr>
      </w:pPr>
    </w:p>
    <w:p w14:paraId="1CC00D50" w14:textId="77777777" w:rsidR="00D10614" w:rsidRDefault="00D10614" w:rsidP="00083638">
      <w:pPr>
        <w:spacing w:line="360" w:lineRule="auto"/>
        <w:jc w:val="both"/>
        <w:rPr>
          <w:rFonts w:ascii="Times New Roman" w:hAnsi="Times New Roman" w:cs="Times New Roman"/>
          <w:sz w:val="24"/>
          <w:szCs w:val="24"/>
        </w:rPr>
      </w:pPr>
    </w:p>
    <w:p w14:paraId="30261C11" w14:textId="77777777" w:rsidR="00D10614" w:rsidRDefault="00D10614" w:rsidP="00083638">
      <w:pPr>
        <w:spacing w:line="360" w:lineRule="auto"/>
        <w:jc w:val="both"/>
        <w:rPr>
          <w:rFonts w:ascii="Times New Roman" w:hAnsi="Times New Roman" w:cs="Times New Roman"/>
          <w:sz w:val="24"/>
          <w:szCs w:val="24"/>
        </w:rPr>
      </w:pPr>
    </w:p>
    <w:p w14:paraId="0E3ECB2C" w14:textId="77777777" w:rsidR="00D10614" w:rsidRDefault="00D10614" w:rsidP="00083638">
      <w:pPr>
        <w:spacing w:line="360" w:lineRule="auto"/>
        <w:jc w:val="both"/>
        <w:rPr>
          <w:rFonts w:ascii="Times New Roman" w:hAnsi="Times New Roman" w:cs="Times New Roman"/>
          <w:sz w:val="24"/>
          <w:szCs w:val="24"/>
        </w:rPr>
      </w:pPr>
    </w:p>
    <w:p w14:paraId="58F0E6D9" w14:textId="77777777" w:rsidR="006653D5" w:rsidRDefault="006653D5" w:rsidP="00083638">
      <w:pPr>
        <w:spacing w:line="360" w:lineRule="auto"/>
        <w:jc w:val="both"/>
        <w:rPr>
          <w:rFonts w:ascii="Times New Roman" w:hAnsi="Times New Roman" w:cs="Times New Roman"/>
          <w:sz w:val="24"/>
          <w:szCs w:val="24"/>
        </w:rPr>
      </w:pPr>
    </w:p>
    <w:p w14:paraId="7F9F531E" w14:textId="58686708" w:rsidR="006653D5" w:rsidRDefault="006653D5" w:rsidP="0008363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564CEABF" wp14:editId="38458083">
                <wp:simplePos x="0" y="0"/>
                <wp:positionH relativeFrom="margin">
                  <wp:align>center</wp:align>
                </wp:positionH>
                <wp:positionV relativeFrom="paragraph">
                  <wp:posOffset>6709</wp:posOffset>
                </wp:positionV>
                <wp:extent cx="4999383" cy="635"/>
                <wp:effectExtent l="0" t="0" r="0" b="635"/>
                <wp:wrapNone/>
                <wp:docPr id="749341400" name="Cuadro de texto 1"/>
                <wp:cNvGraphicFramePr/>
                <a:graphic xmlns:a="http://schemas.openxmlformats.org/drawingml/2006/main">
                  <a:graphicData uri="http://schemas.microsoft.com/office/word/2010/wordprocessingShape">
                    <wps:wsp>
                      <wps:cNvSpPr txBox="1"/>
                      <wps:spPr>
                        <a:xfrm>
                          <a:off x="0" y="0"/>
                          <a:ext cx="4999383" cy="635"/>
                        </a:xfrm>
                        <a:prstGeom prst="rect">
                          <a:avLst/>
                        </a:prstGeom>
                        <a:solidFill>
                          <a:prstClr val="white"/>
                        </a:solidFill>
                        <a:ln>
                          <a:noFill/>
                        </a:ln>
                      </wps:spPr>
                      <wps:txbx>
                        <w:txbxContent>
                          <w:p w14:paraId="56B55742" w14:textId="36532415" w:rsidR="00D10614" w:rsidRDefault="00D10614" w:rsidP="00D10614">
                            <w:pPr>
                              <w:pStyle w:val="Descripcin"/>
                              <w:jc w:val="center"/>
                            </w:pPr>
                            <w:bookmarkStart w:id="13" w:name="_Toc156601102"/>
                            <w:r>
                              <w:t xml:space="preserve">Ilustración </w:t>
                            </w:r>
                            <w:fldSimple w:instr=" SEQ Ilustración \* ARABIC ">
                              <w:r w:rsidR="006858F9">
                                <w:rPr>
                                  <w:noProof/>
                                </w:rPr>
                                <w:t>1</w:t>
                              </w:r>
                            </w:fldSimple>
                            <w:r>
                              <w:t xml:space="preserve"> Esquema de arquitectura cliente servidor</w:t>
                            </w:r>
                            <w:bookmarkEnd w:id="13"/>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64CEABF" id="_x0000_t202" coordsize="21600,21600" o:spt="202" path="m,l,21600r21600,l21600,xe">
                <v:stroke joinstyle="miter"/>
                <v:path gradientshapeok="t" o:connecttype="rect"/>
              </v:shapetype>
              <v:shape id="Cuadro de texto 1" o:spid="_x0000_s1026" type="#_x0000_t202" style="position:absolute;left:0;text-align:left;margin-left:0;margin-top:.55pt;width:393.65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" stroked="f">
                <v:textbox style="mso-fit-shape-to-text:t" inset="0,0,0,0">
                  <w:txbxContent>
                    <w:p w14:paraId="56B55742" w14:textId="36532415" w:rsidR="00D10614" w:rsidRDefault="00D10614" w:rsidP="00D10614">
                      <w:pPr>
                        <w:pStyle w:val="Descripcin"/>
                        <w:jc w:val="center"/>
                      </w:pPr>
                      <w:bookmarkStart w:id="14" w:name="_Toc156601102"/>
                      <w:r>
                        <w:t xml:space="preserve">Ilustración </w:t>
                      </w:r>
                      <w:fldSimple w:instr=" SEQ Ilustración \* ARABIC ">
                        <w:r w:rsidR="006858F9">
                          <w:rPr>
                            <w:noProof/>
                          </w:rPr>
                          <w:t>1</w:t>
                        </w:r>
                      </w:fldSimple>
                      <w:r>
                        <w:t xml:space="preserve"> Esquema de arquitectura cliente servidor</w:t>
                      </w:r>
                      <w:bookmarkEnd w:id="14"/>
                    </w:p>
                    <w:p w14:paraId="7ABA6CAE" w14:textId="6A4791E8" w:rsidR="00D10614" w:rsidRPr="00734099" w:rsidRDefault="00D10614" w:rsidP="00D10614">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txbxContent>
                </v:textbox>
                <w10:wrap anchorx="margin"/>
              </v:shape>
            </w:pict>
          </mc:Fallback>
        </mc:AlternateContent>
      </w:r>
    </w:p>
    <w:p w14:paraId="7D64EB13" w14:textId="47991FDE" w:rsidR="00D10614" w:rsidRDefault="00D10614" w:rsidP="00083638">
      <w:pPr>
        <w:spacing w:line="360" w:lineRule="auto"/>
        <w:jc w:val="both"/>
        <w:rPr>
          <w:rFonts w:ascii="Times New Roman" w:hAnsi="Times New Roman" w:cs="Times New Roman"/>
          <w:sz w:val="24"/>
          <w:szCs w:val="24"/>
        </w:rPr>
      </w:pPr>
    </w:p>
    <w:p w14:paraId="47EDB5C2" w14:textId="77777777" w:rsidR="006653D5" w:rsidRPr="00676BE6" w:rsidRDefault="006653D5" w:rsidP="00083638">
      <w:pPr>
        <w:spacing w:line="360" w:lineRule="auto"/>
        <w:jc w:val="both"/>
        <w:rPr>
          <w:rFonts w:ascii="Times New Roman" w:hAnsi="Times New Roman" w:cs="Times New Roman"/>
          <w:sz w:val="24"/>
          <w:szCs w:val="24"/>
        </w:rPr>
      </w:pPr>
    </w:p>
    <w:p w14:paraId="7FB8578F" w14:textId="6A12EAAB" w:rsidR="0002111E" w:rsidRPr="0045245A" w:rsidRDefault="009D55B5" w:rsidP="0045245A">
      <w:pPr>
        <w:pStyle w:val="Ttulo2"/>
      </w:pPr>
      <w:bookmarkStart w:id="15" w:name="_Toc156600924"/>
      <w:r w:rsidRPr="0045245A">
        <w:lastRenderedPageBreak/>
        <w:t>Arquitectura de tres capas</w:t>
      </w:r>
      <w:bookmarkEnd w:id="15"/>
    </w:p>
    <w:p w14:paraId="0B4546FC" w14:textId="4F42FCF9"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arquitectura de tres capas es un modelo de diseño de aplicaciones informáticas que se estructura en tres niveles lógicos y funcionales distintos. Esta división tiene como objetivo separar claramente las responsabilidades dentro de la aplicación, mejorando su mantenibilidad, escalabilidad y flexibilidad</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
          <w:id w:val="2142683265"/>
          <w:placeholder>
            <w:docPart w:val="DefaultPlaceholder_-1854013440"/>
          </w:placeholder>
        </w:sdtPr>
        <w:sdtContent>
          <w:r w:rsidR="001D0FA8" w:rsidRPr="001D0FA8">
            <w:rPr>
              <w:rFonts w:ascii="Times New Roman" w:hAnsi="Times New Roman" w:cs="Times New Roman"/>
              <w:color w:val="000000"/>
              <w:sz w:val="24"/>
              <w:szCs w:val="24"/>
            </w:rPr>
            <w:t>[31]</w:t>
          </w:r>
        </w:sdtContent>
      </w:sdt>
      <w:r w:rsidRPr="00676BE6">
        <w:rPr>
          <w:rFonts w:ascii="Times New Roman" w:hAnsi="Times New Roman" w:cs="Times New Roman"/>
          <w:sz w:val="24"/>
          <w:szCs w:val="24"/>
        </w:rPr>
        <w:t>.</w:t>
      </w:r>
    </w:p>
    <w:p w14:paraId="2203BF46" w14:textId="511599B3" w:rsidR="004906AF" w:rsidRPr="004906AF" w:rsidRDefault="004906AF" w:rsidP="0045245A">
      <w:pPr>
        <w:pStyle w:val="Ttulo3"/>
      </w:pPr>
      <w:bookmarkStart w:id="16" w:name="_Toc156600925"/>
      <w:r w:rsidRPr="004906AF">
        <w:t>Capa de presentación</w:t>
      </w:r>
      <w:bookmarkEnd w:id="16"/>
    </w:p>
    <w:p w14:paraId="30923AB3" w14:textId="06586765"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El primer nivel es la Capa de Presentación, también conocida como capa de interfaz de usuario. Esta es la capa con la que los usuarios interactúan directamente. Se encarga de mostrar la información al usuario y de recoger sus entradas, asegurando que la experiencia del usuario sea intuitiva y eficiente</w:t>
      </w:r>
      <w:sdt>
        <w:sdtPr>
          <w:rPr>
            <w:rFonts w:ascii="Times New Roman" w:hAnsi="Times New Roman" w:cs="Times New Roman"/>
            <w:color w:val="000000"/>
            <w:sz w:val="24"/>
            <w:szCs w:val="24"/>
          </w:rPr>
          <w:tag w:val="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
          <w:id w:val="742300085"/>
          <w:placeholder>
            <w:docPart w:val="DefaultPlaceholder_-1854013440"/>
          </w:placeholder>
        </w:sdtPr>
        <w:sdtContent>
          <w:r w:rsidR="001D0FA8" w:rsidRPr="001D0FA8">
            <w:rPr>
              <w:rFonts w:ascii="Times New Roman" w:hAnsi="Times New Roman" w:cs="Times New Roman"/>
              <w:color w:val="000000"/>
              <w:sz w:val="24"/>
              <w:szCs w:val="24"/>
            </w:rPr>
            <w:t>[32]</w:t>
          </w:r>
        </w:sdtContent>
      </w:sdt>
      <w:r w:rsidRPr="00676BE6">
        <w:rPr>
          <w:rFonts w:ascii="Times New Roman" w:hAnsi="Times New Roman" w:cs="Times New Roman"/>
          <w:sz w:val="24"/>
          <w:szCs w:val="24"/>
        </w:rPr>
        <w:t>.</w:t>
      </w:r>
    </w:p>
    <w:p w14:paraId="1E8E18E2" w14:textId="71DF23BE" w:rsidR="004906AF" w:rsidRPr="004906AF" w:rsidRDefault="004906AF" w:rsidP="0045245A">
      <w:pPr>
        <w:pStyle w:val="Ttulo3"/>
        <w:rPr>
          <w:lang w:val="es-ES"/>
        </w:rPr>
      </w:pPr>
      <w:bookmarkStart w:id="17" w:name="_Toc156600926"/>
      <w:r w:rsidRPr="004906AF">
        <w:rPr>
          <w:lang w:val="es-ES"/>
        </w:rPr>
        <w:t>Capa de lógica de negocio</w:t>
      </w:r>
      <w:bookmarkEnd w:id="17"/>
    </w:p>
    <w:p w14:paraId="38AD28BD" w14:textId="461D65FE" w:rsidR="00326E00"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actúa como el núcleo funcional de la aplicación, procesando las solicitudes de los usuarios, ejecutando las reglas de negocio, y tomando decisiones. Esta capa es crucial ya que determina cómo se operan y transforman los datos dentro de la aplicación</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
          <w:id w:val="185496901"/>
          <w:placeholder>
            <w:docPart w:val="DefaultPlaceholder_-1854013440"/>
          </w:placeholder>
        </w:sdtPr>
        <w:sdtContent>
          <w:r w:rsidR="001D0FA8" w:rsidRPr="001D0FA8">
            <w:rPr>
              <w:rFonts w:ascii="Times New Roman" w:hAnsi="Times New Roman" w:cs="Times New Roman"/>
              <w:color w:val="000000"/>
              <w:sz w:val="24"/>
              <w:szCs w:val="24"/>
            </w:rPr>
            <w:t>[33]</w:t>
          </w:r>
        </w:sdtContent>
      </w:sdt>
      <w:r w:rsidRPr="00676BE6">
        <w:rPr>
          <w:rFonts w:ascii="Times New Roman" w:hAnsi="Times New Roman" w:cs="Times New Roman"/>
          <w:sz w:val="24"/>
          <w:szCs w:val="24"/>
        </w:rPr>
        <w:t>.</w:t>
      </w:r>
    </w:p>
    <w:p w14:paraId="326BC18F" w14:textId="6094FC2E" w:rsidR="004906AF" w:rsidRPr="004906AF" w:rsidRDefault="004906AF" w:rsidP="0045245A">
      <w:pPr>
        <w:pStyle w:val="Ttulo3"/>
      </w:pPr>
      <w:bookmarkStart w:id="18" w:name="_Toc156600927"/>
      <w:r w:rsidRPr="004906AF">
        <w:t>Capa de datos</w:t>
      </w:r>
      <w:bookmarkEnd w:id="18"/>
    </w:p>
    <w:p w14:paraId="401A1236" w14:textId="217AD69C" w:rsidR="00326E00" w:rsidRPr="00676BE6"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Esta capa se ocupa de todo lo relacionado con el almacenamiento y la gestión de datos, como las bases de datos y los servidores de archivos. Su función principal es la recuperación, almacenamiento y actualización de datos en respuesta a las solicitudes de la capa de lógica de negocio</w:t>
      </w:r>
      <w:r w:rsidR="00194E21"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
          <w:id w:val="-1622613456"/>
          <w:placeholder>
            <w:docPart w:val="DefaultPlaceholder_-1854013440"/>
          </w:placeholder>
        </w:sdtPr>
        <w:sdtContent>
          <w:r w:rsidR="001D0FA8" w:rsidRPr="001D0FA8">
            <w:rPr>
              <w:rFonts w:ascii="Times New Roman" w:hAnsi="Times New Roman" w:cs="Times New Roman"/>
              <w:color w:val="000000"/>
              <w:sz w:val="24"/>
              <w:szCs w:val="24"/>
            </w:rPr>
            <w:t>[34]</w:t>
          </w:r>
        </w:sdtContent>
      </w:sdt>
      <w:r w:rsidRPr="00676BE6">
        <w:rPr>
          <w:rFonts w:ascii="Times New Roman" w:hAnsi="Times New Roman" w:cs="Times New Roman"/>
          <w:sz w:val="24"/>
          <w:szCs w:val="24"/>
        </w:rPr>
        <w:t>.</w:t>
      </w:r>
    </w:p>
    <w:p w14:paraId="666DE3D9" w14:textId="5D5FFCED" w:rsidR="0045245A" w:rsidRDefault="00326E00"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independencia entre estas capas es una característica clave de la arquitectura de tres capas. Permite que cada capa se desarrolle y mantenga de manera aislada, lo que facilita la actualización y la mejora de componentes individuales sin afectar el resto del sistema. Este enfoque modular también contribuye a una mejor organización del código y a una gestión más sencilla de la complejidad del software</w:t>
      </w:r>
      <w:r w:rsidR="000D5F02"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
          <w:id w:val="543953901"/>
          <w:placeholder>
            <w:docPart w:val="DefaultPlaceholder_-1854013440"/>
          </w:placeholder>
        </w:sdtPr>
        <w:sdtContent>
          <w:r w:rsidR="001D0FA8" w:rsidRPr="001D0FA8">
            <w:rPr>
              <w:rFonts w:ascii="Times New Roman" w:hAnsi="Times New Roman" w:cs="Times New Roman"/>
              <w:color w:val="000000"/>
              <w:sz w:val="24"/>
              <w:szCs w:val="24"/>
            </w:rPr>
            <w:t>[35]</w:t>
          </w:r>
        </w:sdtContent>
      </w:sdt>
      <w:r w:rsidRPr="00676BE6">
        <w:rPr>
          <w:rFonts w:ascii="Times New Roman" w:hAnsi="Times New Roman" w:cs="Times New Roman"/>
          <w:sz w:val="24"/>
          <w:szCs w:val="24"/>
        </w:rPr>
        <w:t>.</w:t>
      </w:r>
    </w:p>
    <w:p w14:paraId="46C3DD25" w14:textId="4BCB729D" w:rsidR="00D10614" w:rsidRDefault="00D10614" w:rsidP="004906AF">
      <w:pPr>
        <w:spacing w:line="360" w:lineRule="auto"/>
        <w:jc w:val="both"/>
        <w:rPr>
          <w:rFonts w:ascii="Times New Roman" w:hAnsi="Times New Roman" w:cs="Times New Roman"/>
          <w:b/>
          <w:bCs/>
          <w:sz w:val="24"/>
          <w:szCs w:val="24"/>
        </w:rPr>
      </w:pPr>
      <w:r w:rsidRPr="00D10614">
        <w:rPr>
          <w:rFonts w:ascii="Times New Roman" w:hAnsi="Times New Roman" w:cs="Times New Roman"/>
          <w:b/>
          <w:bCs/>
          <w:sz w:val="24"/>
          <w:szCs w:val="24"/>
        </w:rPr>
        <w:t>Ejemplo</w:t>
      </w:r>
    </w:p>
    <w:p w14:paraId="366BE4EB" w14:textId="77777777" w:rsidR="006653D5" w:rsidRDefault="006653D5" w:rsidP="004906AF">
      <w:pPr>
        <w:spacing w:line="360" w:lineRule="auto"/>
        <w:jc w:val="both"/>
        <w:rPr>
          <w:rFonts w:ascii="Times New Roman" w:hAnsi="Times New Roman" w:cs="Times New Roman"/>
          <w:b/>
          <w:bCs/>
          <w:sz w:val="24"/>
          <w:szCs w:val="24"/>
        </w:rPr>
      </w:pPr>
    </w:p>
    <w:p w14:paraId="191E1033" w14:textId="77777777" w:rsidR="006653D5" w:rsidRDefault="006653D5" w:rsidP="004906AF">
      <w:pPr>
        <w:spacing w:line="360" w:lineRule="auto"/>
        <w:jc w:val="both"/>
        <w:rPr>
          <w:rFonts w:ascii="Times New Roman" w:hAnsi="Times New Roman" w:cs="Times New Roman"/>
          <w:b/>
          <w:bCs/>
          <w:sz w:val="24"/>
          <w:szCs w:val="24"/>
        </w:rPr>
      </w:pPr>
    </w:p>
    <w:p w14:paraId="538941E7" w14:textId="77777777" w:rsidR="006653D5" w:rsidRDefault="006653D5" w:rsidP="004906AF">
      <w:pPr>
        <w:spacing w:line="360" w:lineRule="auto"/>
        <w:jc w:val="both"/>
        <w:rPr>
          <w:rFonts w:ascii="Times New Roman" w:hAnsi="Times New Roman" w:cs="Times New Roman"/>
          <w:b/>
          <w:bCs/>
          <w:sz w:val="24"/>
          <w:szCs w:val="24"/>
        </w:rPr>
      </w:pPr>
    </w:p>
    <w:p w14:paraId="7196CADD" w14:textId="77777777" w:rsidR="006653D5" w:rsidRDefault="006653D5" w:rsidP="004906AF">
      <w:pPr>
        <w:spacing w:line="360" w:lineRule="auto"/>
        <w:jc w:val="both"/>
        <w:rPr>
          <w:rFonts w:ascii="Times New Roman" w:hAnsi="Times New Roman" w:cs="Times New Roman"/>
          <w:b/>
          <w:bCs/>
          <w:sz w:val="24"/>
          <w:szCs w:val="24"/>
        </w:rPr>
      </w:pPr>
    </w:p>
    <w:p w14:paraId="07829F23" w14:textId="77777777" w:rsidR="006653D5" w:rsidRPr="00D10614" w:rsidRDefault="006653D5" w:rsidP="004906AF">
      <w:pPr>
        <w:spacing w:line="360" w:lineRule="auto"/>
        <w:jc w:val="both"/>
        <w:rPr>
          <w:rFonts w:ascii="Times New Roman" w:hAnsi="Times New Roman" w:cs="Times New Roman"/>
          <w:b/>
          <w:bCs/>
          <w:sz w:val="24"/>
          <w:szCs w:val="24"/>
        </w:rPr>
      </w:pPr>
    </w:p>
    <w:p w14:paraId="3B173669" w14:textId="5A48A6F5" w:rsidR="00D10614" w:rsidRDefault="0045245A" w:rsidP="004906A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7CA92FB6" wp14:editId="3039DF5E">
            <wp:simplePos x="0" y="0"/>
            <wp:positionH relativeFrom="margin">
              <wp:align>center</wp:align>
            </wp:positionH>
            <wp:positionV relativeFrom="paragraph">
              <wp:posOffset>157756</wp:posOffset>
            </wp:positionV>
            <wp:extent cx="7376572" cy="6620608"/>
            <wp:effectExtent l="0" t="0" r="0" b="8890"/>
            <wp:wrapNone/>
            <wp:docPr id="2768861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86104" name="Imagen 27688610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76572" cy="6620608"/>
                    </a:xfrm>
                    <a:prstGeom prst="rect">
                      <a:avLst/>
                    </a:prstGeom>
                  </pic:spPr>
                </pic:pic>
              </a:graphicData>
            </a:graphic>
            <wp14:sizeRelH relativeFrom="page">
              <wp14:pctWidth>0</wp14:pctWidth>
            </wp14:sizeRelH>
            <wp14:sizeRelV relativeFrom="page">
              <wp14:pctHeight>0</wp14:pctHeight>
            </wp14:sizeRelV>
          </wp:anchor>
        </w:drawing>
      </w:r>
    </w:p>
    <w:p w14:paraId="6DC4AE05" w14:textId="4399298E" w:rsidR="00D10614" w:rsidRDefault="00D10614" w:rsidP="004906AF">
      <w:pPr>
        <w:spacing w:line="360" w:lineRule="auto"/>
        <w:jc w:val="both"/>
        <w:rPr>
          <w:rFonts w:ascii="Times New Roman" w:hAnsi="Times New Roman" w:cs="Times New Roman"/>
          <w:sz w:val="24"/>
          <w:szCs w:val="24"/>
        </w:rPr>
      </w:pPr>
    </w:p>
    <w:p w14:paraId="2C2E3305" w14:textId="4A3A2EA6" w:rsidR="00D10614" w:rsidRDefault="00D10614" w:rsidP="004906AF">
      <w:pPr>
        <w:spacing w:line="360" w:lineRule="auto"/>
        <w:jc w:val="both"/>
        <w:rPr>
          <w:rFonts w:ascii="Times New Roman" w:hAnsi="Times New Roman" w:cs="Times New Roman"/>
          <w:sz w:val="24"/>
          <w:szCs w:val="24"/>
        </w:rPr>
      </w:pPr>
    </w:p>
    <w:p w14:paraId="1FCB5939" w14:textId="77777777" w:rsidR="00D10614" w:rsidRDefault="00D10614" w:rsidP="004906AF">
      <w:pPr>
        <w:spacing w:line="360" w:lineRule="auto"/>
        <w:jc w:val="both"/>
        <w:rPr>
          <w:rFonts w:ascii="Times New Roman" w:hAnsi="Times New Roman" w:cs="Times New Roman"/>
          <w:sz w:val="24"/>
          <w:szCs w:val="24"/>
        </w:rPr>
      </w:pPr>
    </w:p>
    <w:p w14:paraId="1BA75259" w14:textId="14AD6000" w:rsidR="00D10614" w:rsidRDefault="00D10614" w:rsidP="004906AF">
      <w:pPr>
        <w:spacing w:line="360" w:lineRule="auto"/>
        <w:jc w:val="both"/>
        <w:rPr>
          <w:rFonts w:ascii="Times New Roman" w:hAnsi="Times New Roman" w:cs="Times New Roman"/>
          <w:sz w:val="24"/>
          <w:szCs w:val="24"/>
        </w:rPr>
      </w:pPr>
    </w:p>
    <w:p w14:paraId="3C9B80FA" w14:textId="77777777" w:rsidR="00D10614" w:rsidRDefault="00D10614" w:rsidP="004906AF">
      <w:pPr>
        <w:spacing w:line="360" w:lineRule="auto"/>
        <w:jc w:val="both"/>
        <w:rPr>
          <w:rFonts w:ascii="Times New Roman" w:hAnsi="Times New Roman" w:cs="Times New Roman"/>
          <w:sz w:val="24"/>
          <w:szCs w:val="24"/>
        </w:rPr>
      </w:pPr>
    </w:p>
    <w:p w14:paraId="556C5184" w14:textId="77777777" w:rsidR="00D10614" w:rsidRDefault="00D10614" w:rsidP="004906AF">
      <w:pPr>
        <w:spacing w:line="360" w:lineRule="auto"/>
        <w:jc w:val="both"/>
        <w:rPr>
          <w:rFonts w:ascii="Times New Roman" w:hAnsi="Times New Roman" w:cs="Times New Roman"/>
          <w:sz w:val="24"/>
          <w:szCs w:val="24"/>
        </w:rPr>
      </w:pPr>
    </w:p>
    <w:p w14:paraId="4A566A4B" w14:textId="77777777" w:rsidR="00D10614" w:rsidRDefault="00D10614" w:rsidP="004906AF">
      <w:pPr>
        <w:spacing w:line="360" w:lineRule="auto"/>
        <w:jc w:val="both"/>
        <w:rPr>
          <w:rFonts w:ascii="Times New Roman" w:hAnsi="Times New Roman" w:cs="Times New Roman"/>
          <w:sz w:val="24"/>
          <w:szCs w:val="24"/>
        </w:rPr>
      </w:pPr>
    </w:p>
    <w:p w14:paraId="4558BE0B" w14:textId="77777777" w:rsidR="00D10614" w:rsidRDefault="00D10614" w:rsidP="004906AF">
      <w:pPr>
        <w:spacing w:line="360" w:lineRule="auto"/>
        <w:jc w:val="both"/>
        <w:rPr>
          <w:rFonts w:ascii="Times New Roman" w:hAnsi="Times New Roman" w:cs="Times New Roman"/>
          <w:sz w:val="24"/>
          <w:szCs w:val="24"/>
        </w:rPr>
      </w:pPr>
    </w:p>
    <w:p w14:paraId="51CD96ED" w14:textId="77777777" w:rsidR="00D10614" w:rsidRDefault="00D10614" w:rsidP="004906AF">
      <w:pPr>
        <w:spacing w:line="360" w:lineRule="auto"/>
        <w:jc w:val="both"/>
        <w:rPr>
          <w:rFonts w:ascii="Times New Roman" w:hAnsi="Times New Roman" w:cs="Times New Roman"/>
          <w:sz w:val="24"/>
          <w:szCs w:val="24"/>
        </w:rPr>
      </w:pPr>
    </w:p>
    <w:p w14:paraId="189936C1" w14:textId="77777777" w:rsidR="00D10614" w:rsidRDefault="00D10614" w:rsidP="004906AF">
      <w:pPr>
        <w:spacing w:line="360" w:lineRule="auto"/>
        <w:jc w:val="both"/>
        <w:rPr>
          <w:rFonts w:ascii="Times New Roman" w:hAnsi="Times New Roman" w:cs="Times New Roman"/>
          <w:sz w:val="24"/>
          <w:szCs w:val="24"/>
        </w:rPr>
      </w:pPr>
    </w:p>
    <w:p w14:paraId="60D43B32" w14:textId="77777777" w:rsidR="00D10614" w:rsidRDefault="00D10614" w:rsidP="004906AF">
      <w:pPr>
        <w:spacing w:line="360" w:lineRule="auto"/>
        <w:jc w:val="both"/>
        <w:rPr>
          <w:rFonts w:ascii="Times New Roman" w:hAnsi="Times New Roman" w:cs="Times New Roman"/>
          <w:sz w:val="24"/>
          <w:szCs w:val="24"/>
        </w:rPr>
      </w:pPr>
    </w:p>
    <w:p w14:paraId="3275BA3E" w14:textId="77777777" w:rsidR="00D10614" w:rsidRDefault="00D10614" w:rsidP="004906AF">
      <w:pPr>
        <w:spacing w:line="360" w:lineRule="auto"/>
        <w:jc w:val="both"/>
        <w:rPr>
          <w:rFonts w:ascii="Times New Roman" w:hAnsi="Times New Roman" w:cs="Times New Roman"/>
          <w:sz w:val="24"/>
          <w:szCs w:val="24"/>
        </w:rPr>
      </w:pPr>
    </w:p>
    <w:p w14:paraId="086D3469" w14:textId="77777777" w:rsidR="00D10614" w:rsidRDefault="00D10614" w:rsidP="004906AF">
      <w:pPr>
        <w:spacing w:line="360" w:lineRule="auto"/>
        <w:jc w:val="both"/>
        <w:rPr>
          <w:rFonts w:ascii="Times New Roman" w:hAnsi="Times New Roman" w:cs="Times New Roman"/>
          <w:sz w:val="24"/>
          <w:szCs w:val="24"/>
        </w:rPr>
      </w:pPr>
    </w:p>
    <w:p w14:paraId="3853B292" w14:textId="77777777" w:rsidR="00D10614" w:rsidRDefault="00D10614" w:rsidP="004906AF">
      <w:pPr>
        <w:spacing w:line="360" w:lineRule="auto"/>
        <w:jc w:val="both"/>
        <w:rPr>
          <w:rFonts w:ascii="Times New Roman" w:hAnsi="Times New Roman" w:cs="Times New Roman"/>
          <w:sz w:val="24"/>
          <w:szCs w:val="24"/>
        </w:rPr>
      </w:pPr>
    </w:p>
    <w:p w14:paraId="6DAEBE42" w14:textId="77777777" w:rsidR="00D10614" w:rsidRDefault="00D10614" w:rsidP="004906AF">
      <w:pPr>
        <w:spacing w:line="360" w:lineRule="auto"/>
        <w:jc w:val="both"/>
        <w:rPr>
          <w:rFonts w:ascii="Times New Roman" w:hAnsi="Times New Roman" w:cs="Times New Roman"/>
          <w:sz w:val="24"/>
          <w:szCs w:val="24"/>
        </w:rPr>
      </w:pPr>
    </w:p>
    <w:p w14:paraId="36886891" w14:textId="77777777" w:rsidR="00D10614" w:rsidRDefault="00D10614" w:rsidP="004906AF">
      <w:pPr>
        <w:spacing w:line="360" w:lineRule="auto"/>
        <w:jc w:val="both"/>
        <w:rPr>
          <w:rFonts w:ascii="Times New Roman" w:hAnsi="Times New Roman" w:cs="Times New Roman"/>
          <w:sz w:val="24"/>
          <w:szCs w:val="24"/>
        </w:rPr>
      </w:pPr>
    </w:p>
    <w:p w14:paraId="29BE1D33" w14:textId="77777777" w:rsidR="00D10614" w:rsidRDefault="00D10614" w:rsidP="004906AF">
      <w:pPr>
        <w:spacing w:line="360" w:lineRule="auto"/>
        <w:jc w:val="both"/>
        <w:rPr>
          <w:rFonts w:ascii="Times New Roman" w:hAnsi="Times New Roman" w:cs="Times New Roman"/>
          <w:sz w:val="24"/>
          <w:szCs w:val="24"/>
        </w:rPr>
      </w:pPr>
    </w:p>
    <w:p w14:paraId="6365A852" w14:textId="44252D11" w:rsidR="00D10614" w:rsidRDefault="0045245A" w:rsidP="004906A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31B69FA" wp14:editId="642B4911">
                <wp:simplePos x="0" y="0"/>
                <wp:positionH relativeFrom="column">
                  <wp:posOffset>-792259</wp:posOffset>
                </wp:positionH>
                <wp:positionV relativeFrom="paragraph">
                  <wp:posOffset>386549</wp:posOffset>
                </wp:positionV>
                <wp:extent cx="7376160" cy="518160"/>
                <wp:effectExtent l="0" t="0" r="0" b="0"/>
                <wp:wrapNone/>
                <wp:docPr id="719736588" name="Cuadro de texto 1"/>
                <wp:cNvGraphicFramePr/>
                <a:graphic xmlns:a="http://schemas.openxmlformats.org/drawingml/2006/main">
                  <a:graphicData uri="http://schemas.microsoft.com/office/word/2010/wordprocessingShape">
                    <wps:wsp>
                      <wps:cNvSpPr txBox="1"/>
                      <wps:spPr>
                        <a:xfrm>
                          <a:off x="0" y="0"/>
                          <a:ext cx="7376160" cy="518160"/>
                        </a:xfrm>
                        <a:prstGeom prst="rect">
                          <a:avLst/>
                        </a:prstGeom>
                        <a:solidFill>
                          <a:prstClr val="white"/>
                        </a:solidFill>
                        <a:ln>
                          <a:noFill/>
                        </a:ln>
                      </wps:spPr>
                      <wps:txbx>
                        <w:txbxContent>
                          <w:p w14:paraId="58046F06" w14:textId="251D5A75" w:rsidR="00E33370" w:rsidRDefault="00E33370" w:rsidP="00E33370">
                            <w:pPr>
                              <w:pStyle w:val="Descripcin"/>
                              <w:jc w:val="center"/>
                            </w:pPr>
                            <w:bookmarkStart w:id="19" w:name="_Toc156601103"/>
                            <w:r>
                              <w:t xml:space="preserve">Ilustración </w:t>
                            </w:r>
                            <w:fldSimple w:instr=" SEQ Ilustración \* ARABIC ">
                              <w:r w:rsidR="006858F9">
                                <w:rPr>
                                  <w:noProof/>
                                </w:rPr>
                                <w:t>2</w:t>
                              </w:r>
                            </w:fldSimple>
                            <w:r>
                              <w:t xml:space="preserve"> Esquema de arquitectura en tres capas</w:t>
                            </w:r>
                            <w:bookmarkEnd w:id="19"/>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1B69FA" id="_x0000_s1027" type="#_x0000_t202" style="position:absolute;left:0;text-align:left;margin-left:-62.4pt;margin-top:30.45pt;width:580.8pt;height:40.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" stroked="f">
                <v:textbox inset="0,0,0,0">
                  <w:txbxContent>
                    <w:p w14:paraId="58046F06" w14:textId="251D5A75" w:rsidR="00E33370" w:rsidRDefault="00E33370" w:rsidP="00E33370">
                      <w:pPr>
                        <w:pStyle w:val="Descripcin"/>
                        <w:jc w:val="center"/>
                      </w:pPr>
                      <w:bookmarkStart w:id="20" w:name="_Toc156601103"/>
                      <w:r>
                        <w:t xml:space="preserve">Ilustración </w:t>
                      </w:r>
                      <w:fldSimple w:instr=" SEQ Ilustración \* ARABIC ">
                        <w:r w:rsidR="006858F9">
                          <w:rPr>
                            <w:noProof/>
                          </w:rPr>
                          <w:t>2</w:t>
                        </w:r>
                      </w:fldSimple>
                      <w:r>
                        <w:t xml:space="preserve"> Esquema de arquitectura en tres capas</w:t>
                      </w:r>
                      <w:bookmarkEnd w:id="20"/>
                      <w:r>
                        <w:t xml:space="preserve"> </w:t>
                      </w:r>
                    </w:p>
                    <w:p w14:paraId="7E183122" w14:textId="361829B2" w:rsidR="00E33370" w:rsidRPr="00734099" w:rsidRDefault="00E33370" w:rsidP="00E33370">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3D909024" w14:textId="0121E1E3" w:rsidR="00E33370" w:rsidRPr="00804320" w:rsidRDefault="00E33370" w:rsidP="00E33370">
                      <w:pPr>
                        <w:pStyle w:val="Descripcin"/>
                        <w:rPr>
                          <w:rFonts w:ascii="Times New Roman" w:hAnsi="Times New Roman" w:cs="Times New Roman"/>
                          <w:noProof/>
                          <w:sz w:val="24"/>
                          <w:szCs w:val="24"/>
                        </w:rPr>
                      </w:pPr>
                    </w:p>
                  </w:txbxContent>
                </v:textbox>
              </v:shape>
            </w:pict>
          </mc:Fallback>
        </mc:AlternateContent>
      </w:r>
    </w:p>
    <w:p w14:paraId="58951DD4" w14:textId="198BB0BC" w:rsidR="00D10614" w:rsidRDefault="00D10614" w:rsidP="004906AF">
      <w:pPr>
        <w:spacing w:line="360" w:lineRule="auto"/>
        <w:jc w:val="both"/>
        <w:rPr>
          <w:rFonts w:ascii="Times New Roman" w:hAnsi="Times New Roman" w:cs="Times New Roman"/>
          <w:sz w:val="24"/>
          <w:szCs w:val="24"/>
        </w:rPr>
      </w:pPr>
    </w:p>
    <w:p w14:paraId="483DA0EF" w14:textId="43978B27" w:rsidR="00D10614" w:rsidRDefault="00D10614" w:rsidP="004906AF">
      <w:pPr>
        <w:spacing w:line="360" w:lineRule="auto"/>
        <w:jc w:val="both"/>
        <w:rPr>
          <w:rFonts w:ascii="Times New Roman" w:hAnsi="Times New Roman" w:cs="Times New Roman"/>
          <w:sz w:val="24"/>
          <w:szCs w:val="24"/>
        </w:rPr>
      </w:pPr>
    </w:p>
    <w:p w14:paraId="2D89568E" w14:textId="246A3C49" w:rsidR="00D10614" w:rsidRDefault="00D10614" w:rsidP="004906AF">
      <w:pPr>
        <w:spacing w:line="360" w:lineRule="auto"/>
        <w:jc w:val="both"/>
        <w:rPr>
          <w:rFonts w:ascii="Times New Roman" w:hAnsi="Times New Roman" w:cs="Times New Roman"/>
          <w:sz w:val="24"/>
          <w:szCs w:val="24"/>
        </w:rPr>
      </w:pPr>
    </w:p>
    <w:p w14:paraId="1D1D855D" w14:textId="77777777" w:rsidR="00253F32" w:rsidRPr="00676BE6" w:rsidRDefault="00253F32" w:rsidP="004906AF">
      <w:pPr>
        <w:spacing w:line="360" w:lineRule="auto"/>
        <w:jc w:val="both"/>
        <w:rPr>
          <w:rFonts w:ascii="Times New Roman" w:hAnsi="Times New Roman" w:cs="Times New Roman"/>
          <w:sz w:val="24"/>
          <w:szCs w:val="24"/>
        </w:rPr>
      </w:pPr>
    </w:p>
    <w:p w14:paraId="1FF73B7A" w14:textId="4E4F17DE" w:rsidR="00D13257" w:rsidRPr="0045245A" w:rsidRDefault="00D13257" w:rsidP="0045245A">
      <w:pPr>
        <w:pStyle w:val="Ttulo2"/>
      </w:pPr>
      <w:bookmarkStart w:id="21" w:name="_Toc156600928"/>
      <w:r w:rsidRPr="0045245A">
        <w:lastRenderedPageBreak/>
        <w:t xml:space="preserve">Arquitectura </w:t>
      </w:r>
      <w:proofErr w:type="spellStart"/>
      <w:r w:rsidRPr="0045245A">
        <w:t>RESTful</w:t>
      </w:r>
      <w:proofErr w:type="spellEnd"/>
      <w:r w:rsidRPr="0045245A">
        <w:t xml:space="preserve"> y SOAP</w:t>
      </w:r>
      <w:bookmarkEnd w:id="21"/>
    </w:p>
    <w:p w14:paraId="45877487" w14:textId="199CED5D" w:rsidR="000E7CDA" w:rsidRPr="00676BE6" w:rsidRDefault="000E7CDA" w:rsidP="0045245A">
      <w:pPr>
        <w:pStyle w:val="Ttulo3"/>
      </w:pPr>
      <w:bookmarkStart w:id="22" w:name="_Toc156600929"/>
      <w:proofErr w:type="spellStart"/>
      <w:r w:rsidRPr="00676BE6">
        <w:t>RESTful</w:t>
      </w:r>
      <w:bookmarkEnd w:id="22"/>
      <w:proofErr w:type="spellEnd"/>
    </w:p>
    <w:p w14:paraId="79267AED" w14:textId="3C3333DD" w:rsidR="000E7CDA" w:rsidRPr="00676BE6" w:rsidRDefault="000E7CDA" w:rsidP="004906AF">
      <w:pPr>
        <w:spacing w:line="360" w:lineRule="auto"/>
        <w:jc w:val="both"/>
        <w:rPr>
          <w:rFonts w:ascii="Times New Roman" w:hAnsi="Times New Roman" w:cs="Times New Roman"/>
          <w:sz w:val="24"/>
          <w:szCs w:val="24"/>
        </w:rPr>
      </w:pP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utiliza </w:t>
      </w:r>
      <w:proofErr w:type="spellStart"/>
      <w:r w:rsidRPr="00676BE6">
        <w:rPr>
          <w:rFonts w:ascii="Times New Roman" w:hAnsi="Times New Roman" w:cs="Times New Roman"/>
          <w:sz w:val="24"/>
          <w:szCs w:val="24"/>
        </w:rPr>
        <w:t>URIs</w:t>
      </w:r>
      <w:proofErr w:type="spellEnd"/>
      <w:r w:rsidRPr="00676BE6">
        <w:rPr>
          <w:rFonts w:ascii="Times New Roman" w:hAnsi="Times New Roman" w:cs="Times New Roman"/>
          <w:sz w:val="24"/>
          <w:szCs w:val="24"/>
        </w:rPr>
        <w:t xml:space="preserve"> para identificar recursos, facilitando su acceso y manipulación. Esta arquitectura se apoya en métodos HTTP estándar, como GET y POST, lo que simplifica su implementación en aplicaciones web</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
          <w:id w:val="-1891874484"/>
          <w:placeholder>
            <w:docPart w:val="DefaultPlaceholder_-1854013440"/>
          </w:placeholder>
        </w:sdtPr>
        <w:sdtContent>
          <w:r w:rsidR="001D0FA8" w:rsidRPr="001D0FA8">
            <w:rPr>
              <w:rFonts w:ascii="Times New Roman" w:hAnsi="Times New Roman" w:cs="Times New Roman"/>
              <w:color w:val="000000"/>
              <w:sz w:val="24"/>
              <w:szCs w:val="24"/>
            </w:rPr>
            <w:t>[36]</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 xml:space="preserve">Una característica clave de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es su enfoque sin estado; cada solicitud es independiente. Esto mejora la escalabilidad y el rendimiento, siendo ideal para aplicaciones que requieren actualizaciones en tiempo real</w:t>
      </w:r>
      <w:r w:rsidR="00CF6450"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
          <w:id w:val="-414324611"/>
          <w:placeholder>
            <w:docPart w:val="DefaultPlaceholder_-1854013440"/>
          </w:placeholder>
        </w:sdtPr>
        <w:sdtContent>
          <w:r w:rsidR="001D0FA8" w:rsidRPr="001D0FA8">
            <w:rPr>
              <w:rFonts w:ascii="Times New Roman" w:hAnsi="Times New Roman" w:cs="Times New Roman"/>
              <w:color w:val="000000"/>
              <w:sz w:val="24"/>
              <w:szCs w:val="24"/>
            </w:rPr>
            <w:t>[37]</w:t>
          </w:r>
        </w:sdtContent>
      </w:sdt>
      <w:r w:rsidRPr="00676BE6">
        <w:rPr>
          <w:rFonts w:ascii="Times New Roman" w:hAnsi="Times New Roman" w:cs="Times New Roman"/>
          <w:sz w:val="24"/>
          <w:szCs w:val="24"/>
        </w:rPr>
        <w:t>.</w:t>
      </w:r>
    </w:p>
    <w:p w14:paraId="5573D96F" w14:textId="7A28D52D" w:rsidR="00664561"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 xml:space="preserve">Además, </w:t>
      </w:r>
      <w:proofErr w:type="spellStart"/>
      <w:r w:rsidRPr="00676BE6">
        <w:rPr>
          <w:rFonts w:ascii="Times New Roman" w:hAnsi="Times New Roman" w:cs="Times New Roman"/>
          <w:sz w:val="24"/>
          <w:szCs w:val="24"/>
        </w:rPr>
        <w:t>RESTful</w:t>
      </w:r>
      <w:proofErr w:type="spellEnd"/>
      <w:r w:rsidRPr="00676BE6">
        <w:rPr>
          <w:rFonts w:ascii="Times New Roman" w:hAnsi="Times New Roman" w:cs="Times New Roman"/>
          <w:sz w:val="24"/>
          <w:szCs w:val="24"/>
        </w:rPr>
        <w:t xml:space="preserve"> admite varios formatos de datos, incluyendo JSON y XML. Esta flexibilidad lo hace adaptable a diferentes necesidades de aplicaciones, especialmente en entornos web y móviles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
          <w:id w:val="-153148021"/>
          <w:placeholder>
            <w:docPart w:val="DefaultPlaceholder_-1854013440"/>
          </w:placeholder>
        </w:sdtPr>
        <w:sdtContent>
          <w:r w:rsidR="001D0FA8" w:rsidRPr="001D0FA8">
            <w:rPr>
              <w:rFonts w:ascii="Times New Roman" w:hAnsi="Times New Roman" w:cs="Times New Roman"/>
              <w:color w:val="000000"/>
              <w:sz w:val="24"/>
              <w:szCs w:val="24"/>
            </w:rPr>
            <w:t>[38]</w:t>
          </w:r>
        </w:sdtContent>
      </w:sdt>
      <w:r w:rsidRPr="00676BE6">
        <w:rPr>
          <w:rFonts w:ascii="Times New Roman" w:hAnsi="Times New Roman" w:cs="Times New Roman"/>
          <w:sz w:val="24"/>
          <w:szCs w:val="24"/>
        </w:rPr>
        <w:t>.</w:t>
      </w:r>
    </w:p>
    <w:p w14:paraId="438AFCBB" w14:textId="1EBC14B7" w:rsidR="000E7CDA" w:rsidRPr="00676BE6" w:rsidRDefault="000E7CDA" w:rsidP="0045245A">
      <w:pPr>
        <w:pStyle w:val="Ttulo3"/>
      </w:pPr>
      <w:bookmarkStart w:id="23" w:name="_Toc156600930"/>
      <w:r w:rsidRPr="00676BE6">
        <w:t>SOAP</w:t>
      </w:r>
      <w:bookmarkEnd w:id="23"/>
    </w:p>
    <w:p w14:paraId="3EA4E1F4" w14:textId="0C952699" w:rsidR="000E7CDA"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SOAP se basa en un protocolo estricto con un formato de mensaje XML específico. Este enfoque garantiza una comunicación estructurada y confiable entre los sistemas, crucial para aplicaciones empresariales complejas</w:t>
      </w:r>
      <w:r w:rsidR="00CE510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
          <w:id w:val="-1044441721"/>
          <w:placeholder>
            <w:docPart w:val="DefaultPlaceholder_-1854013440"/>
          </w:placeholder>
        </w:sdtPr>
        <w:sdtContent>
          <w:r w:rsidR="001D0FA8" w:rsidRPr="001D0FA8">
            <w:rPr>
              <w:rFonts w:ascii="Times New Roman" w:hAnsi="Times New Roman" w:cs="Times New Roman"/>
              <w:color w:val="000000"/>
              <w:sz w:val="24"/>
              <w:szCs w:val="24"/>
            </w:rPr>
            <w:t>[39]</w:t>
          </w:r>
        </w:sdtContent>
      </w:sdt>
      <w:r w:rsidRPr="00676BE6">
        <w:rPr>
          <w:rFonts w:ascii="Times New Roman" w:hAnsi="Times New Roman" w:cs="Times New Roman"/>
          <w:sz w:val="24"/>
          <w:szCs w:val="24"/>
        </w:rPr>
        <w:t>.</w:t>
      </w:r>
      <w:r w:rsidR="004906AF">
        <w:rPr>
          <w:rFonts w:ascii="Times New Roman" w:hAnsi="Times New Roman" w:cs="Times New Roman"/>
          <w:sz w:val="24"/>
          <w:szCs w:val="24"/>
        </w:rPr>
        <w:t xml:space="preserve"> </w:t>
      </w:r>
      <w:r w:rsidRPr="00676BE6">
        <w:rPr>
          <w:rFonts w:ascii="Times New Roman" w:hAnsi="Times New Roman" w:cs="Times New Roman"/>
          <w:sz w:val="24"/>
          <w:szCs w:val="24"/>
        </w:rPr>
        <w:t>Es versátil en cuanto a transporte, operando sobre protocolos como HTTP y SMTP. Además, SOAP puede mantener el estado en transacciones, facilitando operaciones complejas</w:t>
      </w:r>
      <w:r w:rsidR="00327626"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
          <w:id w:val="-2016832437"/>
          <w:placeholder>
            <w:docPart w:val="DefaultPlaceholder_-1854013440"/>
          </w:placeholder>
        </w:sdtPr>
        <w:sdtContent>
          <w:r w:rsidR="001D0FA8" w:rsidRPr="001D0FA8">
            <w:rPr>
              <w:rFonts w:ascii="Times New Roman" w:hAnsi="Times New Roman" w:cs="Times New Roman"/>
              <w:color w:val="000000"/>
              <w:sz w:val="24"/>
              <w:szCs w:val="24"/>
            </w:rPr>
            <w:t>[40]</w:t>
          </w:r>
        </w:sdtContent>
      </w:sdt>
      <w:r w:rsidRPr="00676BE6">
        <w:rPr>
          <w:rFonts w:ascii="Times New Roman" w:hAnsi="Times New Roman" w:cs="Times New Roman"/>
          <w:sz w:val="24"/>
          <w:szCs w:val="24"/>
        </w:rPr>
        <w:t>.</w:t>
      </w:r>
    </w:p>
    <w:p w14:paraId="04E459FB" w14:textId="383942C2" w:rsidR="005D7842" w:rsidRPr="00676BE6" w:rsidRDefault="000E7CDA" w:rsidP="004906AF">
      <w:pPr>
        <w:spacing w:line="360" w:lineRule="auto"/>
        <w:jc w:val="both"/>
        <w:rPr>
          <w:rFonts w:ascii="Times New Roman" w:hAnsi="Times New Roman" w:cs="Times New Roman"/>
          <w:sz w:val="24"/>
          <w:szCs w:val="24"/>
        </w:rPr>
      </w:pPr>
      <w:r w:rsidRPr="00676BE6">
        <w:rPr>
          <w:rFonts w:ascii="Times New Roman" w:hAnsi="Times New Roman" w:cs="Times New Roman"/>
          <w:sz w:val="24"/>
          <w:szCs w:val="24"/>
        </w:rPr>
        <w:t>La seguridad es un punto fuerte de SOAP. Con WS-Security, ofrece protección a nivel de mensaje, esencial para transacciones seguras en ambientes empresariales donde la integridad de los datos es primordial</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
          <w:id w:val="1923757173"/>
          <w:placeholder>
            <w:docPart w:val="DefaultPlaceholder_-1854013440"/>
          </w:placeholder>
        </w:sdtPr>
        <w:sdtContent>
          <w:r w:rsidR="001D0FA8" w:rsidRPr="001D0FA8">
            <w:rPr>
              <w:rFonts w:ascii="Times New Roman" w:hAnsi="Times New Roman" w:cs="Times New Roman"/>
              <w:color w:val="000000"/>
              <w:sz w:val="24"/>
              <w:szCs w:val="24"/>
            </w:rPr>
            <w:t>[41]</w:t>
          </w:r>
        </w:sdtContent>
      </w:sdt>
      <w:r w:rsidRPr="00676BE6">
        <w:rPr>
          <w:rFonts w:ascii="Times New Roman" w:hAnsi="Times New Roman" w:cs="Times New Roman"/>
          <w:sz w:val="24"/>
          <w:szCs w:val="24"/>
        </w:rPr>
        <w:t>.</w:t>
      </w:r>
      <w:r w:rsidR="00664561">
        <w:rPr>
          <w:rFonts w:ascii="Times New Roman" w:hAnsi="Times New Roman" w:cs="Times New Roman"/>
          <w:sz w:val="24"/>
          <w:szCs w:val="24"/>
        </w:rPr>
        <w:t xml:space="preserve"> </w:t>
      </w:r>
      <w:r w:rsidRPr="00676BE6">
        <w:rPr>
          <w:rFonts w:ascii="Times New Roman" w:hAnsi="Times New Roman" w:cs="Times New Roman"/>
          <w:sz w:val="24"/>
          <w:szCs w:val="24"/>
        </w:rPr>
        <w:t>SOAP es preferido en entornos que requieren rigurosos estándares de seguridad y pueden manejar una sobrecarga comunicacional mayor, siendo ideal para aplicaciones empresariales complejas</w:t>
      </w:r>
      <w:r w:rsidR="00476369" w:rsidRPr="00676B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
          <w:id w:val="-613663903"/>
          <w:placeholder>
            <w:docPart w:val="DefaultPlaceholder_-1854013440"/>
          </w:placeholder>
        </w:sdtPr>
        <w:sdtContent>
          <w:r w:rsidR="001D0FA8" w:rsidRPr="001D0FA8">
            <w:rPr>
              <w:rFonts w:ascii="Times New Roman" w:hAnsi="Times New Roman" w:cs="Times New Roman"/>
              <w:color w:val="000000"/>
              <w:sz w:val="24"/>
              <w:szCs w:val="24"/>
            </w:rPr>
            <w:t>[41], [42]</w:t>
          </w:r>
        </w:sdtContent>
      </w:sdt>
      <w:r w:rsidRPr="00676BE6">
        <w:rPr>
          <w:rFonts w:ascii="Times New Roman" w:hAnsi="Times New Roman" w:cs="Times New Roman"/>
          <w:sz w:val="24"/>
          <w:szCs w:val="24"/>
        </w:rPr>
        <w:t>.</w:t>
      </w:r>
    </w:p>
    <w:p w14:paraId="3FD078FF" w14:textId="77777777" w:rsidR="00676BE6" w:rsidRPr="00676BE6" w:rsidRDefault="00676BE6" w:rsidP="000E7CDA">
      <w:pPr>
        <w:rPr>
          <w:rFonts w:ascii="Times New Roman" w:hAnsi="Times New Roman" w:cs="Times New Roman"/>
          <w:sz w:val="24"/>
          <w:szCs w:val="24"/>
        </w:rPr>
      </w:pPr>
    </w:p>
    <w:p w14:paraId="318CBA78" w14:textId="77777777" w:rsidR="00676BE6" w:rsidRDefault="00676BE6" w:rsidP="000E7CDA">
      <w:pPr>
        <w:rPr>
          <w:rFonts w:ascii="Times New Roman" w:hAnsi="Times New Roman" w:cs="Times New Roman"/>
          <w:sz w:val="24"/>
          <w:szCs w:val="24"/>
        </w:rPr>
      </w:pPr>
    </w:p>
    <w:p w14:paraId="6E186CB2" w14:textId="77777777" w:rsidR="00E33370" w:rsidRDefault="00E33370" w:rsidP="000E7CDA">
      <w:pPr>
        <w:rPr>
          <w:rFonts w:ascii="Times New Roman" w:hAnsi="Times New Roman" w:cs="Times New Roman"/>
          <w:sz w:val="24"/>
          <w:szCs w:val="24"/>
        </w:rPr>
      </w:pPr>
    </w:p>
    <w:p w14:paraId="670B955C" w14:textId="77777777" w:rsidR="00E33370" w:rsidRDefault="00E33370" w:rsidP="000E7CDA">
      <w:pPr>
        <w:rPr>
          <w:rFonts w:ascii="Times New Roman" w:hAnsi="Times New Roman" w:cs="Times New Roman"/>
          <w:sz w:val="24"/>
          <w:szCs w:val="24"/>
        </w:rPr>
      </w:pPr>
    </w:p>
    <w:p w14:paraId="0A2897D5" w14:textId="77777777" w:rsidR="00E33370" w:rsidRDefault="00E33370" w:rsidP="000E7CDA">
      <w:pPr>
        <w:rPr>
          <w:rFonts w:ascii="Times New Roman" w:hAnsi="Times New Roman" w:cs="Times New Roman"/>
          <w:sz w:val="24"/>
          <w:szCs w:val="24"/>
        </w:rPr>
      </w:pPr>
    </w:p>
    <w:p w14:paraId="339DFED4" w14:textId="77777777" w:rsidR="00E33370" w:rsidRDefault="00E33370" w:rsidP="000E7CDA">
      <w:pPr>
        <w:rPr>
          <w:rFonts w:ascii="Times New Roman" w:hAnsi="Times New Roman" w:cs="Times New Roman"/>
          <w:sz w:val="24"/>
          <w:szCs w:val="24"/>
        </w:rPr>
      </w:pPr>
    </w:p>
    <w:p w14:paraId="4458BA89" w14:textId="77777777" w:rsidR="00E33370" w:rsidRDefault="00E33370" w:rsidP="000E7CDA">
      <w:pPr>
        <w:rPr>
          <w:rFonts w:ascii="Times New Roman" w:hAnsi="Times New Roman" w:cs="Times New Roman"/>
          <w:sz w:val="24"/>
          <w:szCs w:val="24"/>
        </w:rPr>
      </w:pPr>
    </w:p>
    <w:p w14:paraId="5D754485" w14:textId="77777777" w:rsidR="00E33370" w:rsidRDefault="00E33370" w:rsidP="000E7CDA">
      <w:pPr>
        <w:rPr>
          <w:rFonts w:ascii="Times New Roman" w:hAnsi="Times New Roman" w:cs="Times New Roman"/>
          <w:sz w:val="24"/>
          <w:szCs w:val="24"/>
        </w:rPr>
      </w:pPr>
    </w:p>
    <w:p w14:paraId="33A34A40" w14:textId="77777777" w:rsidR="0045245A" w:rsidRDefault="0045245A" w:rsidP="000E7CDA">
      <w:pPr>
        <w:rPr>
          <w:rFonts w:ascii="Times New Roman" w:hAnsi="Times New Roman" w:cs="Times New Roman"/>
          <w:sz w:val="24"/>
          <w:szCs w:val="24"/>
        </w:rPr>
      </w:pPr>
    </w:p>
    <w:p w14:paraId="07EE4E4C" w14:textId="77777777" w:rsidR="00E33370" w:rsidRDefault="00E33370" w:rsidP="000E7CDA">
      <w:pPr>
        <w:rPr>
          <w:rFonts w:ascii="Times New Roman" w:hAnsi="Times New Roman" w:cs="Times New Roman"/>
          <w:sz w:val="24"/>
          <w:szCs w:val="24"/>
        </w:rPr>
      </w:pPr>
    </w:p>
    <w:p w14:paraId="6117003C" w14:textId="1DD9FDF1" w:rsidR="00E33370" w:rsidRPr="00E33370" w:rsidRDefault="00E33370" w:rsidP="00D04ED5">
      <w:pPr>
        <w:pStyle w:val="Ttulo1"/>
      </w:pPr>
      <w:bookmarkStart w:id="24" w:name="_Toc156600931"/>
      <w:r>
        <w:rPr>
          <w:noProof/>
        </w:rPr>
        <w:lastRenderedPageBreak/>
        <w:drawing>
          <wp:anchor distT="0" distB="0" distL="114300" distR="114300" simplePos="0" relativeHeight="251667456" behindDoc="0" locked="0" layoutInCell="1" allowOverlap="1" wp14:anchorId="59F4BCC1" wp14:editId="0FCD58C2">
            <wp:simplePos x="0" y="0"/>
            <wp:positionH relativeFrom="page">
              <wp:posOffset>167054</wp:posOffset>
            </wp:positionH>
            <wp:positionV relativeFrom="paragraph">
              <wp:posOffset>378069</wp:posOffset>
            </wp:positionV>
            <wp:extent cx="7309416" cy="5600700"/>
            <wp:effectExtent l="0" t="0" r="6350" b="0"/>
            <wp:wrapNone/>
            <wp:docPr id="15477592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759265" name="Imagen 154775926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325996" cy="5613404"/>
                    </a:xfrm>
                    <a:prstGeom prst="rect">
                      <a:avLst/>
                    </a:prstGeom>
                  </pic:spPr>
                </pic:pic>
              </a:graphicData>
            </a:graphic>
            <wp14:sizeRelH relativeFrom="page">
              <wp14:pctWidth>0</wp14:pctWidth>
            </wp14:sizeRelH>
            <wp14:sizeRelV relativeFrom="page">
              <wp14:pctHeight>0</wp14:pctHeight>
            </wp14:sizeRelV>
          </wp:anchor>
        </w:drawing>
      </w:r>
      <w:r w:rsidRPr="00E33370">
        <w:t>Ejemplo</w:t>
      </w:r>
      <w:bookmarkEnd w:id="24"/>
    </w:p>
    <w:p w14:paraId="5154C211" w14:textId="54426C61" w:rsidR="00676BE6" w:rsidRPr="00676BE6" w:rsidRDefault="00676BE6" w:rsidP="000E7CDA">
      <w:pPr>
        <w:rPr>
          <w:rFonts w:ascii="Times New Roman" w:hAnsi="Times New Roman" w:cs="Times New Roman"/>
          <w:sz w:val="24"/>
          <w:szCs w:val="24"/>
        </w:rPr>
      </w:pPr>
    </w:p>
    <w:p w14:paraId="3A8D6D3D" w14:textId="77777777" w:rsidR="00676BE6" w:rsidRPr="00676BE6" w:rsidRDefault="00676BE6" w:rsidP="000E7CDA">
      <w:pPr>
        <w:rPr>
          <w:rFonts w:ascii="Times New Roman" w:hAnsi="Times New Roman" w:cs="Times New Roman"/>
          <w:sz w:val="24"/>
          <w:szCs w:val="24"/>
        </w:rPr>
      </w:pPr>
    </w:p>
    <w:p w14:paraId="6572079C" w14:textId="77777777" w:rsidR="00676BE6" w:rsidRPr="00676BE6" w:rsidRDefault="00676BE6" w:rsidP="000E7CDA">
      <w:pPr>
        <w:rPr>
          <w:rFonts w:ascii="Times New Roman" w:hAnsi="Times New Roman" w:cs="Times New Roman"/>
          <w:sz w:val="24"/>
          <w:szCs w:val="24"/>
        </w:rPr>
      </w:pPr>
    </w:p>
    <w:p w14:paraId="4233E430" w14:textId="77777777" w:rsidR="00676BE6" w:rsidRPr="00676BE6" w:rsidRDefault="00676BE6" w:rsidP="000E7CDA">
      <w:pPr>
        <w:rPr>
          <w:rFonts w:ascii="Times New Roman" w:hAnsi="Times New Roman" w:cs="Times New Roman"/>
          <w:sz w:val="24"/>
          <w:szCs w:val="24"/>
        </w:rPr>
      </w:pPr>
    </w:p>
    <w:p w14:paraId="391DC239" w14:textId="77777777" w:rsidR="00676BE6" w:rsidRPr="00676BE6" w:rsidRDefault="00676BE6" w:rsidP="000E7CDA">
      <w:pPr>
        <w:rPr>
          <w:rFonts w:ascii="Times New Roman" w:hAnsi="Times New Roman" w:cs="Times New Roman"/>
          <w:sz w:val="24"/>
          <w:szCs w:val="24"/>
        </w:rPr>
      </w:pPr>
    </w:p>
    <w:p w14:paraId="4D6F62B4" w14:textId="77777777" w:rsidR="00676BE6" w:rsidRPr="00676BE6" w:rsidRDefault="00676BE6" w:rsidP="000E7CDA">
      <w:pPr>
        <w:rPr>
          <w:rFonts w:ascii="Times New Roman" w:hAnsi="Times New Roman" w:cs="Times New Roman"/>
          <w:sz w:val="24"/>
          <w:szCs w:val="24"/>
        </w:rPr>
      </w:pPr>
    </w:p>
    <w:p w14:paraId="664A18F3" w14:textId="77777777" w:rsidR="00676BE6" w:rsidRPr="00676BE6" w:rsidRDefault="00676BE6" w:rsidP="000E7CDA">
      <w:pPr>
        <w:rPr>
          <w:rFonts w:ascii="Times New Roman" w:hAnsi="Times New Roman" w:cs="Times New Roman"/>
          <w:sz w:val="24"/>
          <w:szCs w:val="24"/>
        </w:rPr>
      </w:pPr>
    </w:p>
    <w:p w14:paraId="2FFB1AC0" w14:textId="77777777" w:rsidR="00676BE6" w:rsidRPr="00676BE6" w:rsidRDefault="00676BE6" w:rsidP="000E7CDA">
      <w:pPr>
        <w:rPr>
          <w:rFonts w:ascii="Times New Roman" w:hAnsi="Times New Roman" w:cs="Times New Roman"/>
          <w:sz w:val="24"/>
          <w:szCs w:val="24"/>
        </w:rPr>
      </w:pPr>
    </w:p>
    <w:p w14:paraId="04516643" w14:textId="77777777" w:rsidR="00676BE6" w:rsidRPr="00676BE6" w:rsidRDefault="00676BE6" w:rsidP="000E7CDA">
      <w:pPr>
        <w:rPr>
          <w:rFonts w:ascii="Times New Roman" w:hAnsi="Times New Roman" w:cs="Times New Roman"/>
          <w:sz w:val="24"/>
          <w:szCs w:val="24"/>
        </w:rPr>
      </w:pPr>
    </w:p>
    <w:p w14:paraId="2F4882C9" w14:textId="77777777" w:rsidR="00676BE6" w:rsidRPr="00676BE6" w:rsidRDefault="00676BE6" w:rsidP="000E7CDA">
      <w:pPr>
        <w:rPr>
          <w:rFonts w:ascii="Times New Roman" w:hAnsi="Times New Roman" w:cs="Times New Roman"/>
          <w:sz w:val="24"/>
          <w:szCs w:val="24"/>
        </w:rPr>
      </w:pPr>
    </w:p>
    <w:p w14:paraId="7E3D0655" w14:textId="77777777" w:rsidR="00676BE6" w:rsidRDefault="00676BE6" w:rsidP="000E7CDA">
      <w:pPr>
        <w:rPr>
          <w:rFonts w:ascii="Times New Roman" w:hAnsi="Times New Roman" w:cs="Times New Roman"/>
          <w:sz w:val="24"/>
          <w:szCs w:val="24"/>
        </w:rPr>
      </w:pPr>
    </w:p>
    <w:p w14:paraId="2E420BC4" w14:textId="77777777" w:rsidR="00083638" w:rsidRDefault="00083638" w:rsidP="000E7CDA">
      <w:pPr>
        <w:rPr>
          <w:rFonts w:ascii="Times New Roman" w:hAnsi="Times New Roman" w:cs="Times New Roman"/>
          <w:sz w:val="24"/>
          <w:szCs w:val="24"/>
        </w:rPr>
      </w:pPr>
    </w:p>
    <w:p w14:paraId="038A9590" w14:textId="77777777" w:rsidR="00083638" w:rsidRDefault="00083638" w:rsidP="000E7CDA">
      <w:pPr>
        <w:rPr>
          <w:rFonts w:ascii="Times New Roman" w:hAnsi="Times New Roman" w:cs="Times New Roman"/>
          <w:sz w:val="24"/>
          <w:szCs w:val="24"/>
        </w:rPr>
      </w:pPr>
    </w:p>
    <w:p w14:paraId="52A22067" w14:textId="77777777" w:rsidR="00083638" w:rsidRDefault="00083638" w:rsidP="000E7CDA">
      <w:pPr>
        <w:rPr>
          <w:rFonts w:ascii="Times New Roman" w:hAnsi="Times New Roman" w:cs="Times New Roman"/>
          <w:sz w:val="24"/>
          <w:szCs w:val="24"/>
        </w:rPr>
      </w:pPr>
    </w:p>
    <w:p w14:paraId="1D2C3779" w14:textId="77777777" w:rsidR="00083638" w:rsidRDefault="00083638" w:rsidP="000E7CDA">
      <w:pPr>
        <w:rPr>
          <w:rFonts w:ascii="Times New Roman" w:hAnsi="Times New Roman" w:cs="Times New Roman"/>
          <w:sz w:val="24"/>
          <w:szCs w:val="24"/>
        </w:rPr>
      </w:pPr>
    </w:p>
    <w:p w14:paraId="05DC673F" w14:textId="77777777" w:rsidR="00676BE6" w:rsidRDefault="00676BE6" w:rsidP="000E7CDA">
      <w:pPr>
        <w:rPr>
          <w:rFonts w:ascii="Times New Roman" w:hAnsi="Times New Roman" w:cs="Times New Roman"/>
          <w:sz w:val="24"/>
          <w:szCs w:val="24"/>
        </w:rPr>
      </w:pPr>
    </w:p>
    <w:p w14:paraId="57C49E02" w14:textId="77777777" w:rsidR="00E33370" w:rsidRDefault="00E33370" w:rsidP="000E7CDA">
      <w:pPr>
        <w:rPr>
          <w:rFonts w:ascii="Times New Roman" w:hAnsi="Times New Roman" w:cs="Times New Roman"/>
          <w:sz w:val="24"/>
          <w:szCs w:val="24"/>
        </w:rPr>
      </w:pPr>
    </w:p>
    <w:p w14:paraId="1C7C12A3" w14:textId="77777777" w:rsidR="00E33370" w:rsidRDefault="00E33370" w:rsidP="000E7CDA">
      <w:pPr>
        <w:rPr>
          <w:rFonts w:ascii="Times New Roman" w:hAnsi="Times New Roman" w:cs="Times New Roman"/>
          <w:sz w:val="24"/>
          <w:szCs w:val="24"/>
        </w:rPr>
      </w:pPr>
    </w:p>
    <w:p w14:paraId="267911C7" w14:textId="77777777" w:rsidR="00E33370" w:rsidRDefault="00E33370" w:rsidP="000E7CDA">
      <w:pPr>
        <w:rPr>
          <w:rFonts w:ascii="Times New Roman" w:hAnsi="Times New Roman" w:cs="Times New Roman"/>
          <w:sz w:val="24"/>
          <w:szCs w:val="24"/>
        </w:rPr>
      </w:pPr>
    </w:p>
    <w:p w14:paraId="03A80932" w14:textId="4EEFBBAD" w:rsidR="004376E2" w:rsidRDefault="00B94054" w:rsidP="000E7CDA">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E311545" wp14:editId="1A989A8C">
                <wp:simplePos x="0" y="0"/>
                <wp:positionH relativeFrom="column">
                  <wp:posOffset>-749030</wp:posOffset>
                </wp:positionH>
                <wp:positionV relativeFrom="paragraph">
                  <wp:posOffset>267255</wp:posOffset>
                </wp:positionV>
                <wp:extent cx="7308850" cy="466928"/>
                <wp:effectExtent l="0" t="0" r="6350" b="9525"/>
                <wp:wrapNone/>
                <wp:docPr id="625764895" name="Cuadro de texto 1"/>
                <wp:cNvGraphicFramePr/>
                <a:graphic xmlns:a="http://schemas.openxmlformats.org/drawingml/2006/main">
                  <a:graphicData uri="http://schemas.microsoft.com/office/word/2010/wordprocessingShape">
                    <wps:wsp>
                      <wps:cNvSpPr txBox="1"/>
                      <wps:spPr>
                        <a:xfrm>
                          <a:off x="0" y="0"/>
                          <a:ext cx="7308850" cy="466928"/>
                        </a:xfrm>
                        <a:prstGeom prst="rect">
                          <a:avLst/>
                        </a:prstGeom>
                        <a:solidFill>
                          <a:prstClr val="white"/>
                        </a:solidFill>
                        <a:ln>
                          <a:noFill/>
                        </a:ln>
                      </wps:spPr>
                      <wps:txbx>
                        <w:txbxContent>
                          <w:p w14:paraId="790024D4" w14:textId="48837C44" w:rsidR="004376E2" w:rsidRDefault="004376E2" w:rsidP="004376E2">
                            <w:pPr>
                              <w:pStyle w:val="Descripcin"/>
                              <w:jc w:val="center"/>
                            </w:pPr>
                            <w:bookmarkStart w:id="25" w:name="_Toc156601104"/>
                            <w:r>
                              <w:t xml:space="preserve">Ilustración </w:t>
                            </w:r>
                            <w:fldSimple w:instr=" SEQ Ilustración \* ARABIC ">
                              <w:r w:rsidR="006858F9">
                                <w:rPr>
                                  <w:noProof/>
                                </w:rPr>
                                <w:t>3</w:t>
                              </w:r>
                            </w:fldSimple>
                            <w:r>
                              <w:t xml:space="preserve"> Esquema </w:t>
                            </w:r>
                            <w:r>
                              <w:t>RESTful y SOAP</w:t>
                            </w:r>
                            <w:bookmarkEnd w:id="25"/>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11545" id="_x0000_s1028" type="#_x0000_t202" style="position:absolute;margin-left:-59pt;margin-top:21.05pt;width:575.5pt;height:3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" stroked="f">
                <v:textbox inset="0,0,0,0">
                  <w:txbxContent>
                    <w:p w14:paraId="790024D4" w14:textId="48837C44" w:rsidR="004376E2" w:rsidRDefault="004376E2" w:rsidP="004376E2">
                      <w:pPr>
                        <w:pStyle w:val="Descripcin"/>
                        <w:jc w:val="center"/>
                      </w:pPr>
                      <w:bookmarkStart w:id="26" w:name="_Toc156601104"/>
                      <w:r>
                        <w:t xml:space="preserve">Ilustración </w:t>
                      </w:r>
                      <w:fldSimple w:instr=" SEQ Ilustración \* ARABIC ">
                        <w:r w:rsidR="006858F9">
                          <w:rPr>
                            <w:noProof/>
                          </w:rPr>
                          <w:t>3</w:t>
                        </w:r>
                      </w:fldSimple>
                      <w:r>
                        <w:t xml:space="preserve"> Esquema </w:t>
                      </w:r>
                      <w:r>
                        <w:t>RESTful y SOAP</w:t>
                      </w:r>
                      <w:bookmarkEnd w:id="26"/>
                    </w:p>
                    <w:p w14:paraId="5CA35817" w14:textId="77777777" w:rsidR="004376E2" w:rsidRPr="00734099" w:rsidRDefault="004376E2" w:rsidP="004376E2">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714AC638" w14:textId="77777777" w:rsidR="004376E2" w:rsidRPr="004376E2" w:rsidRDefault="004376E2" w:rsidP="004376E2"/>
                  </w:txbxContent>
                </v:textbox>
              </v:shape>
            </w:pict>
          </mc:Fallback>
        </mc:AlternateContent>
      </w:r>
    </w:p>
    <w:p w14:paraId="2B585FB3" w14:textId="77777777" w:rsidR="004376E2" w:rsidRDefault="004376E2" w:rsidP="004376E2">
      <w:pPr>
        <w:pStyle w:val="Ttulo2"/>
        <w:numPr>
          <w:ilvl w:val="0"/>
          <w:numId w:val="0"/>
        </w:numPr>
      </w:pPr>
      <w:bookmarkStart w:id="27" w:name="_Toc156600932"/>
    </w:p>
    <w:p w14:paraId="14A8CB03" w14:textId="77777777" w:rsidR="004376E2" w:rsidRPr="004376E2" w:rsidRDefault="004376E2" w:rsidP="004376E2"/>
    <w:p w14:paraId="4FBD527E" w14:textId="61378E3B" w:rsidR="00253F32" w:rsidRDefault="00D04ED5" w:rsidP="00D04ED5">
      <w:pPr>
        <w:pStyle w:val="Ttulo2"/>
      </w:pPr>
      <w:r>
        <w:t xml:space="preserve">Creación </w:t>
      </w:r>
      <w:proofErr w:type="spellStart"/>
      <w:r w:rsidR="00253F32" w:rsidRPr="00682351">
        <w:t>RESTful</w:t>
      </w:r>
      <w:bookmarkEnd w:id="27"/>
      <w:proofErr w:type="spellEnd"/>
    </w:p>
    <w:p w14:paraId="34AAE0F7" w14:textId="59E6C977" w:rsidR="00B94054" w:rsidRPr="00B94054" w:rsidRDefault="00B94054" w:rsidP="00B94054">
      <w:pPr>
        <w:spacing w:line="360" w:lineRule="auto"/>
        <w:jc w:val="both"/>
        <w:rPr>
          <w:rFonts w:ascii="Times New Roman" w:hAnsi="Times New Roman" w:cs="Times New Roman"/>
          <w:sz w:val="24"/>
          <w:szCs w:val="24"/>
        </w:rPr>
      </w:pPr>
      <w:r w:rsidRPr="00B94054">
        <w:rPr>
          <w:rFonts w:ascii="Times New Roman" w:hAnsi="Times New Roman" w:cs="Times New Roman"/>
          <w:sz w:val="24"/>
          <w:szCs w:val="24"/>
        </w:rPr>
        <w:t xml:space="preserve">En esta no se define el servidor ya que </w:t>
      </w:r>
      <w:proofErr w:type="spellStart"/>
      <w:r w:rsidRPr="00B94054">
        <w:rPr>
          <w:rFonts w:ascii="Times New Roman" w:hAnsi="Times New Roman" w:cs="Times New Roman"/>
          <w:sz w:val="24"/>
          <w:szCs w:val="24"/>
        </w:rPr>
        <w:t>SpringBoot</w:t>
      </w:r>
      <w:proofErr w:type="spellEnd"/>
      <w:r w:rsidRPr="00B94054">
        <w:rPr>
          <w:rFonts w:ascii="Times New Roman" w:hAnsi="Times New Roman" w:cs="Times New Roman"/>
          <w:sz w:val="24"/>
          <w:szCs w:val="24"/>
        </w:rPr>
        <w:t xml:space="preserve"> lo ejecuta automáticamente con </w:t>
      </w:r>
      <w:proofErr w:type="spellStart"/>
      <w:r w:rsidRPr="00B94054">
        <w:rPr>
          <w:rFonts w:ascii="Times New Roman" w:hAnsi="Times New Roman" w:cs="Times New Roman"/>
          <w:sz w:val="24"/>
          <w:szCs w:val="24"/>
        </w:rPr>
        <w:t>ApacheTomcat</w:t>
      </w:r>
      <w:proofErr w:type="spellEnd"/>
      <w:r w:rsidRPr="00B94054">
        <w:rPr>
          <w:rFonts w:ascii="Times New Roman" w:hAnsi="Times New Roman" w:cs="Times New Roman"/>
          <w:sz w:val="24"/>
          <w:szCs w:val="24"/>
        </w:rPr>
        <w:t>. La versión utilizada para este proyecto es JDK 19.</w:t>
      </w:r>
    </w:p>
    <w:p w14:paraId="6CBCFFD2" w14:textId="2EB5E8E2" w:rsidR="00F47A9B" w:rsidRDefault="00F47A9B" w:rsidP="00235064">
      <w:pPr>
        <w:pStyle w:val="Ttulo3"/>
        <w:spacing w:line="360" w:lineRule="auto"/>
      </w:pPr>
      <w:bookmarkStart w:id="28" w:name="_Toc156600933"/>
      <w:r>
        <w:t>Configuración de acceso a datos</w:t>
      </w:r>
      <w:bookmarkEnd w:id="28"/>
      <w:r>
        <w:t xml:space="preserve"> </w:t>
      </w:r>
    </w:p>
    <w:p w14:paraId="07EE8065" w14:textId="3DB1F465" w:rsidR="00235064" w:rsidRPr="00F47A9B" w:rsidRDefault="00235064" w:rsidP="00253F32">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235064">
        <w:rPr>
          <w:rFonts w:ascii="Times New Roman" w:hAnsi="Times New Roman" w:cs="Times New Roman"/>
          <w:sz w:val="24"/>
          <w:szCs w:val="24"/>
        </w:rPr>
        <w:t>e definen las configuraciones principales para el acceso a datos desde nuestra aplicación, incluyendo la especificación del puerto en el que se desplegará la aplicación. Posteriormente, se detallan las configuraciones JDBC, proporcionando el nombre de la base de datos correspondiente.</w:t>
      </w:r>
      <w:r>
        <w:rPr>
          <w:rFonts w:ascii="Times New Roman" w:hAnsi="Times New Roman" w:cs="Times New Roman"/>
          <w:sz w:val="24"/>
          <w:szCs w:val="24"/>
        </w:rPr>
        <w:t xml:space="preserve"> </w:t>
      </w:r>
      <w:r w:rsidRPr="00235064">
        <w:rPr>
          <w:rFonts w:ascii="Times New Roman" w:hAnsi="Times New Roman" w:cs="Times New Roman"/>
          <w:sz w:val="24"/>
          <w:szCs w:val="24"/>
        </w:rPr>
        <w:t xml:space="preserve">Estas configuraciones son esenciales para establecer una conexión efectiva </w:t>
      </w:r>
      <w:r w:rsidRPr="00235064">
        <w:rPr>
          <w:rFonts w:ascii="Times New Roman" w:hAnsi="Times New Roman" w:cs="Times New Roman"/>
          <w:sz w:val="24"/>
          <w:szCs w:val="24"/>
        </w:rPr>
        <w:lastRenderedPageBreak/>
        <w:t>entre la aplicación y la base de datos, asegurando un despliegue exitoso y un acceso adecuado a los datos.</w:t>
      </w:r>
    </w:p>
    <w:p w14:paraId="5099B819"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server.port=</w:t>
      </w:r>
      <w:r w:rsidRPr="00F47A9B">
        <w:rPr>
          <w:rFonts w:ascii="Consolas" w:eastAsia="Times New Roman" w:hAnsi="Consolas" w:cs="Times New Roman"/>
          <w:color w:val="098658"/>
          <w:kern w:val="0"/>
          <w:sz w:val="21"/>
          <w:szCs w:val="21"/>
          <w:lang w:val="pt-PT" w:eastAsia="es-ES"/>
          <w14:ligatures w14:val="none"/>
        </w:rPr>
        <w:t>8081</w:t>
      </w:r>
    </w:p>
    <w:p w14:paraId="34388215"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spring.jpa.database=postgresql</w:t>
      </w:r>
    </w:p>
    <w:p w14:paraId="76E321C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spring.jpa.hibernate.ddl-auto=update</w:t>
      </w:r>
    </w:p>
    <w:p w14:paraId="02942B2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spring.datasource.driver-class-name=org.postgresql.Driver</w:t>
      </w:r>
    </w:p>
    <w:p w14:paraId="09478ECC"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spring.datasource.url=jdbc</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0000"/>
          <w:kern w:val="0"/>
          <w:sz w:val="21"/>
          <w:szCs w:val="21"/>
          <w:lang w:val="pt-PT" w:eastAsia="es-ES"/>
          <w14:ligatures w14:val="none"/>
        </w:rPr>
        <w:t>postgresql</w:t>
      </w:r>
      <w:r w:rsidRPr="00F47A9B">
        <w:rPr>
          <w:rFonts w:ascii="Consolas" w:eastAsia="Times New Roman" w:hAnsi="Consolas" w:cs="Times New Roman"/>
          <w:color w:val="0000FF"/>
          <w:kern w:val="0"/>
          <w:sz w:val="21"/>
          <w:szCs w:val="21"/>
          <w:lang w:val="pt-PT" w:eastAsia="es-ES"/>
          <w14:ligatures w14:val="none"/>
        </w:rPr>
        <w:t>:</w:t>
      </w:r>
      <w:r w:rsidRPr="00F47A9B">
        <w:rPr>
          <w:rFonts w:ascii="Consolas" w:eastAsia="Times New Roman" w:hAnsi="Consolas" w:cs="Times New Roman"/>
          <w:color w:val="008000"/>
          <w:kern w:val="0"/>
          <w:sz w:val="21"/>
          <w:szCs w:val="21"/>
          <w:lang w:val="pt-PT" w:eastAsia="es-ES"/>
          <w14:ligatures w14:val="none"/>
        </w:rPr>
        <w:t>//localhost:5432/RSPractica</w:t>
      </w:r>
    </w:p>
    <w:p w14:paraId="193DDA9E"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spring.datasource.username=postgres</w:t>
      </w:r>
    </w:p>
    <w:p w14:paraId="1E8925FE" w14:textId="059A87D0" w:rsidR="00D04ED5" w:rsidRDefault="00F47A9B"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spring.datasource.password=</w:t>
      </w:r>
      <w:r w:rsidRPr="00F47A9B">
        <w:rPr>
          <w:rFonts w:ascii="Consolas" w:eastAsia="Times New Roman" w:hAnsi="Consolas" w:cs="Times New Roman"/>
          <w:color w:val="098658"/>
          <w:kern w:val="0"/>
          <w:sz w:val="21"/>
          <w:szCs w:val="21"/>
          <w:lang w:val="pt-PT" w:eastAsia="es-ES"/>
          <w14:ligatures w14:val="none"/>
        </w:rPr>
        <w:t>123</w:t>
      </w:r>
    </w:p>
    <w:p w14:paraId="6F223497" w14:textId="77777777" w:rsidR="00235064" w:rsidRPr="00D04ED5" w:rsidRDefault="00235064" w:rsidP="00D04ED5">
      <w:pPr>
        <w:shd w:val="clear" w:color="auto" w:fill="FFFFFF"/>
        <w:spacing w:after="0" w:line="285" w:lineRule="atLeast"/>
        <w:rPr>
          <w:rFonts w:ascii="Consolas" w:eastAsia="Times New Roman" w:hAnsi="Consolas" w:cs="Times New Roman"/>
          <w:color w:val="098658"/>
          <w:kern w:val="0"/>
          <w:sz w:val="21"/>
          <w:szCs w:val="21"/>
          <w:lang w:val="pt-PT" w:eastAsia="es-ES"/>
          <w14:ligatures w14:val="none"/>
        </w:rPr>
      </w:pPr>
    </w:p>
    <w:p w14:paraId="1DFE191F" w14:textId="49379E1B" w:rsidR="00253F32" w:rsidRDefault="00253F32" w:rsidP="00D04ED5">
      <w:pPr>
        <w:pStyle w:val="Ttulo3"/>
      </w:pPr>
      <w:bookmarkStart w:id="29" w:name="_Toc156600934"/>
      <w:r>
        <w:t>Modelo</w:t>
      </w:r>
      <w:bookmarkEnd w:id="29"/>
    </w:p>
    <w:p w14:paraId="07BDB48C" w14:textId="213CCBC2" w:rsidR="00235064" w:rsidRPr="00682351"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Para la implementación del registro de </w:t>
      </w:r>
      <w:r>
        <w:rPr>
          <w:rFonts w:ascii="Times New Roman" w:hAnsi="Times New Roman" w:cs="Times New Roman"/>
          <w:sz w:val="24"/>
          <w:szCs w:val="24"/>
        </w:rPr>
        <w:t>persona</w:t>
      </w:r>
      <w:r w:rsidRPr="00235064">
        <w:rPr>
          <w:rFonts w:ascii="Times New Roman" w:hAnsi="Times New Roman" w:cs="Times New Roman"/>
          <w:sz w:val="24"/>
          <w:szCs w:val="24"/>
        </w:rPr>
        <w:t xml:space="preserve">, se utilizó </w:t>
      </w:r>
      <w:proofErr w:type="spellStart"/>
      <w:r w:rsidRPr="00235064">
        <w:rPr>
          <w:rFonts w:ascii="Times New Roman" w:hAnsi="Times New Roman" w:cs="Times New Roman"/>
          <w:sz w:val="24"/>
          <w:szCs w:val="24"/>
        </w:rPr>
        <w:t>SpringBoot</w:t>
      </w:r>
      <w:proofErr w:type="spellEnd"/>
      <w:r w:rsidRPr="00235064">
        <w:rPr>
          <w:rFonts w:ascii="Times New Roman" w:hAnsi="Times New Roman" w:cs="Times New Roman"/>
          <w:sz w:val="24"/>
          <w:szCs w:val="24"/>
        </w:rPr>
        <w:t>, partiendo desde la creación de la entidad o modelo que define la estructura de la tabla en la base de datos. La estructura final de la entidad quedó de la siguiente manera:</w:t>
      </w:r>
    </w:p>
    <w:p w14:paraId="098C6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Entity</w:t>
      </w:r>
    </w:p>
    <w:p w14:paraId="6970C50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Table</w:t>
      </w:r>
      <w:r w:rsidRPr="00253F32">
        <w:rPr>
          <w:rFonts w:ascii="Consolas" w:eastAsia="Times New Roman" w:hAnsi="Consolas" w:cs="Times New Roman"/>
          <w:color w:val="000000"/>
          <w:kern w:val="0"/>
          <w:sz w:val="21"/>
          <w:szCs w:val="21"/>
          <w:lang w:val="es-ES" w:eastAsia="es-ES"/>
          <w14:ligatures w14:val="none"/>
        </w:rPr>
        <w:t>(name=</w:t>
      </w:r>
      <w:r w:rsidRPr="00253F32">
        <w:rPr>
          <w:rFonts w:ascii="Consolas" w:eastAsia="Times New Roman" w:hAnsi="Consolas" w:cs="Times New Roman"/>
          <w:color w:val="A31515"/>
          <w:kern w:val="0"/>
          <w:sz w:val="21"/>
          <w:szCs w:val="21"/>
          <w:lang w:val="es-ES" w:eastAsia="es-ES"/>
          <w14:ligatures w14:val="none"/>
        </w:rPr>
        <w:t>"persona"</w:t>
      </w:r>
      <w:r w:rsidRPr="00253F32">
        <w:rPr>
          <w:rFonts w:ascii="Consolas" w:eastAsia="Times New Roman" w:hAnsi="Consolas" w:cs="Times New Roman"/>
          <w:color w:val="000000"/>
          <w:kern w:val="0"/>
          <w:sz w:val="21"/>
          <w:szCs w:val="21"/>
          <w:lang w:val="es-ES" w:eastAsia="es-ES"/>
          <w14:ligatures w14:val="none"/>
        </w:rPr>
        <w:t>)</w:t>
      </w:r>
    </w:p>
    <w:p w14:paraId="2644CEC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Data</w:t>
      </w:r>
    </w:p>
    <w:p w14:paraId="38BD8B93"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Getter</w:t>
      </w:r>
    </w:p>
    <w:p w14:paraId="5AA053BA"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Setter</w:t>
      </w:r>
    </w:p>
    <w:p w14:paraId="53B8F1CB"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AllArgsConstructor</w:t>
      </w:r>
    </w:p>
    <w:p w14:paraId="7920CFC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r w:rsidRPr="00253F32">
        <w:rPr>
          <w:rFonts w:ascii="Consolas" w:eastAsia="Times New Roman" w:hAnsi="Consolas" w:cs="Times New Roman"/>
          <w:color w:val="0000FF"/>
          <w:kern w:val="0"/>
          <w:sz w:val="21"/>
          <w:szCs w:val="21"/>
          <w:lang w:val="es-ES" w:eastAsia="es-ES"/>
          <w14:ligatures w14:val="none"/>
        </w:rPr>
        <w:t>NoArgsConstructor</w:t>
      </w:r>
    </w:p>
    <w:p w14:paraId="7AD13AF2"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253F32">
        <w:rPr>
          <w:rFonts w:ascii="Consolas" w:eastAsia="Times New Roman" w:hAnsi="Consolas" w:cs="Times New Roman"/>
          <w:color w:val="0000FF"/>
          <w:kern w:val="0"/>
          <w:sz w:val="21"/>
          <w:szCs w:val="21"/>
          <w:lang w:val="es-ES" w:eastAsia="es-ES"/>
          <w14:ligatures w14:val="none"/>
        </w:rPr>
        <w:t>public</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class</w:t>
      </w:r>
      <w:proofErr w:type="spellEnd"/>
      <w:r w:rsidRPr="00253F32">
        <w:rPr>
          <w:rFonts w:ascii="Consolas" w:eastAsia="Times New Roman" w:hAnsi="Consolas" w:cs="Times New Roman"/>
          <w:color w:val="000000"/>
          <w:kern w:val="0"/>
          <w:sz w:val="21"/>
          <w:szCs w:val="21"/>
          <w:lang w:val="es-ES" w:eastAsia="es-ES"/>
          <w14:ligatures w14:val="none"/>
        </w:rPr>
        <w:t xml:space="preserve"> Persona </w:t>
      </w:r>
    </w:p>
    <w:p w14:paraId="47CF54C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7F3D0F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r w:rsidRPr="00253F32">
        <w:rPr>
          <w:rFonts w:ascii="Consolas" w:eastAsia="Times New Roman" w:hAnsi="Consolas" w:cs="Times New Roman"/>
          <w:color w:val="0000FF"/>
          <w:kern w:val="0"/>
          <w:sz w:val="21"/>
          <w:szCs w:val="21"/>
          <w:lang w:val="es-ES" w:eastAsia="es-ES"/>
          <w14:ligatures w14:val="none"/>
        </w:rPr>
        <w:t>Id</w:t>
      </w:r>
    </w:p>
    <w:p w14:paraId="5FA4BE44"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GeneratedValue</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strategy= </w:t>
      </w:r>
      <w:proofErr w:type="spellStart"/>
      <w:r w:rsidRPr="00253F32">
        <w:rPr>
          <w:rFonts w:ascii="Consolas" w:eastAsia="Times New Roman" w:hAnsi="Consolas" w:cs="Times New Roman"/>
          <w:color w:val="000000"/>
          <w:kern w:val="0"/>
          <w:sz w:val="21"/>
          <w:szCs w:val="21"/>
          <w:lang w:val="es-ES" w:eastAsia="es-ES"/>
          <w14:ligatures w14:val="none"/>
        </w:rPr>
        <w:t>GenerationType.IDENTITY</w:t>
      </w:r>
      <w:proofErr w:type="spellEnd"/>
      <w:r w:rsidRPr="00253F32">
        <w:rPr>
          <w:rFonts w:ascii="Consolas" w:eastAsia="Times New Roman" w:hAnsi="Consolas" w:cs="Times New Roman"/>
          <w:color w:val="000000"/>
          <w:kern w:val="0"/>
          <w:sz w:val="21"/>
          <w:szCs w:val="21"/>
          <w:lang w:val="es-ES" w:eastAsia="es-ES"/>
          <w14:ligatures w14:val="none"/>
        </w:rPr>
        <w:t>)</w:t>
      </w:r>
    </w:p>
    <w:p w14:paraId="4E24206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int</w:t>
      </w:r>
      <w:proofErr w:type="spellEnd"/>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idpersona</w:t>
      </w:r>
      <w:proofErr w:type="spellEnd"/>
      <w:r w:rsidRPr="00253F32">
        <w:rPr>
          <w:rFonts w:ascii="Consolas" w:eastAsia="Times New Roman" w:hAnsi="Consolas" w:cs="Times New Roman"/>
          <w:color w:val="000000"/>
          <w:kern w:val="0"/>
          <w:sz w:val="21"/>
          <w:szCs w:val="21"/>
          <w:lang w:val="es-ES" w:eastAsia="es-ES"/>
          <w14:ligatures w14:val="none"/>
        </w:rPr>
        <w:t>;</w:t>
      </w:r>
    </w:p>
    <w:p w14:paraId="5AFCDAC0"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
    <w:p w14:paraId="3160D9D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nombre;</w:t>
      </w:r>
    </w:p>
    <w:p w14:paraId="6B91914D"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apellido;</w:t>
      </w:r>
    </w:p>
    <w:p w14:paraId="4A801768"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cedula;</w:t>
      </w:r>
    </w:p>
    <w:p w14:paraId="2F0EC1EE"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String</w:t>
      </w:r>
      <w:proofErr w:type="spellEnd"/>
      <w:r w:rsidRPr="00253F32">
        <w:rPr>
          <w:rFonts w:ascii="Consolas" w:eastAsia="Times New Roman" w:hAnsi="Consolas" w:cs="Times New Roman"/>
          <w:color w:val="000000"/>
          <w:kern w:val="0"/>
          <w:sz w:val="21"/>
          <w:szCs w:val="21"/>
          <w:lang w:val="es-ES" w:eastAsia="es-ES"/>
          <w14:ligatures w14:val="none"/>
        </w:rPr>
        <w:t xml:space="preserve"> correo;</w:t>
      </w:r>
    </w:p>
    <w:p w14:paraId="6432966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3C20B67"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w:t>
      </w:r>
      <w:proofErr w:type="gramStart"/>
      <w:r w:rsidRPr="00253F32">
        <w:rPr>
          <w:rFonts w:ascii="Consolas" w:eastAsia="Times New Roman" w:hAnsi="Consolas" w:cs="Times New Roman"/>
          <w:color w:val="0000FF"/>
          <w:kern w:val="0"/>
          <w:sz w:val="21"/>
          <w:szCs w:val="21"/>
          <w:lang w:val="es-ES" w:eastAsia="es-ES"/>
          <w14:ligatures w14:val="none"/>
        </w:rPr>
        <w:t>Column</w:t>
      </w:r>
      <w:r w:rsidRPr="00253F32">
        <w:rPr>
          <w:rFonts w:ascii="Consolas" w:eastAsia="Times New Roman" w:hAnsi="Consolas" w:cs="Times New Roman"/>
          <w:color w:val="000000"/>
          <w:kern w:val="0"/>
          <w:sz w:val="21"/>
          <w:szCs w:val="21"/>
          <w:lang w:val="es-ES" w:eastAsia="es-ES"/>
          <w14:ligatures w14:val="none"/>
        </w:rPr>
        <w:t>(</w:t>
      </w:r>
      <w:proofErr w:type="gramEnd"/>
      <w:r w:rsidRPr="00253F32">
        <w:rPr>
          <w:rFonts w:ascii="Consolas" w:eastAsia="Times New Roman" w:hAnsi="Consolas" w:cs="Times New Roman"/>
          <w:color w:val="000000"/>
          <w:kern w:val="0"/>
          <w:sz w:val="21"/>
          <w:szCs w:val="21"/>
          <w:lang w:val="es-ES" w:eastAsia="es-ES"/>
          <w14:ligatures w14:val="none"/>
        </w:rPr>
        <w:t xml:space="preserve">name = </w:t>
      </w:r>
      <w:r w:rsidRPr="00253F32">
        <w:rPr>
          <w:rFonts w:ascii="Consolas" w:eastAsia="Times New Roman" w:hAnsi="Consolas" w:cs="Times New Roman"/>
          <w:color w:val="A31515"/>
          <w:kern w:val="0"/>
          <w:sz w:val="21"/>
          <w:szCs w:val="21"/>
          <w:lang w:val="es-ES" w:eastAsia="es-ES"/>
          <w14:ligatures w14:val="none"/>
        </w:rPr>
        <w:t>"estado"</w:t>
      </w: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00"/>
          <w:kern w:val="0"/>
          <w:sz w:val="21"/>
          <w:szCs w:val="21"/>
          <w:lang w:val="es-ES" w:eastAsia="es-ES"/>
          <w14:ligatures w14:val="none"/>
        </w:rPr>
        <w:t>nullable</w:t>
      </w:r>
      <w:proofErr w:type="spellEnd"/>
      <w:r w:rsidRPr="00253F32">
        <w:rPr>
          <w:rFonts w:ascii="Consolas" w:eastAsia="Times New Roman" w:hAnsi="Consolas" w:cs="Times New Roman"/>
          <w:color w:val="000000"/>
          <w:kern w:val="0"/>
          <w:sz w:val="21"/>
          <w:szCs w:val="21"/>
          <w:lang w:val="es-ES" w:eastAsia="es-ES"/>
          <w14:ligatures w14:val="none"/>
        </w:rPr>
        <w:t xml:space="preserve"> = </w:t>
      </w:r>
      <w:r w:rsidRPr="00253F32">
        <w:rPr>
          <w:rFonts w:ascii="Consolas" w:eastAsia="Times New Roman" w:hAnsi="Consolas" w:cs="Times New Roman"/>
          <w:color w:val="0000FF"/>
          <w:kern w:val="0"/>
          <w:sz w:val="21"/>
          <w:szCs w:val="21"/>
          <w:lang w:val="es-ES" w:eastAsia="es-ES"/>
          <w14:ligatures w14:val="none"/>
        </w:rPr>
        <w:t>false</w:t>
      </w:r>
      <w:r w:rsidRPr="00253F32">
        <w:rPr>
          <w:rFonts w:ascii="Consolas" w:eastAsia="Times New Roman" w:hAnsi="Consolas" w:cs="Times New Roman"/>
          <w:color w:val="000000"/>
          <w:kern w:val="0"/>
          <w:sz w:val="21"/>
          <w:szCs w:val="21"/>
          <w:lang w:val="es-ES" w:eastAsia="es-ES"/>
          <w14:ligatures w14:val="none"/>
        </w:rPr>
        <w:t>)</w:t>
      </w:r>
    </w:p>
    <w:p w14:paraId="463C112F"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 xml:space="preserve">    </w:t>
      </w:r>
      <w:proofErr w:type="spellStart"/>
      <w:r w:rsidRPr="00253F32">
        <w:rPr>
          <w:rFonts w:ascii="Consolas" w:eastAsia="Times New Roman" w:hAnsi="Consolas" w:cs="Times New Roman"/>
          <w:color w:val="0000FF"/>
          <w:kern w:val="0"/>
          <w:sz w:val="21"/>
          <w:szCs w:val="21"/>
          <w:lang w:val="es-ES" w:eastAsia="es-ES"/>
          <w14:ligatures w14:val="none"/>
        </w:rPr>
        <w:t>Boolean</w:t>
      </w:r>
      <w:proofErr w:type="spellEnd"/>
      <w:r w:rsidRPr="00253F32">
        <w:rPr>
          <w:rFonts w:ascii="Consolas" w:eastAsia="Times New Roman" w:hAnsi="Consolas" w:cs="Times New Roman"/>
          <w:color w:val="000000"/>
          <w:kern w:val="0"/>
          <w:sz w:val="21"/>
          <w:szCs w:val="21"/>
          <w:lang w:val="es-ES" w:eastAsia="es-ES"/>
          <w14:ligatures w14:val="none"/>
        </w:rPr>
        <w:t xml:space="preserve"> estado=</w:t>
      </w:r>
      <w:r w:rsidRPr="00253F32">
        <w:rPr>
          <w:rFonts w:ascii="Consolas" w:eastAsia="Times New Roman" w:hAnsi="Consolas" w:cs="Times New Roman"/>
          <w:color w:val="0000FF"/>
          <w:kern w:val="0"/>
          <w:sz w:val="21"/>
          <w:szCs w:val="21"/>
          <w:lang w:val="es-ES" w:eastAsia="es-ES"/>
          <w14:ligatures w14:val="none"/>
        </w:rPr>
        <w:t>true</w:t>
      </w:r>
      <w:r w:rsidRPr="00253F32">
        <w:rPr>
          <w:rFonts w:ascii="Consolas" w:eastAsia="Times New Roman" w:hAnsi="Consolas" w:cs="Times New Roman"/>
          <w:color w:val="000000"/>
          <w:kern w:val="0"/>
          <w:sz w:val="21"/>
          <w:szCs w:val="21"/>
          <w:lang w:val="es-ES" w:eastAsia="es-ES"/>
          <w14:ligatures w14:val="none"/>
        </w:rPr>
        <w:t>;</w:t>
      </w:r>
    </w:p>
    <w:p w14:paraId="096C1CB5" w14:textId="77777777" w:rsidR="00253F32" w:rsidRPr="00253F32" w:rsidRDefault="00253F32" w:rsidP="00253F3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253F32">
        <w:rPr>
          <w:rFonts w:ascii="Consolas" w:eastAsia="Times New Roman" w:hAnsi="Consolas" w:cs="Times New Roman"/>
          <w:color w:val="000000"/>
          <w:kern w:val="0"/>
          <w:sz w:val="21"/>
          <w:szCs w:val="21"/>
          <w:lang w:val="es-ES" w:eastAsia="es-ES"/>
          <w14:ligatures w14:val="none"/>
        </w:rPr>
        <w:t>}</w:t>
      </w:r>
    </w:p>
    <w:p w14:paraId="7E1CC9D2" w14:textId="77777777" w:rsidR="00E33370" w:rsidRDefault="00E33370" w:rsidP="00253F32">
      <w:pPr>
        <w:spacing w:line="360" w:lineRule="auto"/>
        <w:jc w:val="both"/>
        <w:rPr>
          <w:rFonts w:ascii="Times New Roman" w:hAnsi="Times New Roman" w:cs="Times New Roman"/>
          <w:sz w:val="24"/>
          <w:szCs w:val="24"/>
        </w:rPr>
      </w:pPr>
    </w:p>
    <w:p w14:paraId="00FA76C4" w14:textId="1EA1F6F9"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 xml:space="preserve">Es importante destacar que, con el objetivo de evitar la redundancia en el código, se optó por utilizar Lombok. Esta biblioteca proporciona una ayuda significativa al generar automáticamente los métodos </w:t>
      </w:r>
      <w:proofErr w:type="spellStart"/>
      <w:r w:rsidRPr="00235064">
        <w:rPr>
          <w:rFonts w:ascii="Times New Roman" w:hAnsi="Times New Roman" w:cs="Times New Roman"/>
          <w:sz w:val="24"/>
          <w:szCs w:val="24"/>
        </w:rPr>
        <w:t>Getters</w:t>
      </w:r>
      <w:proofErr w:type="spellEnd"/>
      <w:r w:rsidRPr="00235064">
        <w:rPr>
          <w:rFonts w:ascii="Times New Roman" w:hAnsi="Times New Roman" w:cs="Times New Roman"/>
          <w:sz w:val="24"/>
          <w:szCs w:val="24"/>
        </w:rPr>
        <w:t xml:space="preserve"> y </w:t>
      </w:r>
      <w:proofErr w:type="spellStart"/>
      <w:r w:rsidRPr="00235064">
        <w:rPr>
          <w:rFonts w:ascii="Times New Roman" w:hAnsi="Times New Roman" w:cs="Times New Roman"/>
          <w:sz w:val="24"/>
          <w:szCs w:val="24"/>
        </w:rPr>
        <w:t>Setters</w:t>
      </w:r>
      <w:proofErr w:type="spellEnd"/>
      <w:r w:rsidRPr="00235064">
        <w:rPr>
          <w:rFonts w:ascii="Times New Roman" w:hAnsi="Times New Roman" w:cs="Times New Roman"/>
          <w:sz w:val="24"/>
          <w:szCs w:val="24"/>
        </w:rPr>
        <w:t xml:space="preserve"> en las clases. Para lograr esto, simplemente especificamos las anotaciones pertinentes, como @Data, @Getter, @Setter, @AllArgsConstructor y @NoArgsConstructor, en la clase. Estas anotaciones aseguran la </w:t>
      </w:r>
      <w:r w:rsidRPr="00235064">
        <w:rPr>
          <w:rFonts w:ascii="Times New Roman" w:hAnsi="Times New Roman" w:cs="Times New Roman"/>
          <w:sz w:val="24"/>
          <w:szCs w:val="24"/>
        </w:rPr>
        <w:lastRenderedPageBreak/>
        <w:t>creación automática de los métodos necesarios, incluyendo los constructores, simplificando así el desarrollo.</w:t>
      </w:r>
    </w:p>
    <w:p w14:paraId="6CD2380F" w14:textId="1DA6B2B0" w:rsidR="00E26A79" w:rsidRDefault="00235064" w:rsidP="00253F32">
      <w:pPr>
        <w:spacing w:line="360" w:lineRule="auto"/>
        <w:jc w:val="both"/>
        <w:rPr>
          <w:rFonts w:ascii="Times New Roman" w:hAnsi="Times New Roman" w:cs="Times New Roman"/>
          <w:sz w:val="24"/>
          <w:szCs w:val="24"/>
        </w:rPr>
      </w:pPr>
      <w:r w:rsidRPr="00235064">
        <w:rPr>
          <w:rFonts w:ascii="Times New Roman" w:hAnsi="Times New Roman" w:cs="Times New Roman"/>
          <w:sz w:val="24"/>
          <w:szCs w:val="24"/>
        </w:rPr>
        <w:t>Es fundamental señalar que, para que la clase sea reconocida como una tabla por el Framework, es necesario utilizar la anotación @Table. Esta anotación indica que la clase es una tabla y permite el mapeo adecuado para la creación en la base de datos especificada en las propiedades del proyecto.</w:t>
      </w:r>
    </w:p>
    <w:p w14:paraId="23D5D538" w14:textId="41983E45" w:rsidR="00E33370" w:rsidRDefault="00253F32" w:rsidP="00D04ED5">
      <w:pPr>
        <w:pStyle w:val="Ttulo3"/>
      </w:pPr>
      <w:bookmarkStart w:id="30" w:name="_Toc156600935"/>
      <w:r w:rsidRPr="00253F32">
        <w:t>Repositorio</w:t>
      </w:r>
      <w:bookmarkEnd w:id="30"/>
    </w:p>
    <w:p w14:paraId="47318EE9" w14:textId="42141046" w:rsidR="002D0376"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Para habilitar el acceso a la gestión de datos en nuestro aplicativo, creamos una interfaz donde se especifica mediante </w:t>
      </w:r>
      <w:proofErr w:type="spellStart"/>
      <w:r w:rsidRPr="002D0376">
        <w:rPr>
          <w:rFonts w:ascii="Times New Roman" w:hAnsi="Times New Roman" w:cs="Times New Roman"/>
          <w:sz w:val="24"/>
          <w:szCs w:val="24"/>
        </w:rPr>
        <w:t>JpaRepository</w:t>
      </w:r>
      <w:proofErr w:type="spellEnd"/>
      <w:r w:rsidRPr="002D0376">
        <w:rPr>
          <w:rFonts w:ascii="Times New Roman" w:hAnsi="Times New Roman" w:cs="Times New Roman"/>
          <w:sz w:val="24"/>
          <w:szCs w:val="24"/>
        </w:rPr>
        <w:t xml:space="preserve">&lt;clase, </w:t>
      </w:r>
      <w:proofErr w:type="spellStart"/>
      <w:r w:rsidRPr="002D0376">
        <w:rPr>
          <w:rFonts w:ascii="Times New Roman" w:hAnsi="Times New Roman" w:cs="Times New Roman"/>
          <w:sz w:val="24"/>
          <w:szCs w:val="24"/>
        </w:rPr>
        <w:t>Serializable</w:t>
      </w:r>
      <w:proofErr w:type="spellEnd"/>
      <w:r w:rsidRPr="002D0376">
        <w:rPr>
          <w:rFonts w:ascii="Times New Roman" w:hAnsi="Times New Roman" w:cs="Times New Roman"/>
          <w:sz w:val="24"/>
          <w:szCs w:val="24"/>
        </w:rPr>
        <w:t>&gt; que las clases que la implementen tendrán la capacidad de conectarse con la base de datos. En estas interfaces, también se definen métodos con una estructura específica que facilita la ejecución de consultas. Además, se emplea el lenguaje JPQL, similar al SQL, para llevar a cabo tareas específicas relacionadas con el acceso a la información.</w:t>
      </w:r>
    </w:p>
    <w:p w14:paraId="124F3C3A" w14:textId="3EC254C3" w:rsidR="002D0376" w:rsidRPr="000C36DA" w:rsidRDefault="002D0376" w:rsidP="000C36DA">
      <w:pPr>
        <w:spacing w:line="360" w:lineRule="auto"/>
        <w:jc w:val="both"/>
        <w:rPr>
          <w:rFonts w:ascii="Times New Roman" w:hAnsi="Times New Roman" w:cs="Times New Roman"/>
          <w:sz w:val="24"/>
          <w:szCs w:val="24"/>
        </w:rPr>
      </w:pPr>
      <w:r w:rsidRPr="002D0376">
        <w:rPr>
          <w:rFonts w:ascii="Times New Roman" w:hAnsi="Times New Roman" w:cs="Times New Roman"/>
          <w:sz w:val="24"/>
          <w:szCs w:val="24"/>
        </w:rPr>
        <w:t xml:space="preserve">Similar a la clase modelo, es fundamental incluir la anotación @Repository en la interfaz. Esta anotación asegura que Spring </w:t>
      </w:r>
      <w:proofErr w:type="spellStart"/>
      <w:r w:rsidRPr="002D0376">
        <w:rPr>
          <w:rFonts w:ascii="Times New Roman" w:hAnsi="Times New Roman" w:cs="Times New Roman"/>
          <w:sz w:val="24"/>
          <w:szCs w:val="24"/>
        </w:rPr>
        <w:t>Boot</w:t>
      </w:r>
      <w:proofErr w:type="spellEnd"/>
      <w:r w:rsidRPr="002D0376">
        <w:rPr>
          <w:rFonts w:ascii="Times New Roman" w:hAnsi="Times New Roman" w:cs="Times New Roman"/>
          <w:sz w:val="24"/>
          <w:szCs w:val="24"/>
        </w:rPr>
        <w:t xml:space="preserve"> obtenga la referencia adecuada y realice el mapeo necesario para la correcta gestión de datos.</w:t>
      </w:r>
    </w:p>
    <w:p w14:paraId="355B4597"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Repository</w:t>
      </w:r>
    </w:p>
    <w:p w14:paraId="09897B4A"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interface</w:t>
      </w: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Ipersona</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extends</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00"/>
          <w:kern w:val="0"/>
          <w:sz w:val="21"/>
          <w:szCs w:val="21"/>
          <w:lang w:val="es-ES" w:eastAsia="es-ES"/>
          <w14:ligatures w14:val="none"/>
        </w:rPr>
        <w:t>JpaRepository</w:t>
      </w:r>
      <w:proofErr w:type="spellEnd"/>
      <w:r w:rsidRPr="00F47A9B">
        <w:rPr>
          <w:rFonts w:ascii="Consolas" w:eastAsia="Times New Roman" w:hAnsi="Consolas" w:cs="Times New Roman"/>
          <w:color w:val="000000"/>
          <w:kern w:val="0"/>
          <w:sz w:val="21"/>
          <w:szCs w:val="21"/>
          <w:lang w:val="es-ES" w:eastAsia="es-ES"/>
          <w14:ligatures w14:val="none"/>
        </w:rPr>
        <w:t>&lt;</w:t>
      </w:r>
      <w:proofErr w:type="spellStart"/>
      <w:proofErr w:type="gramStart"/>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w:t>
      </w:r>
      <w:r w:rsidRPr="00F47A9B">
        <w:rPr>
          <w:rFonts w:ascii="Consolas" w:eastAsia="Times New Roman" w:hAnsi="Consolas" w:cs="Times New Roman"/>
          <w:color w:val="0000FF"/>
          <w:kern w:val="0"/>
          <w:sz w:val="21"/>
          <w:szCs w:val="21"/>
          <w:lang w:val="es-ES" w:eastAsia="es-ES"/>
          <w14:ligatures w14:val="none"/>
        </w:rPr>
        <w:t>Serializable</w:t>
      </w:r>
      <w:proofErr w:type="spellEnd"/>
      <w:proofErr w:type="gramEnd"/>
      <w:r w:rsidRPr="00F47A9B">
        <w:rPr>
          <w:rFonts w:ascii="Consolas" w:eastAsia="Times New Roman" w:hAnsi="Consolas" w:cs="Times New Roman"/>
          <w:color w:val="000000"/>
          <w:kern w:val="0"/>
          <w:sz w:val="21"/>
          <w:szCs w:val="21"/>
          <w:lang w:val="es-ES" w:eastAsia="es-ES"/>
          <w14:ligatures w14:val="none"/>
        </w:rPr>
        <w:t>&gt;</w:t>
      </w:r>
    </w:p>
    <w:p w14:paraId="7A4B79A8"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w:t>
      </w:r>
    </w:p>
    <w:p w14:paraId="3C870F9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findByIdpersona</w:t>
      </w:r>
      <w:proofErr w:type="spellEnd"/>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0000FF"/>
          <w:kern w:val="0"/>
          <w:sz w:val="21"/>
          <w:szCs w:val="21"/>
          <w:lang w:val="es-ES" w:eastAsia="es-ES"/>
          <w14:ligatures w14:val="none"/>
        </w:rPr>
        <w:t>Long</w:t>
      </w:r>
      <w:r w:rsidRPr="00F47A9B">
        <w:rPr>
          <w:rFonts w:ascii="Consolas" w:eastAsia="Times New Roman" w:hAnsi="Consolas" w:cs="Times New Roman"/>
          <w:color w:val="000000"/>
          <w:kern w:val="0"/>
          <w:sz w:val="21"/>
          <w:szCs w:val="21"/>
          <w:lang w:val="es-ES" w:eastAsia="es-ES"/>
          <w14:ligatures w14:val="none"/>
        </w:rPr>
        <w:t xml:space="preserve"> id);</w:t>
      </w:r>
    </w:p>
    <w:p w14:paraId="246D69D3"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
    <w:p w14:paraId="14817AF4"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w:t>
      </w:r>
      <w:proofErr w:type="gramStart"/>
      <w:r w:rsidRPr="00F47A9B">
        <w:rPr>
          <w:rFonts w:ascii="Consolas" w:eastAsia="Times New Roman" w:hAnsi="Consolas" w:cs="Times New Roman"/>
          <w:color w:val="0000FF"/>
          <w:kern w:val="0"/>
          <w:sz w:val="21"/>
          <w:szCs w:val="21"/>
          <w:lang w:val="es-ES" w:eastAsia="es-ES"/>
          <w14:ligatures w14:val="none"/>
        </w:rPr>
        <w:t>Query</w:t>
      </w:r>
      <w:r w:rsidRPr="00F47A9B">
        <w:rPr>
          <w:rFonts w:ascii="Consolas" w:eastAsia="Times New Roman" w:hAnsi="Consolas" w:cs="Times New Roman"/>
          <w:color w:val="000000"/>
          <w:kern w:val="0"/>
          <w:sz w:val="21"/>
          <w:szCs w:val="21"/>
          <w:lang w:val="es-ES" w:eastAsia="es-ES"/>
          <w14:ligatures w14:val="none"/>
        </w:rPr>
        <w:t>(</w:t>
      </w:r>
      <w:proofErr w:type="gramEnd"/>
      <w:r w:rsidRPr="00F47A9B">
        <w:rPr>
          <w:rFonts w:ascii="Consolas" w:eastAsia="Times New Roman" w:hAnsi="Consolas" w:cs="Times New Roman"/>
          <w:color w:val="A31515"/>
          <w:kern w:val="0"/>
          <w:sz w:val="21"/>
          <w:szCs w:val="21"/>
          <w:lang w:val="es-ES" w:eastAsia="es-ES"/>
          <w14:ligatures w14:val="none"/>
        </w:rPr>
        <w:t xml:space="preserve">"Select p </w:t>
      </w:r>
      <w:proofErr w:type="spellStart"/>
      <w:r w:rsidRPr="00F47A9B">
        <w:rPr>
          <w:rFonts w:ascii="Consolas" w:eastAsia="Times New Roman" w:hAnsi="Consolas" w:cs="Times New Roman"/>
          <w:color w:val="A31515"/>
          <w:kern w:val="0"/>
          <w:sz w:val="21"/>
          <w:szCs w:val="21"/>
          <w:lang w:val="es-ES" w:eastAsia="es-ES"/>
          <w14:ligatures w14:val="none"/>
        </w:rPr>
        <w:t>from</w:t>
      </w:r>
      <w:proofErr w:type="spellEnd"/>
      <w:r w:rsidRPr="00F47A9B">
        <w:rPr>
          <w:rFonts w:ascii="Consolas" w:eastAsia="Times New Roman" w:hAnsi="Consolas" w:cs="Times New Roman"/>
          <w:color w:val="A31515"/>
          <w:kern w:val="0"/>
          <w:sz w:val="21"/>
          <w:szCs w:val="21"/>
          <w:lang w:val="es-ES" w:eastAsia="es-ES"/>
          <w14:ligatures w14:val="none"/>
        </w:rPr>
        <w:t xml:space="preserve"> Persona p </w:t>
      </w:r>
      <w:proofErr w:type="spellStart"/>
      <w:r w:rsidRPr="00F47A9B">
        <w:rPr>
          <w:rFonts w:ascii="Consolas" w:eastAsia="Times New Roman" w:hAnsi="Consolas" w:cs="Times New Roman"/>
          <w:color w:val="A31515"/>
          <w:kern w:val="0"/>
          <w:sz w:val="21"/>
          <w:szCs w:val="21"/>
          <w:lang w:val="es-ES" w:eastAsia="es-ES"/>
          <w14:ligatures w14:val="none"/>
        </w:rPr>
        <w:t>where</w:t>
      </w:r>
      <w:proofErr w:type="spellEnd"/>
      <w:r w:rsidRPr="00F47A9B">
        <w:rPr>
          <w:rFonts w:ascii="Consolas" w:eastAsia="Times New Roman" w:hAnsi="Consolas" w:cs="Times New Roman"/>
          <w:color w:val="A31515"/>
          <w:kern w:val="0"/>
          <w:sz w:val="21"/>
          <w:szCs w:val="21"/>
          <w:lang w:val="es-ES" w:eastAsia="es-ES"/>
          <w14:ligatures w14:val="none"/>
        </w:rPr>
        <w:t xml:space="preserve"> </w:t>
      </w:r>
      <w:proofErr w:type="spellStart"/>
      <w:r w:rsidRPr="00F47A9B">
        <w:rPr>
          <w:rFonts w:ascii="Consolas" w:eastAsia="Times New Roman" w:hAnsi="Consolas" w:cs="Times New Roman"/>
          <w:color w:val="A31515"/>
          <w:kern w:val="0"/>
          <w:sz w:val="21"/>
          <w:szCs w:val="21"/>
          <w:lang w:val="es-ES" w:eastAsia="es-ES"/>
          <w14:ligatures w14:val="none"/>
        </w:rPr>
        <w:t>p.cedula</w:t>
      </w:r>
      <w:proofErr w:type="spellEnd"/>
      <w:r w:rsidRPr="00F47A9B">
        <w:rPr>
          <w:rFonts w:ascii="Consolas" w:eastAsia="Times New Roman" w:hAnsi="Consolas" w:cs="Times New Roman"/>
          <w:color w:val="A31515"/>
          <w:kern w:val="0"/>
          <w:sz w:val="21"/>
          <w:szCs w:val="21"/>
          <w:lang w:val="es-ES" w:eastAsia="es-ES"/>
          <w14:ligatures w14:val="none"/>
        </w:rPr>
        <w:t xml:space="preserve"> LIKE %?1%"</w:t>
      </w:r>
      <w:r w:rsidRPr="00F47A9B">
        <w:rPr>
          <w:rFonts w:ascii="Consolas" w:eastAsia="Times New Roman" w:hAnsi="Consolas" w:cs="Times New Roman"/>
          <w:color w:val="000000"/>
          <w:kern w:val="0"/>
          <w:sz w:val="21"/>
          <w:szCs w:val="21"/>
          <w:lang w:val="es-ES" w:eastAsia="es-ES"/>
          <w14:ligatures w14:val="none"/>
        </w:rPr>
        <w:t>)</w:t>
      </w:r>
    </w:p>
    <w:p w14:paraId="46569810"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public</w:t>
      </w:r>
      <w:proofErr w:type="spellEnd"/>
      <w:r w:rsidRPr="00F47A9B">
        <w:rPr>
          <w:rFonts w:ascii="Consolas" w:eastAsia="Times New Roman" w:hAnsi="Consolas" w:cs="Times New Roman"/>
          <w:color w:val="000000"/>
          <w:kern w:val="0"/>
          <w:sz w:val="21"/>
          <w:szCs w:val="21"/>
          <w:lang w:val="es-ES" w:eastAsia="es-ES"/>
          <w14:ligatures w14:val="none"/>
        </w:rPr>
        <w:t xml:space="preserve"> </w:t>
      </w:r>
      <w:proofErr w:type="spellStart"/>
      <w:r w:rsidRPr="00F47A9B">
        <w:rPr>
          <w:rFonts w:ascii="Consolas" w:eastAsia="Times New Roman" w:hAnsi="Consolas" w:cs="Times New Roman"/>
          <w:color w:val="0000FF"/>
          <w:kern w:val="0"/>
          <w:sz w:val="21"/>
          <w:szCs w:val="21"/>
          <w:lang w:val="es-ES" w:eastAsia="es-ES"/>
          <w14:ligatures w14:val="none"/>
        </w:rPr>
        <w:t>List</w:t>
      </w:r>
      <w:proofErr w:type="spellEnd"/>
      <w:r w:rsidRPr="00F47A9B">
        <w:rPr>
          <w:rFonts w:ascii="Consolas" w:eastAsia="Times New Roman" w:hAnsi="Consolas" w:cs="Times New Roman"/>
          <w:color w:val="000000"/>
          <w:kern w:val="0"/>
          <w:sz w:val="21"/>
          <w:szCs w:val="21"/>
          <w:lang w:val="es-ES" w:eastAsia="es-ES"/>
          <w14:ligatures w14:val="none"/>
        </w:rPr>
        <w:t>&lt;</w:t>
      </w:r>
      <w:r w:rsidRPr="00F47A9B">
        <w:rPr>
          <w:rFonts w:ascii="Consolas" w:eastAsia="Times New Roman" w:hAnsi="Consolas" w:cs="Times New Roman"/>
          <w:color w:val="0000FF"/>
          <w:kern w:val="0"/>
          <w:sz w:val="21"/>
          <w:szCs w:val="21"/>
          <w:lang w:val="es-ES" w:eastAsia="es-ES"/>
          <w14:ligatures w14:val="none"/>
        </w:rPr>
        <w:t>Persona</w:t>
      </w:r>
      <w:r w:rsidRPr="00F47A9B">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F47A9B">
        <w:rPr>
          <w:rFonts w:ascii="Consolas" w:eastAsia="Times New Roman" w:hAnsi="Consolas" w:cs="Times New Roman"/>
          <w:color w:val="000000"/>
          <w:kern w:val="0"/>
          <w:sz w:val="21"/>
          <w:szCs w:val="21"/>
          <w:lang w:val="es-ES" w:eastAsia="es-ES"/>
          <w14:ligatures w14:val="none"/>
        </w:rPr>
        <w:t>findByCedula</w:t>
      </w:r>
      <w:proofErr w:type="spellEnd"/>
      <w:r w:rsidRPr="00F47A9B">
        <w:rPr>
          <w:rFonts w:ascii="Consolas" w:eastAsia="Times New Roman" w:hAnsi="Consolas" w:cs="Times New Roman"/>
          <w:color w:val="000000"/>
          <w:kern w:val="0"/>
          <w:sz w:val="21"/>
          <w:szCs w:val="21"/>
          <w:lang w:val="es-ES" w:eastAsia="es-ES"/>
          <w14:ligatures w14:val="none"/>
        </w:rPr>
        <w:t>(</w:t>
      </w:r>
      <w:proofErr w:type="spellStart"/>
      <w:proofErr w:type="gramEnd"/>
      <w:r w:rsidRPr="00F47A9B">
        <w:rPr>
          <w:rFonts w:ascii="Consolas" w:eastAsia="Times New Roman" w:hAnsi="Consolas" w:cs="Times New Roman"/>
          <w:color w:val="0000FF"/>
          <w:kern w:val="0"/>
          <w:sz w:val="21"/>
          <w:szCs w:val="21"/>
          <w:lang w:val="es-ES" w:eastAsia="es-ES"/>
          <w14:ligatures w14:val="none"/>
        </w:rPr>
        <w:t>String</w:t>
      </w:r>
      <w:proofErr w:type="spellEnd"/>
      <w:r w:rsidRPr="00F47A9B">
        <w:rPr>
          <w:rFonts w:ascii="Consolas" w:eastAsia="Times New Roman" w:hAnsi="Consolas" w:cs="Times New Roman"/>
          <w:color w:val="000000"/>
          <w:kern w:val="0"/>
          <w:sz w:val="21"/>
          <w:szCs w:val="21"/>
          <w:lang w:val="es-ES" w:eastAsia="es-ES"/>
          <w14:ligatures w14:val="none"/>
        </w:rPr>
        <w:t xml:space="preserve"> cedula);</w:t>
      </w:r>
    </w:p>
    <w:p w14:paraId="03148B3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es-ES"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public</w:t>
      </w:r>
      <w:r w:rsidRPr="00F47A9B">
        <w:rPr>
          <w:rFonts w:ascii="Consolas" w:eastAsia="Times New Roman" w:hAnsi="Consolas" w:cs="Times New Roman"/>
          <w:color w:val="000000"/>
          <w:kern w:val="0"/>
          <w:sz w:val="21"/>
          <w:szCs w:val="21"/>
          <w:lang w:val="pt-PT" w:eastAsia="es-ES"/>
          <w14:ligatures w14:val="none"/>
        </w:rPr>
        <w:t xml:space="preserve"> </w:t>
      </w:r>
      <w:r w:rsidRPr="00F47A9B">
        <w:rPr>
          <w:rFonts w:ascii="Consolas" w:eastAsia="Times New Roman" w:hAnsi="Consolas" w:cs="Times New Roman"/>
          <w:color w:val="0000FF"/>
          <w:kern w:val="0"/>
          <w:sz w:val="21"/>
          <w:szCs w:val="21"/>
          <w:lang w:val="pt-PT" w:eastAsia="es-ES"/>
          <w14:ligatures w14:val="none"/>
        </w:rPr>
        <w:t>void</w:t>
      </w:r>
      <w:r w:rsidRPr="00F47A9B">
        <w:rPr>
          <w:rFonts w:ascii="Consolas" w:eastAsia="Times New Roman" w:hAnsi="Consolas" w:cs="Times New Roman"/>
          <w:color w:val="000000"/>
          <w:kern w:val="0"/>
          <w:sz w:val="21"/>
          <w:szCs w:val="21"/>
          <w:lang w:val="pt-PT" w:eastAsia="es-ES"/>
          <w14:ligatures w14:val="none"/>
        </w:rPr>
        <w:t xml:space="preserve"> deleteByIdpersona(</w:t>
      </w:r>
      <w:r w:rsidRPr="00F47A9B">
        <w:rPr>
          <w:rFonts w:ascii="Consolas" w:eastAsia="Times New Roman" w:hAnsi="Consolas" w:cs="Times New Roman"/>
          <w:color w:val="0000FF"/>
          <w:kern w:val="0"/>
          <w:sz w:val="21"/>
          <w:szCs w:val="21"/>
          <w:lang w:val="pt-PT" w:eastAsia="es-ES"/>
          <w14:ligatures w14:val="none"/>
        </w:rPr>
        <w:t>Long</w:t>
      </w:r>
      <w:r w:rsidRPr="00F47A9B">
        <w:rPr>
          <w:rFonts w:ascii="Consolas" w:eastAsia="Times New Roman" w:hAnsi="Consolas" w:cs="Times New Roman"/>
          <w:color w:val="000000"/>
          <w:kern w:val="0"/>
          <w:sz w:val="21"/>
          <w:szCs w:val="21"/>
          <w:lang w:val="pt-PT" w:eastAsia="es-ES"/>
          <w14:ligatures w14:val="none"/>
        </w:rPr>
        <w:t xml:space="preserve"> id);</w:t>
      </w:r>
    </w:p>
    <w:p w14:paraId="462D5196" w14:textId="77777777" w:rsidR="00F47A9B" w:rsidRPr="00F47A9B" w:rsidRDefault="00F47A9B" w:rsidP="00F47A9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47A9B">
        <w:rPr>
          <w:rFonts w:ascii="Consolas" w:eastAsia="Times New Roman" w:hAnsi="Consolas" w:cs="Times New Roman"/>
          <w:color w:val="000000"/>
          <w:kern w:val="0"/>
          <w:sz w:val="21"/>
          <w:szCs w:val="21"/>
          <w:lang w:val="pt-PT" w:eastAsia="es-ES"/>
          <w14:ligatures w14:val="none"/>
        </w:rPr>
        <w:t>}</w:t>
      </w:r>
    </w:p>
    <w:p w14:paraId="722E40C4" w14:textId="77777777" w:rsidR="00E33370" w:rsidRPr="00086EE8" w:rsidRDefault="00E33370" w:rsidP="000E7CDA">
      <w:pPr>
        <w:rPr>
          <w:rFonts w:ascii="Times New Roman" w:hAnsi="Times New Roman" w:cs="Times New Roman"/>
          <w:sz w:val="24"/>
          <w:szCs w:val="24"/>
          <w:lang w:val="pt-PT"/>
        </w:rPr>
      </w:pPr>
    </w:p>
    <w:p w14:paraId="3B302D8D" w14:textId="3D829243" w:rsidR="00E33370" w:rsidRDefault="00086EE8" w:rsidP="00D04ED5">
      <w:pPr>
        <w:pStyle w:val="Ttulo3"/>
        <w:rPr>
          <w:lang w:val="pt-PT"/>
        </w:rPr>
      </w:pPr>
      <w:bookmarkStart w:id="31" w:name="_Toc156600936"/>
      <w:r w:rsidRPr="00086EE8">
        <w:rPr>
          <w:lang w:val="pt-PT"/>
        </w:rPr>
        <w:t>Servicio</w:t>
      </w:r>
      <w:bookmarkEnd w:id="31"/>
    </w:p>
    <w:p w14:paraId="0183E118" w14:textId="7CD5D9B9" w:rsidR="002D0376" w:rsidRPr="00E26A79" w:rsidRDefault="002D0376" w:rsidP="00E26A79">
      <w:pPr>
        <w:spacing w:line="360" w:lineRule="auto"/>
        <w:jc w:val="both"/>
        <w:rPr>
          <w:rFonts w:ascii="Times New Roman" w:hAnsi="Times New Roman" w:cs="Times New Roman"/>
          <w:sz w:val="24"/>
          <w:szCs w:val="24"/>
          <w:lang w:val="es-ES"/>
        </w:rPr>
      </w:pPr>
      <w:r w:rsidRPr="002D0376">
        <w:rPr>
          <w:rFonts w:ascii="Times New Roman" w:hAnsi="Times New Roman" w:cs="Times New Roman"/>
          <w:sz w:val="24"/>
          <w:szCs w:val="24"/>
          <w:lang w:val="es-ES"/>
        </w:rPr>
        <w:t xml:space="preserve">En esta </w:t>
      </w:r>
      <w:r>
        <w:rPr>
          <w:rFonts w:ascii="Times New Roman" w:hAnsi="Times New Roman" w:cs="Times New Roman"/>
          <w:sz w:val="24"/>
          <w:szCs w:val="24"/>
          <w:lang w:val="es-ES"/>
        </w:rPr>
        <w:t>clase</w:t>
      </w:r>
      <w:r w:rsidRPr="002D0376">
        <w:rPr>
          <w:rFonts w:ascii="Times New Roman" w:hAnsi="Times New Roman" w:cs="Times New Roman"/>
          <w:sz w:val="24"/>
          <w:szCs w:val="24"/>
          <w:lang w:val="es-ES"/>
        </w:rPr>
        <w:t xml:space="preserve"> se detallan los servicios que serán utilizados por el controlador, incluyendo los métodos de búsqueda, inserción y eliminación de datos. Es importante señalar que, para acceder a estos servicios, se requiere utilizar la interfaz creada anteriormente, utilizando la anotación @Autowired. Esta anotación permite obtener la referencia del objeto necesario para la interacción con los servicios mencionados.</w:t>
      </w:r>
      <w:r>
        <w:rPr>
          <w:rFonts w:ascii="Times New Roman" w:hAnsi="Times New Roman" w:cs="Times New Roman"/>
          <w:sz w:val="24"/>
          <w:szCs w:val="24"/>
          <w:lang w:val="es-ES"/>
        </w:rPr>
        <w:t xml:space="preserve"> Al igual que las clases e interfaces anteriores se debe usar la notación @Service para especificar que la clase se manejará como un servicio para los datos.</w:t>
      </w:r>
    </w:p>
    <w:p w14:paraId="37D8AD01"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lastRenderedPageBreak/>
        <w:t>@</w:t>
      </w:r>
      <w:r w:rsidRPr="00086EE8">
        <w:rPr>
          <w:rFonts w:ascii="Consolas" w:eastAsia="Times New Roman" w:hAnsi="Consolas" w:cs="Times New Roman"/>
          <w:color w:val="0000FF"/>
          <w:kern w:val="0"/>
          <w:sz w:val="21"/>
          <w:szCs w:val="21"/>
          <w:lang w:val="es-ES" w:eastAsia="es-ES"/>
          <w14:ligatures w14:val="none"/>
        </w:rPr>
        <w:t>Service</w:t>
      </w:r>
    </w:p>
    <w:p w14:paraId="0E71E3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class</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Spersona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
    <w:p w14:paraId="423BBF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w:t>
      </w:r>
    </w:p>
    <w:p w14:paraId="0927CD4A"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r w:rsidRPr="001376C4">
        <w:rPr>
          <w:rFonts w:ascii="Consolas" w:eastAsia="Times New Roman" w:hAnsi="Consolas" w:cs="Times New Roman"/>
          <w:color w:val="0000FF"/>
          <w:kern w:val="0"/>
          <w:sz w:val="21"/>
          <w:szCs w:val="21"/>
          <w:lang w:val="es-ES" w:eastAsia="es-ES"/>
          <w14:ligatures w14:val="none"/>
        </w:rPr>
        <w:t>Autowired</w:t>
      </w:r>
    </w:p>
    <w:p w14:paraId="56FB463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private</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Ipersona</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person_inter</w:t>
      </w:r>
      <w:proofErr w:type="spellEnd"/>
      <w:r w:rsidRPr="001376C4">
        <w:rPr>
          <w:rFonts w:ascii="Consolas" w:eastAsia="Times New Roman" w:hAnsi="Consolas" w:cs="Times New Roman"/>
          <w:color w:val="000000"/>
          <w:kern w:val="0"/>
          <w:sz w:val="21"/>
          <w:szCs w:val="21"/>
          <w:lang w:val="es-ES" w:eastAsia="es-ES"/>
          <w14:ligatures w14:val="none"/>
        </w:rPr>
        <w:t>;</w:t>
      </w:r>
    </w:p>
    <w:p w14:paraId="00C12D2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0DEF13F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buscarByIdPersona</w:t>
      </w:r>
      <w:proofErr w:type="spellEnd"/>
      <w:r w:rsidRPr="001376C4">
        <w:rPr>
          <w:rFonts w:ascii="Consolas" w:eastAsia="Times New Roman" w:hAnsi="Consolas" w:cs="Times New Roman"/>
          <w:color w:val="000000"/>
          <w:kern w:val="0"/>
          <w:sz w:val="21"/>
          <w:szCs w:val="21"/>
          <w:lang w:val="es-ES" w:eastAsia="es-ES"/>
          <w14:ligatures w14:val="none"/>
        </w:rPr>
        <w:t>(</w:t>
      </w:r>
      <w:proofErr w:type="gramEnd"/>
      <w:r w:rsidRPr="001376C4">
        <w:rPr>
          <w:rFonts w:ascii="Consolas" w:eastAsia="Times New Roman" w:hAnsi="Consolas" w:cs="Times New Roman"/>
          <w:color w:val="0000FF"/>
          <w:kern w:val="0"/>
          <w:sz w:val="21"/>
          <w:szCs w:val="21"/>
          <w:lang w:val="es-ES" w:eastAsia="es-ES"/>
          <w14:ligatures w14:val="none"/>
        </w:rPr>
        <w:t>Long</w:t>
      </w:r>
      <w:r w:rsidRPr="001376C4">
        <w:rPr>
          <w:rFonts w:ascii="Consolas" w:eastAsia="Times New Roman" w:hAnsi="Consolas" w:cs="Times New Roman"/>
          <w:color w:val="000000"/>
          <w:kern w:val="0"/>
          <w:sz w:val="21"/>
          <w:szCs w:val="21"/>
          <w:lang w:val="es-ES" w:eastAsia="es-ES"/>
          <w14:ligatures w14:val="none"/>
        </w:rPr>
        <w:t xml:space="preserve"> id)</w:t>
      </w:r>
    </w:p>
    <w:p w14:paraId="27DD541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0F054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inter.findByIdpersona</w:t>
      </w:r>
      <w:proofErr w:type="spellEnd"/>
      <w:proofErr w:type="gramEnd"/>
      <w:r w:rsidRPr="001376C4">
        <w:rPr>
          <w:rFonts w:ascii="Consolas" w:eastAsia="Times New Roman" w:hAnsi="Consolas" w:cs="Times New Roman"/>
          <w:color w:val="000000"/>
          <w:kern w:val="0"/>
          <w:sz w:val="21"/>
          <w:szCs w:val="21"/>
          <w:lang w:val="es-ES" w:eastAsia="es-ES"/>
          <w14:ligatures w14:val="none"/>
        </w:rPr>
        <w:t>(id);</w:t>
      </w:r>
    </w:p>
    <w:p w14:paraId="4EE00BC5"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0430605C"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EED4A1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spellStart"/>
      <w:proofErr w:type="gramStart"/>
      <w:r w:rsidRPr="001376C4">
        <w:rPr>
          <w:rFonts w:ascii="Consolas" w:eastAsia="Times New Roman" w:hAnsi="Consolas" w:cs="Times New Roman"/>
          <w:color w:val="000000"/>
          <w:kern w:val="0"/>
          <w:sz w:val="21"/>
          <w:szCs w:val="21"/>
          <w:lang w:val="es-ES" w:eastAsia="es-ES"/>
          <w14:ligatures w14:val="none"/>
        </w:rPr>
        <w:t>buscarByCedula</w:t>
      </w:r>
      <w:proofErr w:type="spellEnd"/>
      <w:r w:rsidRPr="001376C4">
        <w:rPr>
          <w:rFonts w:ascii="Consolas" w:eastAsia="Times New Roman" w:hAnsi="Consolas" w:cs="Times New Roman"/>
          <w:color w:val="000000"/>
          <w:kern w:val="0"/>
          <w:sz w:val="21"/>
          <w:szCs w:val="21"/>
          <w:lang w:val="es-ES" w:eastAsia="es-ES"/>
          <w14:ligatures w14:val="none"/>
        </w:rPr>
        <w:t>(</w:t>
      </w:r>
      <w:proofErr w:type="spellStart"/>
      <w:proofErr w:type="gramEnd"/>
      <w:r w:rsidRPr="001376C4">
        <w:rPr>
          <w:rFonts w:ascii="Consolas" w:eastAsia="Times New Roman" w:hAnsi="Consolas" w:cs="Times New Roman"/>
          <w:color w:val="0000FF"/>
          <w:kern w:val="0"/>
          <w:sz w:val="21"/>
          <w:szCs w:val="21"/>
          <w:lang w:val="es-ES" w:eastAsia="es-ES"/>
          <w14:ligatures w14:val="none"/>
        </w:rPr>
        <w:t>String</w:t>
      </w:r>
      <w:proofErr w:type="spellEnd"/>
      <w:r w:rsidRPr="001376C4">
        <w:rPr>
          <w:rFonts w:ascii="Consolas" w:eastAsia="Times New Roman" w:hAnsi="Consolas" w:cs="Times New Roman"/>
          <w:color w:val="000000"/>
          <w:kern w:val="0"/>
          <w:sz w:val="21"/>
          <w:szCs w:val="21"/>
          <w:lang w:val="es-ES" w:eastAsia="es-ES"/>
          <w14:ligatures w14:val="none"/>
        </w:rPr>
        <w:t xml:space="preserve"> cedula)</w:t>
      </w:r>
    </w:p>
    <w:p w14:paraId="004035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A5878E7"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inter.findByCedula</w:t>
      </w:r>
      <w:proofErr w:type="spellEnd"/>
      <w:proofErr w:type="gramEnd"/>
      <w:r w:rsidRPr="001376C4">
        <w:rPr>
          <w:rFonts w:ascii="Consolas" w:eastAsia="Times New Roman" w:hAnsi="Consolas" w:cs="Times New Roman"/>
          <w:color w:val="000000"/>
          <w:kern w:val="0"/>
          <w:sz w:val="21"/>
          <w:szCs w:val="21"/>
          <w:lang w:val="es-ES" w:eastAsia="es-ES"/>
          <w14:ligatures w14:val="none"/>
        </w:rPr>
        <w:t>(cedula);</w:t>
      </w:r>
    </w:p>
    <w:p w14:paraId="6F231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08A953E"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4F8C2B96"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List</w:t>
      </w:r>
      <w:proofErr w:type="spellEnd"/>
      <w:r w:rsidRPr="001376C4">
        <w:rPr>
          <w:rFonts w:ascii="Consolas" w:eastAsia="Times New Roman" w:hAnsi="Consolas" w:cs="Times New Roman"/>
          <w:color w:val="000000"/>
          <w:kern w:val="0"/>
          <w:sz w:val="21"/>
          <w:szCs w:val="21"/>
          <w:lang w:val="es-ES" w:eastAsia="es-ES"/>
          <w14:ligatures w14:val="none"/>
        </w:rPr>
        <w:t>&lt;</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&gt; </w:t>
      </w:r>
      <w:proofErr w:type="gramStart"/>
      <w:r w:rsidRPr="001376C4">
        <w:rPr>
          <w:rFonts w:ascii="Consolas" w:eastAsia="Times New Roman" w:hAnsi="Consolas" w:cs="Times New Roman"/>
          <w:color w:val="000000"/>
          <w:kern w:val="0"/>
          <w:sz w:val="21"/>
          <w:szCs w:val="21"/>
          <w:lang w:val="es-ES" w:eastAsia="es-ES"/>
          <w14:ligatures w14:val="none"/>
        </w:rPr>
        <w:t>listar(</w:t>
      </w:r>
      <w:proofErr w:type="gramEnd"/>
      <w:r w:rsidRPr="001376C4">
        <w:rPr>
          <w:rFonts w:ascii="Consolas" w:eastAsia="Times New Roman" w:hAnsi="Consolas" w:cs="Times New Roman"/>
          <w:color w:val="000000"/>
          <w:kern w:val="0"/>
          <w:sz w:val="21"/>
          <w:szCs w:val="21"/>
          <w:lang w:val="es-ES" w:eastAsia="es-ES"/>
          <w14:ligatures w14:val="none"/>
        </w:rPr>
        <w:t>)</w:t>
      </w:r>
    </w:p>
    <w:p w14:paraId="4F70FEF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3CF1618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inter.findAll</w:t>
      </w:r>
      <w:proofErr w:type="spellEnd"/>
      <w:proofErr w:type="gramEnd"/>
      <w:r w:rsidRPr="001376C4">
        <w:rPr>
          <w:rFonts w:ascii="Consolas" w:eastAsia="Times New Roman" w:hAnsi="Consolas" w:cs="Times New Roman"/>
          <w:color w:val="000000"/>
          <w:kern w:val="0"/>
          <w:sz w:val="21"/>
          <w:szCs w:val="21"/>
          <w:lang w:val="es-ES" w:eastAsia="es-ES"/>
          <w14:ligatures w14:val="none"/>
        </w:rPr>
        <w:t>();</w:t>
      </w:r>
    </w:p>
    <w:p w14:paraId="133678AB"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2BBFF3B1"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7DF49049"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
    <w:p w14:paraId="2A502932"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public</w:t>
      </w:r>
      <w:proofErr w:type="spellEnd"/>
      <w:r w:rsidRPr="001376C4">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w:t>
      </w:r>
      <w:proofErr w:type="gramStart"/>
      <w:r w:rsidRPr="001376C4">
        <w:rPr>
          <w:rFonts w:ascii="Consolas" w:eastAsia="Times New Roman" w:hAnsi="Consolas" w:cs="Times New Roman"/>
          <w:color w:val="000000"/>
          <w:kern w:val="0"/>
          <w:sz w:val="21"/>
          <w:szCs w:val="21"/>
          <w:lang w:val="es-ES" w:eastAsia="es-ES"/>
          <w14:ligatures w14:val="none"/>
        </w:rPr>
        <w:t>guardar(</w:t>
      </w:r>
      <w:proofErr w:type="gramEnd"/>
      <w:r w:rsidRPr="001376C4">
        <w:rPr>
          <w:rFonts w:ascii="Consolas" w:eastAsia="Times New Roman" w:hAnsi="Consolas" w:cs="Times New Roman"/>
          <w:color w:val="0000FF"/>
          <w:kern w:val="0"/>
          <w:sz w:val="21"/>
          <w:szCs w:val="21"/>
          <w:lang w:val="es-ES" w:eastAsia="es-ES"/>
          <w14:ligatures w14:val="none"/>
        </w:rPr>
        <w:t>Persona</w:t>
      </w:r>
      <w:r w:rsidRPr="001376C4">
        <w:rPr>
          <w:rFonts w:ascii="Consolas" w:eastAsia="Times New Roman" w:hAnsi="Consolas" w:cs="Times New Roman"/>
          <w:color w:val="000000"/>
          <w:kern w:val="0"/>
          <w:sz w:val="21"/>
          <w:szCs w:val="21"/>
          <w:lang w:val="es-ES" w:eastAsia="es-ES"/>
          <w14:ligatures w14:val="none"/>
        </w:rPr>
        <w:t xml:space="preserve"> per)</w:t>
      </w:r>
    </w:p>
    <w:p w14:paraId="6049338F"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w:t>
      </w:r>
    </w:p>
    <w:p w14:paraId="734BF154" w14:textId="77777777" w:rsidR="00086EE8" w:rsidRPr="001376C4"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FF"/>
          <w:kern w:val="0"/>
          <w:sz w:val="21"/>
          <w:szCs w:val="21"/>
          <w:lang w:val="es-ES" w:eastAsia="es-ES"/>
          <w14:ligatures w14:val="none"/>
        </w:rPr>
        <w:t>return</w:t>
      </w:r>
      <w:proofErr w:type="spellEnd"/>
      <w:r w:rsidRPr="001376C4">
        <w:rPr>
          <w:rFonts w:ascii="Consolas" w:eastAsia="Times New Roman" w:hAnsi="Consolas" w:cs="Times New Roman"/>
          <w:color w:val="000000"/>
          <w:kern w:val="0"/>
          <w:sz w:val="21"/>
          <w:szCs w:val="21"/>
          <w:lang w:val="es-ES" w:eastAsia="es-ES"/>
          <w14:ligatures w14:val="none"/>
        </w:rPr>
        <w:t xml:space="preserve"> </w:t>
      </w:r>
      <w:proofErr w:type="spellStart"/>
      <w:r w:rsidRPr="001376C4">
        <w:rPr>
          <w:rFonts w:ascii="Consolas" w:eastAsia="Times New Roman" w:hAnsi="Consolas" w:cs="Times New Roman"/>
          <w:color w:val="000000"/>
          <w:kern w:val="0"/>
          <w:sz w:val="21"/>
          <w:szCs w:val="21"/>
          <w:lang w:val="es-ES" w:eastAsia="es-ES"/>
          <w14:ligatures w14:val="none"/>
        </w:rPr>
        <w:t>person_</w:t>
      </w:r>
      <w:proofErr w:type="gramStart"/>
      <w:r w:rsidRPr="001376C4">
        <w:rPr>
          <w:rFonts w:ascii="Consolas" w:eastAsia="Times New Roman" w:hAnsi="Consolas" w:cs="Times New Roman"/>
          <w:color w:val="000000"/>
          <w:kern w:val="0"/>
          <w:sz w:val="21"/>
          <w:szCs w:val="21"/>
          <w:lang w:val="es-ES" w:eastAsia="es-ES"/>
          <w14:ligatures w14:val="none"/>
        </w:rPr>
        <w:t>inter.save</w:t>
      </w:r>
      <w:proofErr w:type="spellEnd"/>
      <w:proofErr w:type="gramEnd"/>
      <w:r w:rsidRPr="001376C4">
        <w:rPr>
          <w:rFonts w:ascii="Consolas" w:eastAsia="Times New Roman" w:hAnsi="Consolas" w:cs="Times New Roman"/>
          <w:color w:val="000000"/>
          <w:kern w:val="0"/>
          <w:sz w:val="21"/>
          <w:szCs w:val="21"/>
          <w:lang w:val="es-ES" w:eastAsia="es-ES"/>
          <w14:ligatures w14:val="none"/>
        </w:rPr>
        <w:t>(per);</w:t>
      </w:r>
    </w:p>
    <w:p w14:paraId="43761170"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es-ES" w:eastAsia="es-ES"/>
          <w14:ligatures w14:val="none"/>
        </w:rPr>
        <w:t xml:space="preserve">    </w:t>
      </w:r>
      <w:r w:rsidRPr="00086EE8">
        <w:rPr>
          <w:rFonts w:ascii="Consolas" w:eastAsia="Times New Roman" w:hAnsi="Consolas" w:cs="Times New Roman"/>
          <w:color w:val="000000"/>
          <w:kern w:val="0"/>
          <w:sz w:val="21"/>
          <w:szCs w:val="21"/>
          <w:lang w:val="es-ES" w:eastAsia="es-ES"/>
          <w14:ligatures w14:val="none"/>
        </w:rPr>
        <w:t>}</w:t>
      </w:r>
    </w:p>
    <w:p w14:paraId="2387BB26"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
    <w:p w14:paraId="292362E5"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public</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FF"/>
          <w:kern w:val="0"/>
          <w:sz w:val="21"/>
          <w:szCs w:val="21"/>
          <w:lang w:val="es-ES" w:eastAsia="es-ES"/>
          <w14:ligatures w14:val="none"/>
        </w:rPr>
        <w:t>void</w:t>
      </w:r>
      <w:proofErr w:type="spellEnd"/>
      <w:r w:rsidRPr="00086EE8">
        <w:rPr>
          <w:rFonts w:ascii="Consolas" w:eastAsia="Times New Roman" w:hAnsi="Consolas" w:cs="Times New Roman"/>
          <w:color w:val="000000"/>
          <w:kern w:val="0"/>
          <w:sz w:val="21"/>
          <w:szCs w:val="21"/>
          <w:lang w:val="es-ES" w:eastAsia="es-ES"/>
          <w14:ligatures w14:val="none"/>
        </w:rPr>
        <w:t xml:space="preserve"> </w:t>
      </w:r>
      <w:proofErr w:type="gramStart"/>
      <w:r w:rsidRPr="00086EE8">
        <w:rPr>
          <w:rFonts w:ascii="Consolas" w:eastAsia="Times New Roman" w:hAnsi="Consolas" w:cs="Times New Roman"/>
          <w:color w:val="000000"/>
          <w:kern w:val="0"/>
          <w:sz w:val="21"/>
          <w:szCs w:val="21"/>
          <w:lang w:val="es-ES" w:eastAsia="es-ES"/>
          <w14:ligatures w14:val="none"/>
        </w:rPr>
        <w:t>eliminar(</w:t>
      </w:r>
      <w:proofErr w:type="gramEnd"/>
      <w:r w:rsidRPr="00086EE8">
        <w:rPr>
          <w:rFonts w:ascii="Consolas" w:eastAsia="Times New Roman" w:hAnsi="Consolas" w:cs="Times New Roman"/>
          <w:color w:val="0000FF"/>
          <w:kern w:val="0"/>
          <w:sz w:val="21"/>
          <w:szCs w:val="21"/>
          <w:lang w:val="es-ES" w:eastAsia="es-ES"/>
          <w14:ligatures w14:val="none"/>
        </w:rPr>
        <w:t>Persona</w:t>
      </w: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4D95A69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w:t>
      </w:r>
    </w:p>
    <w:p w14:paraId="01258A17"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w:t>
      </w:r>
      <w:proofErr w:type="spellStart"/>
      <w:r w:rsidRPr="00086EE8">
        <w:rPr>
          <w:rFonts w:ascii="Consolas" w:eastAsia="Times New Roman" w:hAnsi="Consolas" w:cs="Times New Roman"/>
          <w:color w:val="000000"/>
          <w:kern w:val="0"/>
          <w:sz w:val="21"/>
          <w:szCs w:val="21"/>
          <w:lang w:val="es-ES" w:eastAsia="es-ES"/>
          <w14:ligatures w14:val="none"/>
        </w:rPr>
        <w:t>person_</w:t>
      </w:r>
      <w:proofErr w:type="gramStart"/>
      <w:r w:rsidRPr="00086EE8">
        <w:rPr>
          <w:rFonts w:ascii="Consolas" w:eastAsia="Times New Roman" w:hAnsi="Consolas" w:cs="Times New Roman"/>
          <w:color w:val="000000"/>
          <w:kern w:val="0"/>
          <w:sz w:val="21"/>
          <w:szCs w:val="21"/>
          <w:lang w:val="es-ES" w:eastAsia="es-ES"/>
          <w14:ligatures w14:val="none"/>
        </w:rPr>
        <w:t>inter.delete</w:t>
      </w:r>
      <w:proofErr w:type="spellEnd"/>
      <w:proofErr w:type="gramEnd"/>
      <w:r w:rsidRPr="00086EE8">
        <w:rPr>
          <w:rFonts w:ascii="Consolas" w:eastAsia="Times New Roman" w:hAnsi="Consolas" w:cs="Times New Roman"/>
          <w:color w:val="000000"/>
          <w:kern w:val="0"/>
          <w:sz w:val="21"/>
          <w:szCs w:val="21"/>
          <w:lang w:val="es-ES" w:eastAsia="es-ES"/>
          <w14:ligatures w14:val="none"/>
        </w:rPr>
        <w:t>(</w:t>
      </w:r>
      <w:proofErr w:type="spellStart"/>
      <w:r w:rsidRPr="00086EE8">
        <w:rPr>
          <w:rFonts w:ascii="Consolas" w:eastAsia="Times New Roman" w:hAnsi="Consolas" w:cs="Times New Roman"/>
          <w:color w:val="000000"/>
          <w:kern w:val="0"/>
          <w:sz w:val="21"/>
          <w:szCs w:val="21"/>
          <w:lang w:val="es-ES" w:eastAsia="es-ES"/>
          <w14:ligatures w14:val="none"/>
        </w:rPr>
        <w:t>person</w:t>
      </w:r>
      <w:proofErr w:type="spellEnd"/>
      <w:r w:rsidRPr="00086EE8">
        <w:rPr>
          <w:rFonts w:ascii="Consolas" w:eastAsia="Times New Roman" w:hAnsi="Consolas" w:cs="Times New Roman"/>
          <w:color w:val="000000"/>
          <w:kern w:val="0"/>
          <w:sz w:val="21"/>
          <w:szCs w:val="21"/>
          <w:lang w:val="es-ES" w:eastAsia="es-ES"/>
          <w14:ligatures w14:val="none"/>
        </w:rPr>
        <w:t>);</w:t>
      </w:r>
    </w:p>
    <w:p w14:paraId="182F388C"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 xml:space="preserve">    } </w:t>
      </w:r>
    </w:p>
    <w:p w14:paraId="6699226F" w14:textId="77777777" w:rsidR="00086EE8" w:rsidRPr="00086EE8" w:rsidRDefault="00086EE8" w:rsidP="00086EE8">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086EE8">
        <w:rPr>
          <w:rFonts w:ascii="Consolas" w:eastAsia="Times New Roman" w:hAnsi="Consolas" w:cs="Times New Roman"/>
          <w:color w:val="000000"/>
          <w:kern w:val="0"/>
          <w:sz w:val="21"/>
          <w:szCs w:val="21"/>
          <w:lang w:val="es-ES" w:eastAsia="es-ES"/>
          <w14:ligatures w14:val="none"/>
        </w:rPr>
        <w:t>}</w:t>
      </w:r>
    </w:p>
    <w:p w14:paraId="49906FF7" w14:textId="77777777" w:rsidR="00E33370" w:rsidRPr="00086EE8" w:rsidRDefault="00E33370" w:rsidP="000E7CDA">
      <w:pPr>
        <w:rPr>
          <w:rFonts w:ascii="Times New Roman" w:hAnsi="Times New Roman" w:cs="Times New Roman"/>
          <w:sz w:val="24"/>
          <w:szCs w:val="24"/>
          <w:lang w:val="pt-PT"/>
        </w:rPr>
      </w:pPr>
    </w:p>
    <w:p w14:paraId="27C77E4F" w14:textId="23DAFE04" w:rsidR="00E33370" w:rsidRPr="00E26A79" w:rsidRDefault="00E26A79" w:rsidP="00D04ED5">
      <w:pPr>
        <w:pStyle w:val="Ttulo3"/>
        <w:rPr>
          <w:lang w:val="pt-PT"/>
        </w:rPr>
      </w:pPr>
      <w:bookmarkStart w:id="32" w:name="_Toc156600937"/>
      <w:r w:rsidRPr="00E26A79">
        <w:rPr>
          <w:lang w:val="pt-PT"/>
        </w:rPr>
        <w:t>Controlador</w:t>
      </w:r>
      <w:bookmarkEnd w:id="32"/>
    </w:p>
    <w:p w14:paraId="56F9E550" w14:textId="2302B906"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En esta clase se definen todos los métodos correspondientes a las operaciones CRUD (</w:t>
      </w:r>
      <w:proofErr w:type="spellStart"/>
      <w:r w:rsidRPr="00E73063">
        <w:rPr>
          <w:rFonts w:ascii="Times New Roman" w:hAnsi="Times New Roman" w:cs="Times New Roman"/>
          <w:sz w:val="24"/>
          <w:szCs w:val="24"/>
          <w:lang w:val="es-ES"/>
        </w:rPr>
        <w:t>Create</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Read</w:t>
      </w:r>
      <w:proofErr w:type="spellEnd"/>
      <w:r w:rsidRPr="00E73063">
        <w:rPr>
          <w:rFonts w:ascii="Times New Roman" w:hAnsi="Times New Roman" w:cs="Times New Roman"/>
          <w:sz w:val="24"/>
          <w:szCs w:val="24"/>
          <w:lang w:val="es-ES"/>
        </w:rPr>
        <w:t xml:space="preserve">, </w:t>
      </w:r>
      <w:proofErr w:type="spellStart"/>
      <w:r w:rsidRPr="00E73063">
        <w:rPr>
          <w:rFonts w:ascii="Times New Roman" w:hAnsi="Times New Roman" w:cs="Times New Roman"/>
          <w:sz w:val="24"/>
          <w:szCs w:val="24"/>
          <w:lang w:val="es-ES"/>
        </w:rPr>
        <w:t>Update</w:t>
      </w:r>
      <w:proofErr w:type="spellEnd"/>
      <w:r w:rsidRPr="00E73063">
        <w:rPr>
          <w:rFonts w:ascii="Times New Roman" w:hAnsi="Times New Roman" w:cs="Times New Roman"/>
          <w:sz w:val="24"/>
          <w:szCs w:val="24"/>
          <w:lang w:val="es-ES"/>
        </w:rPr>
        <w:t xml:space="preserve"> y </w:t>
      </w:r>
      <w:proofErr w:type="spellStart"/>
      <w:r w:rsidRPr="00E73063">
        <w:rPr>
          <w:rFonts w:ascii="Times New Roman" w:hAnsi="Times New Roman" w:cs="Times New Roman"/>
          <w:sz w:val="24"/>
          <w:szCs w:val="24"/>
          <w:lang w:val="es-ES"/>
        </w:rPr>
        <w:t>Delete</w:t>
      </w:r>
      <w:proofErr w:type="spellEnd"/>
      <w:r w:rsidRPr="00E73063">
        <w:rPr>
          <w:rFonts w:ascii="Times New Roman" w:hAnsi="Times New Roman" w:cs="Times New Roman"/>
          <w:sz w:val="24"/>
          <w:szCs w:val="24"/>
          <w:lang w:val="es-ES"/>
        </w:rPr>
        <w:t xml:space="preserve">). En cada uno de ellos, es necesario especificar las operaciones deseadas, ya sea para listar datos, eliminar o insertar. Es relevante destacar que esta misma clase utiliza las anotaciones @RestController, indicando así que será utilizada como un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7CA41C42" w14:textId="5D41AF5E" w:rsidR="00E73063"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t>Posteriormente, es necesario especificar la ruta a través de la cual este servicio será accedido mediante la anotación @</w:t>
      </w:r>
      <w:proofErr w:type="gramStart"/>
      <w:r w:rsidRPr="00E73063">
        <w:rPr>
          <w:rFonts w:ascii="Times New Roman" w:hAnsi="Times New Roman" w:cs="Times New Roman"/>
          <w:sz w:val="24"/>
          <w:szCs w:val="24"/>
          <w:lang w:val="es-ES"/>
        </w:rPr>
        <w:t>RequestMapping(</w:t>
      </w:r>
      <w:proofErr w:type="gramEnd"/>
      <w:r w:rsidRPr="00E73063">
        <w:rPr>
          <w:rFonts w:ascii="Times New Roman" w:hAnsi="Times New Roman" w:cs="Times New Roman"/>
          <w:sz w:val="24"/>
          <w:szCs w:val="24"/>
          <w:lang w:val="es-ES"/>
        </w:rPr>
        <w:t>). Además, se utiliza la anotación @</w:t>
      </w:r>
      <w:proofErr w:type="gramStart"/>
      <w:r w:rsidRPr="00E73063">
        <w:rPr>
          <w:rFonts w:ascii="Times New Roman" w:hAnsi="Times New Roman" w:cs="Times New Roman"/>
          <w:sz w:val="24"/>
          <w:szCs w:val="24"/>
          <w:lang w:val="es-ES"/>
        </w:rPr>
        <w:t>CrossOrigin(</w:t>
      </w:r>
      <w:proofErr w:type="gramEnd"/>
      <w:r w:rsidRPr="00E73063">
        <w:rPr>
          <w:rFonts w:ascii="Times New Roman" w:hAnsi="Times New Roman" w:cs="Times New Roman"/>
          <w:sz w:val="24"/>
          <w:szCs w:val="24"/>
          <w:lang w:val="es-ES"/>
        </w:rPr>
        <w:t>) para definir qué direcciones tendrán acceso a la información proporcionada por este servicio.</w:t>
      </w:r>
    </w:p>
    <w:p w14:paraId="0C9ADFA3" w14:textId="3744D4F7" w:rsidR="00E73063" w:rsidRPr="00E26A79" w:rsidRDefault="00E73063" w:rsidP="001E0A05">
      <w:pPr>
        <w:spacing w:line="360" w:lineRule="auto"/>
        <w:jc w:val="both"/>
        <w:rPr>
          <w:rFonts w:ascii="Times New Roman" w:hAnsi="Times New Roman" w:cs="Times New Roman"/>
          <w:sz w:val="24"/>
          <w:szCs w:val="24"/>
          <w:lang w:val="es-ES"/>
        </w:rPr>
      </w:pPr>
      <w:r w:rsidRPr="00E73063">
        <w:rPr>
          <w:rFonts w:ascii="Times New Roman" w:hAnsi="Times New Roman" w:cs="Times New Roman"/>
          <w:sz w:val="24"/>
          <w:szCs w:val="24"/>
          <w:lang w:val="es-ES"/>
        </w:rPr>
        <w:lastRenderedPageBreak/>
        <w:t xml:space="preserve">Es importante tener en cuenta que este servicio hace uso de las clases e interfaces creadas anteriormente. De esta manera, se observa la definición de clases y servicios que contribuyen a la creación del servicio </w:t>
      </w:r>
      <w:proofErr w:type="spellStart"/>
      <w:r w:rsidRPr="00E73063">
        <w:rPr>
          <w:rFonts w:ascii="Times New Roman" w:hAnsi="Times New Roman" w:cs="Times New Roman"/>
          <w:sz w:val="24"/>
          <w:szCs w:val="24"/>
          <w:lang w:val="es-ES"/>
        </w:rPr>
        <w:t>RESTful</w:t>
      </w:r>
      <w:proofErr w:type="spellEnd"/>
      <w:r w:rsidRPr="00E73063">
        <w:rPr>
          <w:rFonts w:ascii="Times New Roman" w:hAnsi="Times New Roman" w:cs="Times New Roman"/>
          <w:sz w:val="24"/>
          <w:szCs w:val="24"/>
          <w:lang w:val="es-ES"/>
        </w:rPr>
        <w:t>.</w:t>
      </w:r>
    </w:p>
    <w:p w14:paraId="4EF834E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RestController</w:t>
      </w:r>
    </w:p>
    <w:p w14:paraId="2311D2C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RequestMapping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"/api"</w:t>
      </w:r>
      <w:r w:rsidRPr="001669EB">
        <w:rPr>
          <w:rFonts w:ascii="Consolas" w:eastAsia="Times New Roman" w:hAnsi="Consolas" w:cs="Times New Roman"/>
          <w:color w:val="000000"/>
          <w:kern w:val="0"/>
          <w:sz w:val="21"/>
          <w:szCs w:val="21"/>
          <w:lang w:val="es-ES" w:eastAsia="es-ES"/>
          <w14:ligatures w14:val="none"/>
        </w:rPr>
        <w:t>)</w:t>
      </w:r>
    </w:p>
    <w:p w14:paraId="7DD05F8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CrossOrigin</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origins = </w:t>
      </w:r>
      <w:r w:rsidRPr="001669EB">
        <w:rPr>
          <w:rFonts w:ascii="Consolas" w:eastAsia="Times New Roman" w:hAnsi="Consolas" w:cs="Times New Roman"/>
          <w:color w:val="A31515"/>
          <w:kern w:val="0"/>
          <w:sz w:val="21"/>
          <w:szCs w:val="21"/>
          <w:lang w:val="es-ES" w:eastAsia="es-ES"/>
          <w14:ligatures w14:val="none"/>
        </w:rPr>
        <w:t>"http://localhost:8080"</w:t>
      </w:r>
      <w:r w:rsidRPr="001669EB">
        <w:rPr>
          <w:rFonts w:ascii="Consolas" w:eastAsia="Times New Roman" w:hAnsi="Consolas" w:cs="Times New Roman"/>
          <w:color w:val="000000"/>
          <w:kern w:val="0"/>
          <w:sz w:val="21"/>
          <w:szCs w:val="21"/>
          <w:lang w:val="es-ES" w:eastAsia="es-ES"/>
          <w14:ligatures w14:val="none"/>
        </w:rPr>
        <w:t>)</w:t>
      </w:r>
    </w:p>
    <w:p w14:paraId="3DEEB2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ControllerApi</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0931E3D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9FD476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Autowired</w:t>
      </w:r>
    </w:p>
    <w:p w14:paraId="64AA088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spersona</w:t>
      </w:r>
      <w:proofErr w:type="spellEnd"/>
      <w:r w:rsidRPr="001669EB">
        <w:rPr>
          <w:rFonts w:ascii="Consolas" w:eastAsia="Times New Roman" w:hAnsi="Consolas" w:cs="Times New Roman"/>
          <w:color w:val="000000"/>
          <w:kern w:val="0"/>
          <w:sz w:val="21"/>
          <w:szCs w:val="21"/>
          <w:lang w:val="es-ES" w:eastAsia="es-ES"/>
          <w14:ligatures w14:val="none"/>
        </w:rPr>
        <w:t>;</w:t>
      </w:r>
    </w:p>
    <w:p w14:paraId="6A15D40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6274A241"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r w:rsidRPr="001669EB">
        <w:rPr>
          <w:rFonts w:ascii="Consolas" w:eastAsia="Times New Roman" w:hAnsi="Consolas" w:cs="Times New Roman"/>
          <w:color w:val="0000FF"/>
          <w:kern w:val="0"/>
          <w:sz w:val="21"/>
          <w:szCs w:val="21"/>
          <w:lang w:val="es-ES" w:eastAsia="es-ES"/>
          <w14:ligatures w14:val="none"/>
        </w:rPr>
        <w:t>PostMapping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A31515"/>
          <w:kern w:val="0"/>
          <w:sz w:val="21"/>
          <w:szCs w:val="21"/>
          <w:lang w:val="es-ES" w:eastAsia="es-ES"/>
          <w14:ligatures w14:val="none"/>
        </w:rPr>
        <w:t>"/insertar"</w:t>
      </w:r>
      <w:r w:rsidRPr="001669EB">
        <w:rPr>
          <w:rFonts w:ascii="Consolas" w:eastAsia="Times New Roman" w:hAnsi="Consolas" w:cs="Times New Roman"/>
          <w:color w:val="000000"/>
          <w:kern w:val="0"/>
          <w:sz w:val="21"/>
          <w:szCs w:val="21"/>
          <w:lang w:val="es-ES" w:eastAsia="es-ES"/>
          <w14:ligatures w14:val="none"/>
        </w:rPr>
        <w:t>)</w:t>
      </w:r>
    </w:p>
    <w:p w14:paraId="2F8185E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 xml:space="preserve">&gt; </w:t>
      </w:r>
      <w:proofErr w:type="gramStart"/>
      <w:r w:rsidRPr="001669EB">
        <w:rPr>
          <w:rFonts w:ascii="Consolas" w:eastAsia="Times New Roman" w:hAnsi="Consolas" w:cs="Times New Roman"/>
          <w:color w:val="000000"/>
          <w:kern w:val="0"/>
          <w:sz w:val="21"/>
          <w:szCs w:val="21"/>
          <w:lang w:val="es-ES" w:eastAsia="es-ES"/>
          <w14:ligatures w14:val="none"/>
        </w:rPr>
        <w:t>insertar(</w:t>
      </w:r>
      <w:proofErr w:type="gramEnd"/>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16FAFD8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35DC311B" w14:textId="77777777" w:rsidR="001669EB" w:rsidRPr="001376C4" w:rsidRDefault="001669EB" w:rsidP="001669EB">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Map</w:t>
      </w:r>
      <w:r w:rsidRPr="001376C4">
        <w:rPr>
          <w:rFonts w:ascii="Consolas" w:eastAsia="Times New Roman" w:hAnsi="Consolas" w:cs="Times New Roman"/>
          <w:color w:val="000000"/>
          <w:kern w:val="0"/>
          <w:sz w:val="21"/>
          <w:szCs w:val="21"/>
          <w:lang w:val="pt-PT" w:eastAsia="es-ES"/>
          <w14:ligatures w14:val="none"/>
        </w:rPr>
        <w:t>&lt;</w:t>
      </w:r>
      <w:r w:rsidRPr="001376C4">
        <w:rPr>
          <w:rFonts w:ascii="Consolas" w:eastAsia="Times New Roman" w:hAnsi="Consolas" w:cs="Times New Roman"/>
          <w:color w:val="0000FF"/>
          <w:kern w:val="0"/>
          <w:sz w:val="21"/>
          <w:szCs w:val="21"/>
          <w:lang w:val="pt-PT" w:eastAsia="es-ES"/>
          <w14:ligatures w14:val="none"/>
        </w:rPr>
        <w:t>String</w:t>
      </w:r>
      <w:r w:rsidRPr="001376C4">
        <w:rPr>
          <w:rFonts w:ascii="Consolas" w:eastAsia="Times New Roman" w:hAnsi="Consolas" w:cs="Times New Roman"/>
          <w:color w:val="000000"/>
          <w:kern w:val="0"/>
          <w:sz w:val="21"/>
          <w:szCs w:val="21"/>
          <w:lang w:val="pt-PT" w:eastAsia="es-ES"/>
          <w14:ligatures w14:val="none"/>
        </w:rPr>
        <w:t>,</w:t>
      </w:r>
      <w:r w:rsidRPr="001376C4">
        <w:rPr>
          <w:rFonts w:ascii="Consolas" w:eastAsia="Times New Roman" w:hAnsi="Consolas" w:cs="Times New Roman"/>
          <w:color w:val="0000FF"/>
          <w:kern w:val="0"/>
          <w:sz w:val="21"/>
          <w:szCs w:val="21"/>
          <w:lang w:val="pt-PT" w:eastAsia="es-ES"/>
          <w14:ligatures w14:val="none"/>
        </w:rPr>
        <w:t>Object</w:t>
      </w:r>
      <w:r w:rsidRPr="001376C4">
        <w:rPr>
          <w:rFonts w:ascii="Consolas" w:eastAsia="Times New Roman" w:hAnsi="Consolas" w:cs="Times New Roman"/>
          <w:color w:val="000000"/>
          <w:kern w:val="0"/>
          <w:sz w:val="21"/>
          <w:szCs w:val="21"/>
          <w:lang w:val="pt-PT" w:eastAsia="es-ES"/>
          <w14:ligatures w14:val="none"/>
        </w:rPr>
        <w:t>&gt; response=</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HashMap();</w:t>
      </w:r>
    </w:p>
    <w:p w14:paraId="5B549A3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try</w:t>
      </w:r>
    </w:p>
    <w:p w14:paraId="57AD4623"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2D6886D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1E0A46B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spersona.guardar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0B48AFE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7E920D2E"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ResponseEntity</w:t>
      </w:r>
      <w:proofErr w:type="spellEnd"/>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&gt;(</w:t>
      </w:r>
      <w:proofErr w:type="spellStart"/>
      <w:proofErr w:type="gramStart"/>
      <w:r w:rsidRPr="001669EB">
        <w:rPr>
          <w:rFonts w:ascii="Consolas" w:eastAsia="Times New Roman" w:hAnsi="Consolas" w:cs="Times New Roman"/>
          <w:color w:val="000000"/>
          <w:kern w:val="0"/>
          <w:sz w:val="21"/>
          <w:szCs w:val="21"/>
          <w:lang w:val="es-ES" w:eastAsia="es-ES"/>
          <w14:ligatures w14:val="none"/>
        </w:rPr>
        <w:t>p,HttpStatus.OK</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
    <w:p w14:paraId="4410A81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4E0DDA2A"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gramStart"/>
      <w:r w:rsidRPr="001669EB">
        <w:rPr>
          <w:rFonts w:ascii="Consolas" w:eastAsia="Times New Roman" w:hAnsi="Consolas" w:cs="Times New Roman"/>
          <w:color w:val="0000FF"/>
          <w:kern w:val="0"/>
          <w:sz w:val="21"/>
          <w:szCs w:val="21"/>
          <w:lang w:val="es-ES" w:eastAsia="es-ES"/>
          <w14:ligatures w14:val="none"/>
        </w:rPr>
        <w:t>catch</w:t>
      </w:r>
      <w:r w:rsidRPr="001669EB">
        <w:rPr>
          <w:rFonts w:ascii="Consolas" w:eastAsia="Times New Roman" w:hAnsi="Consolas" w:cs="Times New Roman"/>
          <w:color w:val="000000"/>
          <w:kern w:val="0"/>
          <w:sz w:val="21"/>
          <w:szCs w:val="21"/>
          <w:lang w:val="es-ES" w:eastAsia="es-ES"/>
          <w14:ligatures w14:val="none"/>
        </w:rPr>
        <w:t>(</w:t>
      </w:r>
      <w:proofErr w:type="spellStart"/>
      <w:proofErr w:type="gramEnd"/>
      <w:r w:rsidRPr="001669EB">
        <w:rPr>
          <w:rFonts w:ascii="Consolas" w:eastAsia="Times New Roman" w:hAnsi="Consolas" w:cs="Times New Roman"/>
          <w:color w:val="0000FF"/>
          <w:kern w:val="0"/>
          <w:sz w:val="21"/>
          <w:szCs w:val="21"/>
          <w:lang w:val="es-ES" w:eastAsia="es-ES"/>
          <w14:ligatures w14:val="none"/>
        </w:rPr>
        <w:t>Exception</w:t>
      </w:r>
      <w:proofErr w:type="spellEnd"/>
      <w:r w:rsidRPr="001669EB">
        <w:rPr>
          <w:rFonts w:ascii="Consolas" w:eastAsia="Times New Roman" w:hAnsi="Consolas" w:cs="Times New Roman"/>
          <w:color w:val="000000"/>
          <w:kern w:val="0"/>
          <w:sz w:val="21"/>
          <w:szCs w:val="21"/>
          <w:lang w:val="es-ES" w:eastAsia="es-ES"/>
          <w14:ligatures w14:val="none"/>
        </w:rPr>
        <w:t xml:space="preserve"> ex)</w:t>
      </w:r>
    </w:p>
    <w:p w14:paraId="04776C9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48E26A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response.put</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A31515"/>
          <w:kern w:val="0"/>
          <w:sz w:val="21"/>
          <w:szCs w:val="21"/>
          <w:lang w:val="es-ES" w:eastAsia="es-ES"/>
          <w14:ligatures w14:val="none"/>
        </w:rPr>
        <w:t>"error"</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ex.getMessage</w:t>
      </w:r>
      <w:proofErr w:type="spellEnd"/>
      <w:r w:rsidRPr="001669EB">
        <w:rPr>
          <w:rFonts w:ascii="Consolas" w:eastAsia="Times New Roman" w:hAnsi="Consolas" w:cs="Times New Roman"/>
          <w:color w:val="000000"/>
          <w:kern w:val="0"/>
          <w:sz w:val="21"/>
          <w:szCs w:val="21"/>
          <w:lang w:val="es-ES" w:eastAsia="es-ES"/>
          <w14:ligatures w14:val="none"/>
        </w:rPr>
        <w:t>());</w:t>
      </w:r>
    </w:p>
    <w:p w14:paraId="0C6D1B2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ResponseEntity</w:t>
      </w:r>
      <w:r w:rsidRPr="001669EB">
        <w:rPr>
          <w:rFonts w:ascii="Consolas" w:eastAsia="Times New Roman" w:hAnsi="Consolas" w:cs="Times New Roman"/>
          <w:color w:val="000000"/>
          <w:kern w:val="0"/>
          <w:sz w:val="21"/>
          <w:szCs w:val="21"/>
          <w:lang w:val="es-ES" w:eastAsia="es-ES"/>
          <w14:ligatures w14:val="none"/>
        </w:rPr>
        <w:t>&lt;</w:t>
      </w:r>
      <w:r w:rsidRPr="001669EB">
        <w:rPr>
          <w:rFonts w:ascii="Consolas" w:eastAsia="Times New Roman" w:hAnsi="Consolas" w:cs="Times New Roman"/>
          <w:color w:val="0000FF"/>
          <w:kern w:val="0"/>
          <w:sz w:val="21"/>
          <w:szCs w:val="21"/>
          <w:lang w:val="es-ES" w:eastAsia="es-ES"/>
          <w14:ligatures w14:val="none"/>
        </w:rPr>
        <w:t>Map</w:t>
      </w:r>
      <w:r w:rsidRPr="001669EB">
        <w:rPr>
          <w:rFonts w:ascii="Consolas" w:eastAsia="Times New Roman" w:hAnsi="Consolas" w:cs="Times New Roman"/>
          <w:color w:val="000000"/>
          <w:kern w:val="0"/>
          <w:sz w:val="21"/>
          <w:szCs w:val="21"/>
          <w:lang w:val="es-ES" w:eastAsia="es-ES"/>
          <w14:ligatures w14:val="none"/>
        </w:rPr>
        <w:t>&lt;</w:t>
      </w:r>
      <w:proofErr w:type="gramStart"/>
      <w:r w:rsidRPr="001669EB">
        <w:rPr>
          <w:rFonts w:ascii="Consolas" w:eastAsia="Times New Roman" w:hAnsi="Consolas" w:cs="Times New Roman"/>
          <w:color w:val="0000FF"/>
          <w:kern w:val="0"/>
          <w:sz w:val="21"/>
          <w:szCs w:val="21"/>
          <w:lang w:val="es-ES" w:eastAsia="es-ES"/>
          <w14:ligatures w14:val="none"/>
        </w:rPr>
        <w:t>String</w:t>
      </w:r>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Object</w:t>
      </w:r>
      <w:proofErr w:type="gramEnd"/>
      <w:r w:rsidRPr="001669EB">
        <w:rPr>
          <w:rFonts w:ascii="Consolas" w:eastAsia="Times New Roman" w:hAnsi="Consolas" w:cs="Times New Roman"/>
          <w:color w:val="000000"/>
          <w:kern w:val="0"/>
          <w:sz w:val="21"/>
          <w:szCs w:val="21"/>
          <w:lang w:val="es-ES" w:eastAsia="es-ES"/>
          <w14:ligatures w14:val="none"/>
        </w:rPr>
        <w:t>&gt;&gt;(response,HttpStatus.NOT_FOUND);</w:t>
      </w:r>
    </w:p>
    <w:p w14:paraId="50B66148"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7FBEEC0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5A70F54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
    <w:p w14:paraId="3A7F461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3FA47F6C" w14:textId="77777777" w:rsidR="009A5E72" w:rsidRDefault="009A5E72" w:rsidP="000E7CDA">
      <w:pPr>
        <w:rPr>
          <w:rFonts w:ascii="Times New Roman" w:hAnsi="Times New Roman" w:cs="Times New Roman"/>
          <w:b/>
          <w:bCs/>
          <w:sz w:val="24"/>
          <w:szCs w:val="24"/>
          <w:lang w:val="es-ES"/>
        </w:rPr>
      </w:pPr>
    </w:p>
    <w:p w14:paraId="6EFC1D81" w14:textId="7D77EB44" w:rsidR="00E33370" w:rsidRDefault="00D04ED5" w:rsidP="00D04ED5">
      <w:pPr>
        <w:pStyle w:val="Ttulo2"/>
        <w:rPr>
          <w:lang w:val="es-ES"/>
        </w:rPr>
      </w:pPr>
      <w:bookmarkStart w:id="33" w:name="_Toc156600938"/>
      <w:r>
        <w:rPr>
          <w:lang w:val="es-ES"/>
        </w:rPr>
        <w:t xml:space="preserve">Creación </w:t>
      </w:r>
      <w:r w:rsidR="001E0A05" w:rsidRPr="001E0A05">
        <w:rPr>
          <w:lang w:val="es-ES"/>
        </w:rPr>
        <w:t>SOAP</w:t>
      </w:r>
      <w:bookmarkEnd w:id="33"/>
    </w:p>
    <w:p w14:paraId="481272A8" w14:textId="50DF4DD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Para la creación de este ejemplo hay que tener instalado payara5 y Java8 para evitar conflictos en la ejecución del ejemplo.</w:t>
      </w:r>
    </w:p>
    <w:p w14:paraId="154FDE37" w14:textId="6C0ED00F" w:rsidR="00752A3E" w:rsidRDefault="00752A3E" w:rsidP="00752A3E">
      <w:pPr>
        <w:pStyle w:val="Ttulo3"/>
        <w:rPr>
          <w:lang w:val="es-ES"/>
        </w:rPr>
      </w:pPr>
      <w:r>
        <w:rPr>
          <w:lang w:val="es-ES"/>
        </w:rPr>
        <w:t>Base de datos</w:t>
      </w:r>
    </w:p>
    <w:p w14:paraId="58A52A9D" w14:textId="7F7AB853" w:rsidR="00752A3E" w:rsidRPr="00752A3E" w:rsidRDefault="00752A3E" w:rsidP="00752A3E">
      <w:pPr>
        <w:rPr>
          <w:rFonts w:ascii="Times New Roman" w:hAnsi="Times New Roman" w:cs="Times New Roman"/>
          <w:sz w:val="24"/>
          <w:szCs w:val="24"/>
          <w:lang w:val="es-ES"/>
        </w:rPr>
      </w:pPr>
      <w:r w:rsidRPr="00752A3E">
        <w:rPr>
          <w:rFonts w:ascii="Times New Roman" w:hAnsi="Times New Roman" w:cs="Times New Roman"/>
          <w:sz w:val="24"/>
          <w:szCs w:val="24"/>
          <w:lang w:val="es-ES"/>
        </w:rPr>
        <w:t>Para la creación del ejemplo se procedió a crear la siguiente tabla</w:t>
      </w:r>
    </w:p>
    <w:p w14:paraId="36405EF5"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800000"/>
          <w:sz w:val="20"/>
          <w:szCs w:val="20"/>
        </w:rPr>
        <w:t>create</w:t>
      </w:r>
      <w:proofErr w:type="spellEnd"/>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persona</w:t>
      </w:r>
    </w:p>
    <w:p w14:paraId="5E87BBC9"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83C059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idpersona</w:t>
      </w:r>
      <w:proofErr w:type="spellEnd"/>
      <w:r>
        <w:rPr>
          <w:rFonts w:ascii="Consolas" w:hAnsi="Consolas"/>
          <w:color w:val="000000"/>
          <w:sz w:val="20"/>
          <w:szCs w:val="20"/>
        </w:rPr>
        <w:t xml:space="preserve"> </w:t>
      </w:r>
      <w:proofErr w:type="spellStart"/>
      <w:r>
        <w:rPr>
          <w:rFonts w:ascii="Consolas" w:hAnsi="Consolas"/>
          <w:color w:val="000000"/>
          <w:sz w:val="20"/>
          <w:szCs w:val="20"/>
        </w:rPr>
        <w:t>bigserial</w:t>
      </w:r>
      <w:proofErr w:type="spellEnd"/>
      <w:r>
        <w:rPr>
          <w:rFonts w:ascii="Consolas" w:hAnsi="Consolas"/>
          <w:color w:val="000000"/>
          <w:sz w:val="20"/>
          <w:szCs w:val="20"/>
        </w:rPr>
        <w:t xml:space="preserve"> </w:t>
      </w:r>
      <w:proofErr w:type="spellStart"/>
      <w:r>
        <w:rPr>
          <w:rFonts w:ascii="Consolas" w:hAnsi="Consolas"/>
          <w:b/>
          <w:bCs/>
          <w:color w:val="800000"/>
          <w:sz w:val="20"/>
          <w:szCs w:val="20"/>
        </w:rPr>
        <w:t>primary</w:t>
      </w:r>
      <w:proofErr w:type="spellEnd"/>
      <w:r>
        <w:rPr>
          <w:rFonts w:ascii="Consolas" w:hAnsi="Consolas"/>
          <w:color w:val="000000"/>
          <w:sz w:val="20"/>
          <w:szCs w:val="20"/>
        </w:rPr>
        <w:t xml:space="preserve"> </w:t>
      </w:r>
      <w:proofErr w:type="spellStart"/>
      <w:r>
        <w:rPr>
          <w:rFonts w:ascii="Consolas" w:hAnsi="Consolas"/>
          <w:b/>
          <w:bCs/>
          <w:color w:val="800000"/>
          <w:sz w:val="20"/>
          <w:szCs w:val="20"/>
        </w:rPr>
        <w:t>key</w:t>
      </w:r>
      <w:proofErr w:type="spellEnd"/>
      <w:r>
        <w:rPr>
          <w:rFonts w:ascii="Consolas" w:hAnsi="Consolas"/>
          <w:color w:val="000000"/>
          <w:sz w:val="20"/>
          <w:szCs w:val="20"/>
        </w:rPr>
        <w:t>,</w:t>
      </w:r>
    </w:p>
    <w:p w14:paraId="51AFE14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nombre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63613B33"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apellido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24290366"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cedula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54741AC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correo </w:t>
      </w:r>
      <w:proofErr w:type="spellStart"/>
      <w:proofErr w:type="gramStart"/>
      <w:r>
        <w:rPr>
          <w:rFonts w:ascii="Consolas" w:hAnsi="Consolas"/>
          <w:b/>
          <w:bCs/>
          <w:color w:val="000080"/>
          <w:sz w:val="20"/>
          <w:szCs w:val="20"/>
        </w:rPr>
        <w:t>varchar</w:t>
      </w:r>
      <w:proofErr w:type="spellEnd"/>
      <w:r>
        <w:rPr>
          <w:rFonts w:ascii="Consolas" w:hAnsi="Consolas"/>
          <w:color w:val="000000"/>
          <w:sz w:val="20"/>
          <w:szCs w:val="20"/>
        </w:rPr>
        <w:t>(</w:t>
      </w:r>
      <w:proofErr w:type="gramEnd"/>
      <w:r>
        <w:rPr>
          <w:rFonts w:ascii="Consolas" w:hAnsi="Consolas"/>
          <w:color w:val="0000FF"/>
          <w:sz w:val="20"/>
          <w:szCs w:val="20"/>
        </w:rPr>
        <w:t>50</w:t>
      </w:r>
      <w:r>
        <w:rPr>
          <w:rFonts w:ascii="Consolas" w:hAnsi="Consolas"/>
          <w:color w:val="000000"/>
          <w:sz w:val="20"/>
          <w:szCs w:val="20"/>
        </w:rPr>
        <w:t xml:space="preserve">) </w:t>
      </w:r>
      <w:proofErr w:type="spellStart"/>
      <w:r>
        <w:rPr>
          <w:rFonts w:ascii="Consolas" w:hAnsi="Consolas"/>
          <w:b/>
          <w:bCs/>
          <w:color w:val="800000"/>
          <w:sz w:val="20"/>
          <w:szCs w:val="20"/>
        </w:rPr>
        <w:t>not</w:t>
      </w:r>
      <w:proofErr w:type="spellEnd"/>
      <w:r>
        <w:rPr>
          <w:rFonts w:ascii="Consolas" w:hAnsi="Consolas"/>
          <w:color w:val="000000"/>
          <w:sz w:val="20"/>
          <w:szCs w:val="20"/>
        </w:rPr>
        <w:t xml:space="preserve"> </w:t>
      </w:r>
      <w:proofErr w:type="spellStart"/>
      <w:r>
        <w:rPr>
          <w:rFonts w:ascii="Consolas" w:hAnsi="Consolas"/>
          <w:b/>
          <w:bCs/>
          <w:color w:val="800000"/>
          <w:sz w:val="20"/>
          <w:szCs w:val="20"/>
        </w:rPr>
        <w:t>null</w:t>
      </w:r>
      <w:proofErr w:type="spellEnd"/>
      <w:r>
        <w:rPr>
          <w:rFonts w:ascii="Consolas" w:hAnsi="Consolas"/>
          <w:color w:val="000000"/>
          <w:sz w:val="20"/>
          <w:szCs w:val="20"/>
        </w:rPr>
        <w:t>,</w:t>
      </w:r>
    </w:p>
    <w:p w14:paraId="0534ED8A"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estado </w:t>
      </w:r>
      <w:proofErr w:type="spellStart"/>
      <w:r>
        <w:rPr>
          <w:rFonts w:ascii="Consolas" w:hAnsi="Consolas"/>
          <w:b/>
          <w:bCs/>
          <w:color w:val="000080"/>
          <w:sz w:val="20"/>
          <w:szCs w:val="20"/>
        </w:rPr>
        <w:t>boolean</w:t>
      </w:r>
      <w:proofErr w:type="spellEnd"/>
      <w:r>
        <w:rPr>
          <w:rFonts w:ascii="Consolas" w:hAnsi="Consolas"/>
          <w:color w:val="000000"/>
          <w:sz w:val="20"/>
          <w:szCs w:val="20"/>
        </w:rPr>
        <w:t xml:space="preserve"> </w:t>
      </w:r>
      <w:r>
        <w:rPr>
          <w:rFonts w:ascii="Consolas" w:hAnsi="Consolas"/>
          <w:b/>
          <w:bCs/>
          <w:color w:val="800000"/>
          <w:sz w:val="20"/>
          <w:szCs w:val="20"/>
        </w:rPr>
        <w:t>default</w:t>
      </w:r>
      <w:r>
        <w:rPr>
          <w:rFonts w:ascii="Consolas" w:hAnsi="Consolas"/>
          <w:color w:val="000000"/>
          <w:sz w:val="20"/>
          <w:szCs w:val="20"/>
        </w:rPr>
        <w:t xml:space="preserve"> </w:t>
      </w:r>
      <w:r>
        <w:rPr>
          <w:rFonts w:ascii="Consolas" w:hAnsi="Consolas"/>
          <w:b/>
          <w:bCs/>
          <w:color w:val="800000"/>
          <w:sz w:val="20"/>
          <w:szCs w:val="20"/>
        </w:rPr>
        <w:t>true</w:t>
      </w:r>
      <w:r>
        <w:rPr>
          <w:rFonts w:ascii="Consolas" w:hAnsi="Consolas"/>
          <w:color w:val="000000"/>
          <w:sz w:val="20"/>
          <w:szCs w:val="20"/>
        </w:rPr>
        <w:t xml:space="preserve"> </w:t>
      </w:r>
    </w:p>
    <w:p w14:paraId="5A896A0C"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r>
        <w:rPr>
          <w:rFonts w:ascii="Consolas" w:hAnsi="Consolas"/>
          <w:color w:val="FF0000"/>
          <w:sz w:val="20"/>
          <w:szCs w:val="20"/>
        </w:rPr>
        <w:t>;</w:t>
      </w:r>
    </w:p>
    <w:p w14:paraId="7B378D97" w14:textId="77777777" w:rsidR="00752A3E" w:rsidRPr="00752A3E" w:rsidRDefault="00752A3E" w:rsidP="00752A3E">
      <w:pPr>
        <w:rPr>
          <w:lang w:val="es-ES"/>
        </w:rPr>
      </w:pPr>
    </w:p>
    <w:p w14:paraId="2A71A909" w14:textId="3ED55E86" w:rsidR="00752A3E" w:rsidRDefault="00752A3E" w:rsidP="00752A3E">
      <w:pPr>
        <w:pStyle w:val="Ttulo3"/>
        <w:rPr>
          <w:lang w:val="es-ES"/>
        </w:rPr>
      </w:pPr>
      <w:r>
        <w:rPr>
          <w:lang w:val="es-ES"/>
        </w:rPr>
        <w:t>Dependencia</w:t>
      </w:r>
    </w:p>
    <w:p w14:paraId="505F4A9E" w14:textId="5D0E8504" w:rsidR="00752A3E" w:rsidRPr="00752A3E" w:rsidRDefault="00752A3E" w:rsidP="00752A3E">
      <w:pPr>
        <w:spacing w:line="360" w:lineRule="auto"/>
        <w:rPr>
          <w:rFonts w:ascii="Times New Roman" w:hAnsi="Times New Roman" w:cs="Times New Roman"/>
          <w:sz w:val="24"/>
          <w:szCs w:val="24"/>
          <w:lang w:val="es-ES"/>
        </w:rPr>
      </w:pPr>
      <w:r w:rsidRPr="00752A3E">
        <w:rPr>
          <w:rFonts w:ascii="Times New Roman" w:hAnsi="Times New Roman" w:cs="Times New Roman"/>
          <w:sz w:val="24"/>
          <w:szCs w:val="24"/>
          <w:lang w:val="es-ES"/>
        </w:rPr>
        <w:t>Esta dependencia es muy importante en el ejemplo SOAP ya que esta permite trabajar con las notaciones son necesarias para su implementación.</w:t>
      </w:r>
    </w:p>
    <w:p w14:paraId="7BF17AD7"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&lt;dependency&gt;</w:t>
      </w:r>
    </w:p>
    <w:p w14:paraId="7A027D91" w14:textId="77777777" w:rsidR="00752A3E" w:rsidRPr="00752A3E" w:rsidRDefault="00752A3E" w:rsidP="00752A3E">
      <w:pPr>
        <w:pStyle w:val="NormalWeb"/>
        <w:shd w:val="clear" w:color="auto" w:fill="FFFFFF"/>
        <w:spacing w:before="0" w:beforeAutospacing="0" w:after="0" w:afterAutospacing="0"/>
        <w:rPr>
          <w:rFonts w:ascii="Consolas" w:hAnsi="Consolas"/>
          <w:color w:val="000000"/>
          <w:sz w:val="20"/>
          <w:szCs w:val="20"/>
          <w:lang w:val="pt-PT"/>
        </w:rPr>
      </w:pPr>
      <w:r w:rsidRPr="00752A3E">
        <w:rPr>
          <w:rFonts w:ascii="Consolas" w:hAnsi="Consolas"/>
          <w:color w:val="000000"/>
          <w:sz w:val="20"/>
          <w:szCs w:val="20"/>
          <w:lang w:val="pt-PT"/>
        </w:rPr>
        <w:t xml:space="preserve">  &lt;groupId&gt;javax.</w:t>
      </w:r>
      <w:r w:rsidRPr="00752A3E">
        <w:rPr>
          <w:rFonts w:ascii="Consolas" w:hAnsi="Consolas"/>
          <w:b/>
          <w:bCs/>
          <w:color w:val="000080"/>
          <w:sz w:val="20"/>
          <w:szCs w:val="20"/>
          <w:lang w:val="pt-PT"/>
        </w:rPr>
        <w:t>xml</w:t>
      </w:r>
      <w:r w:rsidRPr="00752A3E">
        <w:rPr>
          <w:rFonts w:ascii="Consolas" w:hAnsi="Consolas"/>
          <w:color w:val="000000"/>
          <w:sz w:val="20"/>
          <w:szCs w:val="20"/>
          <w:lang w:val="pt-PT"/>
        </w:rPr>
        <w:t>&lt;/groupId&gt;</w:t>
      </w:r>
    </w:p>
    <w:p w14:paraId="4C98206E"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sidRPr="00752A3E">
        <w:rPr>
          <w:rFonts w:ascii="Consolas" w:hAnsi="Consolas"/>
          <w:color w:val="000000"/>
          <w:sz w:val="20"/>
          <w:szCs w:val="20"/>
          <w:lang w:val="pt-PT"/>
        </w:rPr>
        <w:t xml:space="preserve">  </w:t>
      </w:r>
      <w:r>
        <w:rPr>
          <w:rFonts w:ascii="Consolas" w:hAnsi="Consolas"/>
          <w:color w:val="000000"/>
          <w:sz w:val="20"/>
          <w:szCs w:val="20"/>
        </w:rPr>
        <w:t>&lt;</w:t>
      </w:r>
      <w:proofErr w:type="spellStart"/>
      <w:r>
        <w:rPr>
          <w:rFonts w:ascii="Consolas" w:hAnsi="Consolas"/>
          <w:color w:val="000000"/>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webservices</w:t>
      </w:r>
      <w:proofErr w:type="spellEnd"/>
      <w:r>
        <w:rPr>
          <w:rFonts w:ascii="Consolas" w:hAnsi="Consolas"/>
          <w:color w:val="000000"/>
          <w:sz w:val="20"/>
          <w:szCs w:val="20"/>
        </w:rPr>
        <w:t>-api&lt;/</w:t>
      </w:r>
      <w:proofErr w:type="spellStart"/>
      <w:r>
        <w:rPr>
          <w:rFonts w:ascii="Consolas" w:hAnsi="Consolas"/>
          <w:color w:val="000000"/>
          <w:sz w:val="20"/>
          <w:szCs w:val="20"/>
        </w:rPr>
        <w:t>artifactId</w:t>
      </w:r>
      <w:proofErr w:type="spellEnd"/>
      <w:r>
        <w:rPr>
          <w:rFonts w:ascii="Consolas" w:hAnsi="Consolas"/>
          <w:color w:val="000000"/>
          <w:sz w:val="20"/>
          <w:szCs w:val="20"/>
        </w:rPr>
        <w:t>&gt;</w:t>
      </w:r>
    </w:p>
    <w:p w14:paraId="032106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version</w:t>
      </w:r>
      <w:proofErr w:type="spellEnd"/>
      <w:r>
        <w:rPr>
          <w:rFonts w:ascii="Consolas" w:hAnsi="Consolas"/>
          <w:color w:val="000000"/>
          <w:sz w:val="20"/>
          <w:szCs w:val="20"/>
        </w:rPr>
        <w:t>&gt;2.</w:t>
      </w:r>
      <w:r>
        <w:rPr>
          <w:rFonts w:ascii="Consolas" w:hAnsi="Consolas"/>
          <w:color w:val="0000FF"/>
          <w:sz w:val="20"/>
          <w:szCs w:val="20"/>
        </w:rPr>
        <w:t>0.1</w:t>
      </w:r>
      <w:r>
        <w:rPr>
          <w:rFonts w:ascii="Consolas" w:hAnsi="Consolas"/>
          <w:color w:val="000000"/>
          <w:sz w:val="20"/>
          <w:szCs w:val="20"/>
        </w:rPr>
        <w:t>&lt;/</w:t>
      </w:r>
      <w:proofErr w:type="spellStart"/>
      <w:r>
        <w:rPr>
          <w:rFonts w:ascii="Consolas" w:hAnsi="Consolas"/>
          <w:b/>
          <w:bCs/>
          <w:color w:val="800000"/>
          <w:sz w:val="20"/>
          <w:szCs w:val="20"/>
        </w:rPr>
        <w:t>version</w:t>
      </w:r>
      <w:proofErr w:type="spellEnd"/>
      <w:r>
        <w:rPr>
          <w:rFonts w:ascii="Consolas" w:hAnsi="Consolas"/>
          <w:color w:val="000000"/>
          <w:sz w:val="20"/>
          <w:szCs w:val="20"/>
        </w:rPr>
        <w:t>&gt;</w:t>
      </w:r>
    </w:p>
    <w:p w14:paraId="2500AE7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b/>
          <w:bCs/>
          <w:color w:val="800000"/>
          <w:sz w:val="20"/>
          <w:szCs w:val="20"/>
        </w:rPr>
        <w:t>type</w:t>
      </w:r>
      <w:proofErr w:type="spellEnd"/>
      <w:r>
        <w:rPr>
          <w:rFonts w:ascii="Consolas" w:hAnsi="Consolas"/>
          <w:color w:val="000000"/>
          <w:sz w:val="20"/>
          <w:szCs w:val="20"/>
        </w:rPr>
        <w:t>&gt;jar&lt;/</w:t>
      </w:r>
      <w:proofErr w:type="spellStart"/>
      <w:r>
        <w:rPr>
          <w:rFonts w:ascii="Consolas" w:hAnsi="Consolas"/>
          <w:b/>
          <w:bCs/>
          <w:color w:val="800000"/>
          <w:sz w:val="20"/>
          <w:szCs w:val="20"/>
        </w:rPr>
        <w:t>type</w:t>
      </w:r>
      <w:proofErr w:type="spellEnd"/>
      <w:r>
        <w:rPr>
          <w:rFonts w:ascii="Consolas" w:hAnsi="Consolas"/>
          <w:color w:val="000000"/>
          <w:sz w:val="20"/>
          <w:szCs w:val="20"/>
        </w:rPr>
        <w:t>&gt;</w:t>
      </w:r>
    </w:p>
    <w:p w14:paraId="2630B790" w14:textId="77777777" w:rsidR="00752A3E" w:rsidRDefault="00752A3E" w:rsidP="00752A3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proofErr w:type="spellStart"/>
      <w:r>
        <w:rPr>
          <w:rFonts w:ascii="Consolas" w:hAnsi="Consolas"/>
          <w:color w:val="000000"/>
          <w:sz w:val="20"/>
          <w:szCs w:val="20"/>
        </w:rPr>
        <w:t>dependency</w:t>
      </w:r>
      <w:proofErr w:type="spellEnd"/>
      <w:r>
        <w:rPr>
          <w:rFonts w:ascii="Consolas" w:hAnsi="Consolas"/>
          <w:color w:val="000000"/>
          <w:sz w:val="20"/>
          <w:szCs w:val="20"/>
        </w:rPr>
        <w:t>&gt;</w:t>
      </w:r>
    </w:p>
    <w:p w14:paraId="652ED1BD" w14:textId="77777777" w:rsidR="00752A3E" w:rsidRPr="00752A3E" w:rsidRDefault="00752A3E" w:rsidP="00752A3E">
      <w:pPr>
        <w:rPr>
          <w:lang w:val="es-ES"/>
        </w:rPr>
      </w:pPr>
    </w:p>
    <w:p w14:paraId="29E520DC" w14:textId="7869E1A7" w:rsidR="001E0A05" w:rsidRDefault="001E0A05" w:rsidP="00D04ED5">
      <w:pPr>
        <w:pStyle w:val="Ttulo3"/>
        <w:rPr>
          <w:lang w:val="es-ES"/>
        </w:rPr>
      </w:pPr>
      <w:bookmarkStart w:id="34" w:name="_Toc156600939"/>
      <w:r>
        <w:rPr>
          <w:lang w:val="es-ES"/>
        </w:rPr>
        <w:t>Conexión base de datos</w:t>
      </w:r>
      <w:bookmarkEnd w:id="34"/>
    </w:p>
    <w:p w14:paraId="6E5C93FE" w14:textId="4EC12002" w:rsidR="009A5E72" w:rsidRPr="009A5E72" w:rsidRDefault="009A5E72" w:rsidP="009A5E72">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 diferencia del servicio </w:t>
      </w:r>
      <w:proofErr w:type="spellStart"/>
      <w:r>
        <w:rPr>
          <w:rFonts w:ascii="Times New Roman" w:hAnsi="Times New Roman" w:cs="Times New Roman"/>
          <w:sz w:val="24"/>
          <w:szCs w:val="24"/>
          <w:lang w:val="es-ES"/>
        </w:rPr>
        <w:t>RESTful</w:t>
      </w:r>
      <w:proofErr w:type="spellEnd"/>
      <w:r>
        <w:rPr>
          <w:rFonts w:ascii="Times New Roman" w:hAnsi="Times New Roman" w:cs="Times New Roman"/>
          <w:sz w:val="24"/>
          <w:szCs w:val="24"/>
          <w:lang w:val="es-ES"/>
        </w:rPr>
        <w:t xml:space="preserve"> esta mismo no tiene un archivo propiedad en la que se pueda definir las configuraciones directas de la base de datos</w:t>
      </w:r>
      <w:r w:rsidR="000E0021">
        <w:rPr>
          <w:rFonts w:ascii="Times New Roman" w:hAnsi="Times New Roman" w:cs="Times New Roman"/>
          <w:sz w:val="24"/>
          <w:szCs w:val="24"/>
          <w:lang w:val="es-ES"/>
        </w:rPr>
        <w:t>,</w:t>
      </w:r>
      <w:r>
        <w:rPr>
          <w:rFonts w:ascii="Times New Roman" w:hAnsi="Times New Roman" w:cs="Times New Roman"/>
          <w:sz w:val="24"/>
          <w:szCs w:val="24"/>
          <w:lang w:val="es-ES"/>
        </w:rPr>
        <w:t xml:space="preserve"> de tal manera hay que crearlas manualmente mediante clases. </w:t>
      </w:r>
    </w:p>
    <w:p w14:paraId="74D9668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533F31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3A63303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A3E908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"postgres"</w:t>
      </w:r>
      <w:r w:rsidRPr="009A5E72">
        <w:rPr>
          <w:rFonts w:ascii="Consolas" w:eastAsia="Times New Roman" w:hAnsi="Consolas" w:cs="Times New Roman"/>
          <w:color w:val="000000"/>
          <w:kern w:val="0"/>
          <w:sz w:val="21"/>
          <w:szCs w:val="21"/>
          <w:lang w:val="es-ES" w:eastAsia="es-ES"/>
          <w14:ligatures w14:val="none"/>
        </w:rPr>
        <w:t>;</w:t>
      </w:r>
    </w:p>
    <w:p w14:paraId="1D3BEC0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static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"123"</w:t>
      </w:r>
      <w:r w:rsidRPr="009A5E72">
        <w:rPr>
          <w:rFonts w:ascii="Consolas" w:eastAsia="Times New Roman" w:hAnsi="Consolas" w:cs="Times New Roman"/>
          <w:color w:val="000000"/>
          <w:kern w:val="0"/>
          <w:sz w:val="21"/>
          <w:szCs w:val="21"/>
          <w:lang w:val="es-ES" w:eastAsia="es-ES"/>
          <w14:ligatures w14:val="none"/>
        </w:rPr>
        <w:t>;</w:t>
      </w:r>
    </w:p>
    <w:p w14:paraId="1EDB9A79" w14:textId="77777777" w:rsidR="009A5E72" w:rsidRPr="006858F9" w:rsidRDefault="009A5E72" w:rsidP="009A5E72">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r w:rsidRPr="006858F9">
        <w:rPr>
          <w:rFonts w:ascii="Consolas" w:eastAsia="Times New Roman" w:hAnsi="Consolas" w:cs="Times New Roman"/>
          <w:color w:val="0000FF"/>
          <w:kern w:val="0"/>
          <w:sz w:val="21"/>
          <w:szCs w:val="21"/>
          <w:lang w:val="pt-PT" w:eastAsia="es-ES"/>
          <w14:ligatures w14:val="none"/>
        </w:rPr>
        <w:t>static</w:t>
      </w:r>
      <w:r w:rsidRPr="006858F9">
        <w:rPr>
          <w:rFonts w:ascii="Consolas" w:eastAsia="Times New Roman" w:hAnsi="Consolas" w:cs="Times New Roman"/>
          <w:color w:val="000000"/>
          <w:kern w:val="0"/>
          <w:sz w:val="21"/>
          <w:szCs w:val="21"/>
          <w:lang w:val="pt-PT" w:eastAsia="es-ES"/>
          <w14:ligatures w14:val="none"/>
        </w:rPr>
        <w:t xml:space="preserve"> </w:t>
      </w:r>
      <w:r w:rsidRPr="006858F9">
        <w:rPr>
          <w:rFonts w:ascii="Consolas" w:eastAsia="Times New Roman" w:hAnsi="Consolas" w:cs="Times New Roman"/>
          <w:color w:val="0000FF"/>
          <w:kern w:val="0"/>
          <w:sz w:val="21"/>
          <w:szCs w:val="21"/>
          <w:lang w:val="pt-PT" w:eastAsia="es-ES"/>
          <w14:ligatures w14:val="none"/>
        </w:rPr>
        <w:t>String</w:t>
      </w:r>
      <w:r w:rsidRPr="006858F9">
        <w:rPr>
          <w:rFonts w:ascii="Consolas" w:eastAsia="Times New Roman" w:hAnsi="Consolas" w:cs="Times New Roman"/>
          <w:color w:val="000000"/>
          <w:kern w:val="0"/>
          <w:sz w:val="21"/>
          <w:szCs w:val="21"/>
          <w:lang w:val="pt-PT" w:eastAsia="es-ES"/>
          <w14:ligatures w14:val="none"/>
        </w:rPr>
        <w:t xml:space="preserve"> url = </w:t>
      </w:r>
      <w:r w:rsidRPr="006858F9">
        <w:rPr>
          <w:rFonts w:ascii="Consolas" w:eastAsia="Times New Roman" w:hAnsi="Consolas" w:cs="Times New Roman"/>
          <w:color w:val="A31515"/>
          <w:kern w:val="0"/>
          <w:sz w:val="21"/>
          <w:szCs w:val="21"/>
          <w:lang w:val="pt-PT" w:eastAsia="es-ES"/>
          <w14:ligatures w14:val="none"/>
        </w:rPr>
        <w:t>"jdbc:postgresql://localhost/RSPractica"</w:t>
      </w:r>
      <w:r w:rsidRPr="006858F9">
        <w:rPr>
          <w:rFonts w:ascii="Consolas" w:eastAsia="Times New Roman" w:hAnsi="Consolas" w:cs="Times New Roman"/>
          <w:color w:val="000000"/>
          <w:kern w:val="0"/>
          <w:sz w:val="21"/>
          <w:szCs w:val="21"/>
          <w:lang w:val="pt-PT" w:eastAsia="es-ES"/>
          <w14:ligatures w14:val="none"/>
        </w:rPr>
        <w:t>;</w:t>
      </w:r>
    </w:p>
    <w:p w14:paraId="69C1CF13" w14:textId="77777777" w:rsidR="009A5E72" w:rsidRPr="006858F9" w:rsidRDefault="009A5E72" w:rsidP="009A5E72">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4B31F1C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6858F9">
        <w:rPr>
          <w:rFonts w:ascii="Consolas" w:eastAsia="Times New Roman" w:hAnsi="Consolas" w:cs="Times New Roman"/>
          <w:color w:val="000000"/>
          <w:kern w:val="0"/>
          <w:sz w:val="21"/>
          <w:szCs w:val="21"/>
          <w:lang w:val="pt-PT"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private</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Connection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w:t>
      </w:r>
    </w:p>
    <w:p w14:paraId="561646D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FA9CD74"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ConexionPostgres</w:t>
      </w:r>
      <w:proofErr w:type="spellEnd"/>
      <w:r w:rsidRPr="009A5E72">
        <w:rPr>
          <w:rFonts w:ascii="Consolas" w:eastAsia="Times New Roman" w:hAnsi="Consolas" w:cs="Times New Roman"/>
          <w:color w:val="000000"/>
          <w:kern w:val="0"/>
          <w:sz w:val="21"/>
          <w:szCs w:val="21"/>
          <w:lang w:val="es-ES" w:eastAsia="es-ES"/>
          <w14:ligatures w14:val="none"/>
        </w:rPr>
        <w:t>(</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throws</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Exception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
    <w:p w14:paraId="203B98F5"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w:t>
      </w:r>
    </w:p>
    <w:p w14:paraId="2967C33A" w14:textId="77777777" w:rsidR="009A5E72" w:rsidRPr="001376C4" w:rsidRDefault="009A5E72" w:rsidP="009A5E72">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Class.forName(</w:t>
      </w:r>
      <w:r w:rsidRPr="001376C4">
        <w:rPr>
          <w:rFonts w:ascii="Consolas" w:eastAsia="Times New Roman" w:hAnsi="Consolas" w:cs="Times New Roman"/>
          <w:color w:val="A31515"/>
          <w:kern w:val="0"/>
          <w:sz w:val="21"/>
          <w:szCs w:val="21"/>
          <w:lang w:val="pt-PT" w:eastAsia="es-ES"/>
          <w14:ligatures w14:val="none"/>
        </w:rPr>
        <w:t>"org.postgresql.Driver"</w:t>
      </w:r>
      <w:r w:rsidRPr="001376C4">
        <w:rPr>
          <w:rFonts w:ascii="Consolas" w:eastAsia="Times New Roman" w:hAnsi="Consolas" w:cs="Times New Roman"/>
          <w:color w:val="000000"/>
          <w:kern w:val="0"/>
          <w:sz w:val="21"/>
          <w:szCs w:val="21"/>
          <w:lang w:val="pt-PT" w:eastAsia="es-ES"/>
          <w14:ligatures w14:val="none"/>
        </w:rPr>
        <w:t>);</w:t>
      </w:r>
    </w:p>
    <w:p w14:paraId="0CB941D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DriverManager.getConnection</w:t>
      </w:r>
      <w:proofErr w:type="spellEnd"/>
      <w:r w:rsidRPr="009A5E72">
        <w:rPr>
          <w:rFonts w:ascii="Consolas" w:eastAsia="Times New Roman" w:hAnsi="Consolas" w:cs="Times New Roman"/>
          <w:color w:val="000000"/>
          <w:kern w:val="0"/>
          <w:sz w:val="21"/>
          <w:szCs w:val="21"/>
          <w:lang w:val="es-ES" w:eastAsia="es-ES"/>
          <w14:ligatures w14:val="none"/>
        </w:rPr>
        <w:t>(</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login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password</w:t>
      </w:r>
      <w:proofErr w:type="spellEnd"/>
      <w:r w:rsidRPr="009A5E72">
        <w:rPr>
          <w:rFonts w:ascii="Consolas" w:eastAsia="Times New Roman" w:hAnsi="Consolas" w:cs="Times New Roman"/>
          <w:color w:val="000000"/>
          <w:kern w:val="0"/>
          <w:sz w:val="21"/>
          <w:szCs w:val="21"/>
          <w:lang w:val="es-ES" w:eastAsia="es-ES"/>
          <w14:ligatures w14:val="none"/>
        </w:rPr>
        <w:t>);</w:t>
      </w:r>
    </w:p>
    <w:p w14:paraId="3A1FB0A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if</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9A5E72">
        <w:rPr>
          <w:rFonts w:ascii="Consolas" w:eastAsia="Times New Roman" w:hAnsi="Consolas" w:cs="Times New Roman"/>
          <w:color w:val="000000"/>
          <w:kern w:val="0"/>
          <w:sz w:val="21"/>
          <w:szCs w:val="21"/>
          <w:lang w:val="es-ES" w:eastAsia="es-ES"/>
          <w14:ligatures w14:val="none"/>
        </w:rPr>
        <w:t>conexion</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gram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null</w:t>
      </w:r>
      <w:proofErr w:type="spellEnd"/>
      <w:r w:rsidRPr="009A5E72">
        <w:rPr>
          <w:rFonts w:ascii="Consolas" w:eastAsia="Times New Roman" w:hAnsi="Consolas" w:cs="Times New Roman"/>
          <w:color w:val="000000"/>
          <w:kern w:val="0"/>
          <w:sz w:val="21"/>
          <w:szCs w:val="21"/>
          <w:lang w:val="es-ES" w:eastAsia="es-ES"/>
          <w14:ligatures w14:val="none"/>
        </w:rPr>
        <w:t>) {</w:t>
      </w:r>
    </w:p>
    <w:p w14:paraId="6CC9689C"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System.out.println</w:t>
      </w:r>
      <w:proofErr w:type="spellEnd"/>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A31515"/>
          <w:kern w:val="0"/>
          <w:sz w:val="21"/>
          <w:szCs w:val="21"/>
          <w:lang w:val="es-ES" w:eastAsia="es-ES"/>
          <w14:ligatures w14:val="none"/>
        </w:rPr>
        <w:t>"</w:t>
      </w:r>
      <w:proofErr w:type="spellStart"/>
      <w:r w:rsidRPr="009A5E72">
        <w:rPr>
          <w:rFonts w:ascii="Consolas" w:eastAsia="Times New Roman" w:hAnsi="Consolas" w:cs="Times New Roman"/>
          <w:color w:val="A31515"/>
          <w:kern w:val="0"/>
          <w:sz w:val="21"/>
          <w:szCs w:val="21"/>
          <w:lang w:val="es-ES" w:eastAsia="es-ES"/>
          <w14:ligatures w14:val="none"/>
        </w:rPr>
        <w:t>Conexion</w:t>
      </w:r>
      <w:proofErr w:type="spellEnd"/>
      <w:r w:rsidRPr="009A5E72">
        <w:rPr>
          <w:rFonts w:ascii="Consolas" w:eastAsia="Times New Roman" w:hAnsi="Consolas" w:cs="Times New Roman"/>
          <w:color w:val="A31515"/>
          <w:kern w:val="0"/>
          <w:sz w:val="21"/>
          <w:szCs w:val="21"/>
          <w:lang w:val="es-ES" w:eastAsia="es-ES"/>
          <w14:ligatures w14:val="none"/>
        </w:rPr>
        <w:t xml:space="preserve"> a la base de datos "</w:t>
      </w:r>
      <w:r w:rsidRPr="009A5E72">
        <w:rPr>
          <w:rFonts w:ascii="Consolas" w:eastAsia="Times New Roman" w:hAnsi="Consolas" w:cs="Times New Roman"/>
          <w:color w:val="000000"/>
          <w:kern w:val="0"/>
          <w:sz w:val="21"/>
          <w:szCs w:val="21"/>
          <w:lang w:val="es-ES" w:eastAsia="es-ES"/>
          <w14:ligatures w14:val="none"/>
        </w:rPr>
        <w:t xml:space="preserve"> + </w:t>
      </w:r>
      <w:proofErr w:type="spellStart"/>
      <w:r w:rsidRPr="009A5E72">
        <w:rPr>
          <w:rFonts w:ascii="Consolas" w:eastAsia="Times New Roman" w:hAnsi="Consolas" w:cs="Times New Roman"/>
          <w:color w:val="000000"/>
          <w:kern w:val="0"/>
          <w:sz w:val="21"/>
          <w:szCs w:val="21"/>
          <w:lang w:val="es-ES" w:eastAsia="es-ES"/>
          <w14:ligatures w14:val="none"/>
        </w:rPr>
        <w:t>url</w:t>
      </w:r>
      <w:proofErr w:type="spellEnd"/>
      <w:r w:rsidRPr="009A5E72">
        <w:rPr>
          <w:rFonts w:ascii="Consolas" w:eastAsia="Times New Roman" w:hAnsi="Consolas" w:cs="Times New Roman"/>
          <w:color w:val="000000"/>
          <w:kern w:val="0"/>
          <w:sz w:val="21"/>
          <w:szCs w:val="21"/>
          <w:lang w:val="es-ES" w:eastAsia="es-ES"/>
          <w14:ligatures w14:val="none"/>
        </w:rPr>
        <w:t xml:space="preserve"> + </w:t>
      </w:r>
      <w:r w:rsidRPr="009A5E72">
        <w:rPr>
          <w:rFonts w:ascii="Consolas" w:eastAsia="Times New Roman" w:hAnsi="Consolas" w:cs="Times New Roman"/>
          <w:color w:val="A31515"/>
          <w:kern w:val="0"/>
          <w:sz w:val="21"/>
          <w:szCs w:val="21"/>
          <w:lang w:val="es-ES" w:eastAsia="es-ES"/>
          <w14:ligatures w14:val="none"/>
        </w:rPr>
        <w:t>" ......OK"</w:t>
      </w:r>
      <w:r w:rsidRPr="009A5E72">
        <w:rPr>
          <w:rFonts w:ascii="Consolas" w:eastAsia="Times New Roman" w:hAnsi="Consolas" w:cs="Times New Roman"/>
          <w:color w:val="000000"/>
          <w:kern w:val="0"/>
          <w:sz w:val="21"/>
          <w:szCs w:val="21"/>
          <w:lang w:val="es-ES" w:eastAsia="es-ES"/>
          <w14:ligatures w14:val="none"/>
        </w:rPr>
        <w:t>);</w:t>
      </w:r>
    </w:p>
    <w:p w14:paraId="05BF165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0EC9EAFE"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w:t>
      </w:r>
    </w:p>
    <w:p w14:paraId="7348D9C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32CBB500" w14:textId="77777777" w:rsidR="001E0A05" w:rsidRPr="001E0A05" w:rsidRDefault="001E0A05" w:rsidP="000E7CDA">
      <w:pPr>
        <w:rPr>
          <w:rFonts w:ascii="Times New Roman" w:hAnsi="Times New Roman" w:cs="Times New Roman"/>
          <w:b/>
          <w:bCs/>
          <w:sz w:val="24"/>
          <w:szCs w:val="24"/>
          <w:lang w:val="es-ES"/>
        </w:rPr>
      </w:pPr>
    </w:p>
    <w:p w14:paraId="71C8D94B" w14:textId="2A039D2D" w:rsidR="00E33370" w:rsidRPr="001E0A05" w:rsidRDefault="001E0A05" w:rsidP="00D04ED5">
      <w:pPr>
        <w:pStyle w:val="Ttulo3"/>
        <w:rPr>
          <w:lang w:val="es-ES"/>
        </w:rPr>
      </w:pPr>
      <w:bookmarkStart w:id="35" w:name="_Toc156600940"/>
      <w:r w:rsidRPr="001E0A05">
        <w:rPr>
          <w:lang w:val="es-ES"/>
        </w:rPr>
        <w:t>Modelo</w:t>
      </w:r>
      <w:bookmarkEnd w:id="35"/>
    </w:p>
    <w:p w14:paraId="28DEEAB6" w14:textId="43608F0B" w:rsidR="000E0021" w:rsidRPr="001E0A05" w:rsidRDefault="000E0021" w:rsidP="009A5E72">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la creación de un servicio SOAP, es necesario definir modelos que faciliten la gestión de datos dentro del servicio. Para lograr esto, creamos una clase utilizando las bibliotecas de Lombok, las cuales contribuyen a la reducción de código. A diferencia del modelo creado con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xml:space="preserve">, esta clase no requiere notaciones especiales de un Framework. Esto se debe a que, </w:t>
      </w:r>
      <w:r w:rsidRPr="000E0021">
        <w:rPr>
          <w:rFonts w:ascii="Times New Roman" w:hAnsi="Times New Roman" w:cs="Times New Roman"/>
          <w:sz w:val="24"/>
          <w:szCs w:val="24"/>
          <w:lang w:val="es-ES"/>
        </w:rPr>
        <w:lastRenderedPageBreak/>
        <w:t xml:space="preserve">al tratarse de un proyecto </w:t>
      </w:r>
      <w:proofErr w:type="spellStart"/>
      <w:r w:rsidRPr="000E0021">
        <w:rPr>
          <w:rFonts w:ascii="Times New Roman" w:hAnsi="Times New Roman" w:cs="Times New Roman"/>
          <w:sz w:val="24"/>
          <w:szCs w:val="24"/>
          <w:lang w:val="es-ES"/>
        </w:rPr>
        <w:t>JavaWeb</w:t>
      </w:r>
      <w:proofErr w:type="spellEnd"/>
      <w:r w:rsidRPr="000E0021">
        <w:rPr>
          <w:rFonts w:ascii="Times New Roman" w:hAnsi="Times New Roman" w:cs="Times New Roman"/>
          <w:sz w:val="24"/>
          <w:szCs w:val="24"/>
          <w:lang w:val="es-ES"/>
        </w:rPr>
        <w:t>, la conexión se establece directamente mediante consultas SQL para la comunicación con la base de datos.</w:t>
      </w:r>
    </w:p>
    <w:p w14:paraId="7BD987D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Getter</w:t>
      </w:r>
    </w:p>
    <w:p w14:paraId="633C253B"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Setter</w:t>
      </w:r>
    </w:p>
    <w:p w14:paraId="156D2D37"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NoArgsConstructor</w:t>
      </w:r>
    </w:p>
    <w:p w14:paraId="186C5639"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r w:rsidRPr="009A5E72">
        <w:rPr>
          <w:rFonts w:ascii="Consolas" w:eastAsia="Times New Roman" w:hAnsi="Consolas" w:cs="Times New Roman"/>
          <w:color w:val="0000FF"/>
          <w:kern w:val="0"/>
          <w:sz w:val="21"/>
          <w:szCs w:val="21"/>
          <w:lang w:val="es-ES" w:eastAsia="es-ES"/>
          <w14:ligatures w14:val="none"/>
        </w:rPr>
        <w:t>AllArgsConstructor</w:t>
      </w:r>
    </w:p>
    <w:p w14:paraId="0F3487E0"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9A5E72">
        <w:rPr>
          <w:rFonts w:ascii="Consolas" w:eastAsia="Times New Roman" w:hAnsi="Consolas" w:cs="Times New Roman"/>
          <w:color w:val="0000FF"/>
          <w:kern w:val="0"/>
          <w:sz w:val="21"/>
          <w:szCs w:val="21"/>
          <w:lang w:val="es-ES" w:eastAsia="es-ES"/>
          <w14:ligatures w14:val="none"/>
        </w:rPr>
        <w:t>public</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class</w:t>
      </w:r>
      <w:proofErr w:type="spellEnd"/>
      <w:r w:rsidRPr="009A5E72">
        <w:rPr>
          <w:rFonts w:ascii="Consolas" w:eastAsia="Times New Roman" w:hAnsi="Consolas" w:cs="Times New Roman"/>
          <w:color w:val="000000"/>
          <w:kern w:val="0"/>
          <w:sz w:val="21"/>
          <w:szCs w:val="21"/>
          <w:lang w:val="es-ES" w:eastAsia="es-ES"/>
          <w14:ligatures w14:val="none"/>
        </w:rPr>
        <w:t xml:space="preserve"> Persona </w:t>
      </w:r>
    </w:p>
    <w:p w14:paraId="6D4D549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AB247B8"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int</w:t>
      </w:r>
      <w:proofErr w:type="spellEnd"/>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00"/>
          <w:kern w:val="0"/>
          <w:sz w:val="21"/>
          <w:szCs w:val="21"/>
          <w:lang w:val="es-ES" w:eastAsia="es-ES"/>
          <w14:ligatures w14:val="none"/>
        </w:rPr>
        <w:t>idpersona</w:t>
      </w:r>
      <w:proofErr w:type="spellEnd"/>
      <w:r w:rsidRPr="009A5E72">
        <w:rPr>
          <w:rFonts w:ascii="Consolas" w:eastAsia="Times New Roman" w:hAnsi="Consolas" w:cs="Times New Roman"/>
          <w:color w:val="000000"/>
          <w:kern w:val="0"/>
          <w:sz w:val="21"/>
          <w:szCs w:val="21"/>
          <w:lang w:val="es-ES" w:eastAsia="es-ES"/>
          <w14:ligatures w14:val="none"/>
        </w:rPr>
        <w:t>;</w:t>
      </w:r>
    </w:p>
    <w:p w14:paraId="3476403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nombre;</w:t>
      </w:r>
    </w:p>
    <w:p w14:paraId="378AB781"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apellido;</w:t>
      </w:r>
    </w:p>
    <w:p w14:paraId="5FAE9FCF"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cedula;</w:t>
      </w:r>
    </w:p>
    <w:p w14:paraId="4935C122"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String</w:t>
      </w:r>
      <w:proofErr w:type="spellEnd"/>
      <w:r w:rsidRPr="009A5E72">
        <w:rPr>
          <w:rFonts w:ascii="Consolas" w:eastAsia="Times New Roman" w:hAnsi="Consolas" w:cs="Times New Roman"/>
          <w:color w:val="000000"/>
          <w:kern w:val="0"/>
          <w:sz w:val="21"/>
          <w:szCs w:val="21"/>
          <w:lang w:val="es-ES" w:eastAsia="es-ES"/>
          <w14:ligatures w14:val="none"/>
        </w:rPr>
        <w:t xml:space="preserve"> correo;</w:t>
      </w:r>
    </w:p>
    <w:p w14:paraId="2E3F15A3"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 xml:space="preserve">    </w:t>
      </w:r>
      <w:proofErr w:type="spellStart"/>
      <w:r w:rsidRPr="009A5E72">
        <w:rPr>
          <w:rFonts w:ascii="Consolas" w:eastAsia="Times New Roman" w:hAnsi="Consolas" w:cs="Times New Roman"/>
          <w:color w:val="0000FF"/>
          <w:kern w:val="0"/>
          <w:sz w:val="21"/>
          <w:szCs w:val="21"/>
          <w:lang w:val="es-ES" w:eastAsia="es-ES"/>
          <w14:ligatures w14:val="none"/>
        </w:rPr>
        <w:t>Boolean</w:t>
      </w:r>
      <w:proofErr w:type="spellEnd"/>
      <w:r w:rsidRPr="009A5E72">
        <w:rPr>
          <w:rFonts w:ascii="Consolas" w:eastAsia="Times New Roman" w:hAnsi="Consolas" w:cs="Times New Roman"/>
          <w:color w:val="000000"/>
          <w:kern w:val="0"/>
          <w:sz w:val="21"/>
          <w:szCs w:val="21"/>
          <w:lang w:val="es-ES" w:eastAsia="es-ES"/>
          <w14:ligatures w14:val="none"/>
        </w:rPr>
        <w:t xml:space="preserve"> estado;</w:t>
      </w:r>
    </w:p>
    <w:p w14:paraId="452DD15A" w14:textId="77777777" w:rsidR="009A5E72" w:rsidRPr="009A5E72" w:rsidRDefault="009A5E72" w:rsidP="009A5E72">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9A5E72">
        <w:rPr>
          <w:rFonts w:ascii="Consolas" w:eastAsia="Times New Roman" w:hAnsi="Consolas" w:cs="Times New Roman"/>
          <w:color w:val="000000"/>
          <w:kern w:val="0"/>
          <w:sz w:val="21"/>
          <w:szCs w:val="21"/>
          <w:lang w:val="es-ES" w:eastAsia="es-ES"/>
          <w14:ligatures w14:val="none"/>
        </w:rPr>
        <w:t>}</w:t>
      </w:r>
    </w:p>
    <w:p w14:paraId="401323C0" w14:textId="77777777" w:rsidR="00086EE8" w:rsidRPr="001E0A05" w:rsidRDefault="00086EE8" w:rsidP="000E7CDA">
      <w:pPr>
        <w:rPr>
          <w:rFonts w:ascii="Times New Roman" w:hAnsi="Times New Roman" w:cs="Times New Roman"/>
          <w:sz w:val="24"/>
          <w:szCs w:val="24"/>
          <w:lang w:val="es-ES"/>
        </w:rPr>
      </w:pPr>
    </w:p>
    <w:p w14:paraId="30B75330" w14:textId="10C2442D" w:rsidR="00086EE8" w:rsidRPr="005E1367" w:rsidRDefault="005E1367" w:rsidP="00D04ED5">
      <w:pPr>
        <w:pStyle w:val="Ttulo3"/>
        <w:rPr>
          <w:lang w:val="es-ES"/>
        </w:rPr>
      </w:pPr>
      <w:bookmarkStart w:id="36" w:name="_Toc156600941"/>
      <w:r w:rsidRPr="005E1367">
        <w:rPr>
          <w:lang w:val="es-ES"/>
        </w:rPr>
        <w:t>Manejo de datos</w:t>
      </w:r>
      <w:bookmarkEnd w:id="36"/>
    </w:p>
    <w:p w14:paraId="4B5AF889" w14:textId="38F5487A" w:rsidR="000E0021" w:rsidRDefault="000E0021" w:rsidP="00CF58A4">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Para gestionar los datos, es necesario realizar consultas directas a PostgreSQL. Por lo tanto, se deben crear métodos que lleven a cabo estas consultas. Es importante destacar </w:t>
      </w:r>
      <w:proofErr w:type="gramStart"/>
      <w:r w:rsidRPr="000E0021">
        <w:rPr>
          <w:rFonts w:ascii="Times New Roman" w:hAnsi="Times New Roman" w:cs="Times New Roman"/>
          <w:sz w:val="24"/>
          <w:szCs w:val="24"/>
          <w:lang w:val="es-ES"/>
        </w:rPr>
        <w:t>que</w:t>
      </w:r>
      <w:proofErr w:type="gramEnd"/>
      <w:r w:rsidRPr="000E0021">
        <w:rPr>
          <w:rFonts w:ascii="Times New Roman" w:hAnsi="Times New Roman" w:cs="Times New Roman"/>
          <w:sz w:val="24"/>
          <w:szCs w:val="24"/>
          <w:lang w:val="es-ES"/>
        </w:rPr>
        <w:t xml:space="preserve"> en este proceso, se utiliza la clase de conexión para obtener acceso a la base de datos y así poder interactuar con ella.</w:t>
      </w:r>
    </w:p>
    <w:p w14:paraId="65D493F2"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private</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static</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String</w:t>
      </w:r>
      <w:proofErr w:type="spellEnd"/>
      <w:r w:rsidRPr="00CF58A4">
        <w:rPr>
          <w:rFonts w:ascii="Consolas" w:eastAsia="Times New Roman" w:hAnsi="Consolas" w:cs="Times New Roman"/>
          <w:color w:val="000000"/>
          <w:kern w:val="0"/>
          <w:sz w:val="21"/>
          <w:szCs w:val="21"/>
          <w:lang w:val="es-ES" w:eastAsia="es-ES"/>
          <w14:ligatures w14:val="none"/>
        </w:rPr>
        <w:t xml:space="preserve"> insertar = </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insert</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into</w:t>
      </w:r>
      <w:proofErr w:type="spellEnd"/>
      <w:r w:rsidRPr="00CF58A4">
        <w:rPr>
          <w:rFonts w:ascii="Consolas" w:eastAsia="Times New Roman" w:hAnsi="Consolas" w:cs="Times New Roman"/>
          <w:color w:val="A31515"/>
          <w:kern w:val="0"/>
          <w:sz w:val="21"/>
          <w:szCs w:val="21"/>
          <w:lang w:val="es-ES" w:eastAsia="es-ES"/>
          <w14:ligatures w14:val="none"/>
        </w:rPr>
        <w:t xml:space="preserve"> persona (</w:t>
      </w:r>
      <w:proofErr w:type="spellStart"/>
      <w:proofErr w:type="gramStart"/>
      <w:r w:rsidRPr="00CF58A4">
        <w:rPr>
          <w:rFonts w:ascii="Consolas" w:eastAsia="Times New Roman" w:hAnsi="Consolas" w:cs="Times New Roman"/>
          <w:color w:val="A31515"/>
          <w:kern w:val="0"/>
          <w:sz w:val="21"/>
          <w:szCs w:val="21"/>
          <w:lang w:val="es-ES" w:eastAsia="es-ES"/>
          <w14:ligatures w14:val="none"/>
        </w:rPr>
        <w:t>nombre,apellido</w:t>
      </w:r>
      <w:proofErr w:type="gramEnd"/>
      <w:r w:rsidRPr="00CF58A4">
        <w:rPr>
          <w:rFonts w:ascii="Consolas" w:eastAsia="Times New Roman" w:hAnsi="Consolas" w:cs="Times New Roman"/>
          <w:color w:val="A31515"/>
          <w:kern w:val="0"/>
          <w:sz w:val="21"/>
          <w:szCs w:val="21"/>
          <w:lang w:val="es-ES" w:eastAsia="es-ES"/>
          <w14:ligatures w14:val="none"/>
        </w:rPr>
        <w:t>,cedula,correo</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values</w:t>
      </w:r>
      <w:proofErr w:type="spellEnd"/>
      <w:r w:rsidRPr="00CF58A4">
        <w:rPr>
          <w:rFonts w:ascii="Consolas" w:eastAsia="Times New Roman" w:hAnsi="Consolas" w:cs="Times New Roman"/>
          <w:color w:val="A31515"/>
          <w:kern w:val="0"/>
          <w:sz w:val="21"/>
          <w:szCs w:val="21"/>
          <w:lang w:val="es-ES" w:eastAsia="es-ES"/>
          <w14:ligatures w14:val="none"/>
        </w:rPr>
        <w:t xml:space="preserve"> (?,?,?,?) </w:t>
      </w:r>
      <w:proofErr w:type="spellStart"/>
      <w:r w:rsidRPr="00CF58A4">
        <w:rPr>
          <w:rFonts w:ascii="Consolas" w:eastAsia="Times New Roman" w:hAnsi="Consolas" w:cs="Times New Roman"/>
          <w:color w:val="A31515"/>
          <w:kern w:val="0"/>
          <w:sz w:val="21"/>
          <w:szCs w:val="21"/>
          <w:lang w:val="es-ES" w:eastAsia="es-ES"/>
          <w14:ligatures w14:val="none"/>
        </w:rPr>
        <w:t>returning</w:t>
      </w:r>
      <w:proofErr w:type="spellEnd"/>
      <w:r w:rsidRPr="00CF58A4">
        <w:rPr>
          <w:rFonts w:ascii="Consolas" w:eastAsia="Times New Roman" w:hAnsi="Consolas" w:cs="Times New Roman"/>
          <w:color w:val="A31515"/>
          <w:kern w:val="0"/>
          <w:sz w:val="21"/>
          <w:szCs w:val="21"/>
          <w:lang w:val="es-ES" w:eastAsia="es-ES"/>
          <w14:ligatures w14:val="none"/>
        </w:rPr>
        <w:t xml:space="preserve"> </w:t>
      </w:r>
      <w:proofErr w:type="spellStart"/>
      <w:r w:rsidRPr="00CF58A4">
        <w:rPr>
          <w:rFonts w:ascii="Consolas" w:eastAsia="Times New Roman" w:hAnsi="Consolas" w:cs="Times New Roman"/>
          <w:color w:val="A31515"/>
          <w:kern w:val="0"/>
          <w:sz w:val="21"/>
          <w:szCs w:val="21"/>
          <w:lang w:val="es-ES" w:eastAsia="es-ES"/>
          <w14:ligatures w14:val="none"/>
        </w:rPr>
        <w:t>idpersona,nombre,apellido,cedula,correo,estado</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273C980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AA0708C"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CF58A4">
        <w:rPr>
          <w:rFonts w:ascii="Consolas" w:eastAsia="Times New Roman" w:hAnsi="Consolas" w:cs="Times New Roman"/>
          <w:color w:val="0000FF"/>
          <w:kern w:val="0"/>
          <w:sz w:val="21"/>
          <w:szCs w:val="21"/>
          <w:lang w:val="es-ES" w:eastAsia="es-ES"/>
          <w14:ligatures w14:val="none"/>
        </w:rPr>
        <w:t>public</w:t>
      </w:r>
      <w:proofErr w:type="spellEnd"/>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insertar(</w:t>
      </w:r>
      <w:proofErr w:type="gramEnd"/>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p) {</w:t>
      </w:r>
    </w:p>
    <w:p w14:paraId="580A934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try</w:t>
      </w:r>
      <w:r w:rsidRPr="00CF58A4">
        <w:rPr>
          <w:rFonts w:ascii="Consolas" w:eastAsia="Times New Roman" w:hAnsi="Consolas" w:cs="Times New Roman"/>
          <w:color w:val="000000"/>
          <w:kern w:val="0"/>
          <w:sz w:val="21"/>
          <w:szCs w:val="21"/>
          <w:lang w:val="es-ES" w:eastAsia="es-ES"/>
          <w14:ligatures w14:val="none"/>
        </w:rPr>
        <w:t xml:space="preserve"> {</w:t>
      </w:r>
    </w:p>
    <w:p w14:paraId="28C21F7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cxp</w:t>
      </w:r>
      <w:proofErr w:type="spellEnd"/>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ConexionPostgres</w:t>
      </w:r>
      <w:proofErr w:type="spellEnd"/>
      <w:r w:rsidRPr="00CF58A4">
        <w:rPr>
          <w:rFonts w:ascii="Consolas" w:eastAsia="Times New Roman" w:hAnsi="Consolas" w:cs="Times New Roman"/>
          <w:color w:val="000000"/>
          <w:kern w:val="0"/>
          <w:sz w:val="21"/>
          <w:szCs w:val="21"/>
          <w:lang w:val="es-ES" w:eastAsia="es-ES"/>
          <w14:ligatures w14:val="none"/>
        </w:rPr>
        <w:t>(</w:t>
      </w:r>
      <w:proofErr w:type="gramEnd"/>
      <w:r w:rsidRPr="00CF58A4">
        <w:rPr>
          <w:rFonts w:ascii="Consolas" w:eastAsia="Times New Roman" w:hAnsi="Consolas" w:cs="Times New Roman"/>
          <w:color w:val="000000"/>
          <w:kern w:val="0"/>
          <w:sz w:val="21"/>
          <w:szCs w:val="21"/>
          <w:lang w:val="es-ES" w:eastAsia="es-ES"/>
          <w14:ligatures w14:val="none"/>
        </w:rPr>
        <w:t>);</w:t>
      </w:r>
    </w:p>
    <w:p w14:paraId="3A3E8D1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B7C2A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if</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 !</w:t>
      </w:r>
      <w:proofErr w:type="gram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 {</w:t>
      </w:r>
    </w:p>
    <w:p w14:paraId="00B2B6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CallableStatement</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cs</w:t>
      </w:r>
      <w:proofErr w:type="spellEnd"/>
      <w:r w:rsidRPr="00CF58A4">
        <w:rPr>
          <w:rFonts w:ascii="Consolas" w:eastAsia="Times New Roman" w:hAnsi="Consolas" w:cs="Times New Roman"/>
          <w:color w:val="000000"/>
          <w:kern w:val="0"/>
          <w:sz w:val="21"/>
          <w:szCs w:val="21"/>
          <w:lang w:val="es-ES" w:eastAsia="es-ES"/>
          <w14:ligatures w14:val="none"/>
        </w:rPr>
        <w:t xml:space="preserve"> =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cxp.getConexion</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prepareCall</w:t>
      </w:r>
      <w:proofErr w:type="spellEnd"/>
      <w:r w:rsidRPr="00CF58A4">
        <w:rPr>
          <w:rFonts w:ascii="Consolas" w:eastAsia="Times New Roman" w:hAnsi="Consolas" w:cs="Times New Roman"/>
          <w:color w:val="000000"/>
          <w:kern w:val="0"/>
          <w:sz w:val="21"/>
          <w:szCs w:val="21"/>
          <w:lang w:val="es-ES" w:eastAsia="es-ES"/>
          <w14:ligatures w14:val="none"/>
        </w:rPr>
        <w:t>(insertar);</w:t>
      </w:r>
    </w:p>
    <w:p w14:paraId="631B39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1</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p.getNombre</w:t>
      </w:r>
      <w:proofErr w:type="spellEnd"/>
      <w:r w:rsidRPr="00CF58A4">
        <w:rPr>
          <w:rFonts w:ascii="Consolas" w:eastAsia="Times New Roman" w:hAnsi="Consolas" w:cs="Times New Roman"/>
          <w:color w:val="000000"/>
          <w:kern w:val="0"/>
          <w:sz w:val="21"/>
          <w:szCs w:val="21"/>
          <w:lang w:val="es-ES" w:eastAsia="es-ES"/>
          <w14:ligatures w14:val="none"/>
        </w:rPr>
        <w:t>());</w:t>
      </w:r>
    </w:p>
    <w:p w14:paraId="2678CBD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2</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p.getApellido</w:t>
      </w:r>
      <w:proofErr w:type="spellEnd"/>
      <w:r w:rsidRPr="00CF58A4">
        <w:rPr>
          <w:rFonts w:ascii="Consolas" w:eastAsia="Times New Roman" w:hAnsi="Consolas" w:cs="Times New Roman"/>
          <w:color w:val="000000"/>
          <w:kern w:val="0"/>
          <w:sz w:val="21"/>
          <w:szCs w:val="21"/>
          <w:lang w:val="es-ES" w:eastAsia="es-ES"/>
          <w14:ligatures w14:val="none"/>
        </w:rPr>
        <w:t>());</w:t>
      </w:r>
    </w:p>
    <w:p w14:paraId="0331109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3</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p.getCedula</w:t>
      </w:r>
      <w:proofErr w:type="spellEnd"/>
      <w:r w:rsidRPr="00CF58A4">
        <w:rPr>
          <w:rFonts w:ascii="Consolas" w:eastAsia="Times New Roman" w:hAnsi="Consolas" w:cs="Times New Roman"/>
          <w:color w:val="000000"/>
          <w:kern w:val="0"/>
          <w:sz w:val="21"/>
          <w:szCs w:val="21"/>
          <w:lang w:val="es-ES" w:eastAsia="es-ES"/>
          <w14:ligatures w14:val="none"/>
        </w:rPr>
        <w:t>());</w:t>
      </w:r>
    </w:p>
    <w:p w14:paraId="0C5517C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cs.setString</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98658"/>
          <w:kern w:val="0"/>
          <w:sz w:val="21"/>
          <w:szCs w:val="21"/>
          <w:lang w:val="es-ES" w:eastAsia="es-ES"/>
          <w14:ligatures w14:val="none"/>
        </w:rPr>
        <w:t>4</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p.getCorreo</w:t>
      </w:r>
      <w:proofErr w:type="spellEnd"/>
      <w:r w:rsidRPr="00CF58A4">
        <w:rPr>
          <w:rFonts w:ascii="Consolas" w:eastAsia="Times New Roman" w:hAnsi="Consolas" w:cs="Times New Roman"/>
          <w:color w:val="000000"/>
          <w:kern w:val="0"/>
          <w:sz w:val="21"/>
          <w:szCs w:val="21"/>
          <w:lang w:val="es-ES" w:eastAsia="es-ES"/>
          <w14:ligatures w14:val="none"/>
        </w:rPr>
        <w:t>());</w:t>
      </w:r>
    </w:p>
    <w:p w14:paraId="377E720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00"/>
          <w:kern w:val="0"/>
          <w:sz w:val="21"/>
          <w:szCs w:val="21"/>
          <w:lang w:val="pt-PT" w:eastAsia="es-ES"/>
          <w14:ligatures w14:val="none"/>
        </w:rPr>
        <w:t>cs.execute();</w:t>
      </w:r>
    </w:p>
    <w:p w14:paraId="08EA737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r w:rsidRPr="00CF58A4">
        <w:rPr>
          <w:rFonts w:ascii="Consolas" w:eastAsia="Times New Roman" w:hAnsi="Consolas" w:cs="Times New Roman"/>
          <w:color w:val="0000FF"/>
          <w:kern w:val="0"/>
          <w:sz w:val="21"/>
          <w:szCs w:val="21"/>
          <w:lang w:val="pt-PT" w:eastAsia="es-ES"/>
          <w14:ligatures w14:val="none"/>
        </w:rPr>
        <w:t>ResultSet</w:t>
      </w:r>
      <w:r w:rsidRPr="00CF58A4">
        <w:rPr>
          <w:rFonts w:ascii="Consolas" w:eastAsia="Times New Roman" w:hAnsi="Consolas" w:cs="Times New Roman"/>
          <w:color w:val="000000"/>
          <w:kern w:val="0"/>
          <w:sz w:val="21"/>
          <w:szCs w:val="21"/>
          <w:lang w:val="pt-PT" w:eastAsia="es-ES"/>
          <w14:ligatures w14:val="none"/>
        </w:rPr>
        <w:t xml:space="preserve"> rs=cs.getResultSet();</w:t>
      </w:r>
    </w:p>
    <w:p w14:paraId="255C9ED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rs.next</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6D461BD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r w:rsidRPr="00CF58A4">
        <w:rPr>
          <w:rFonts w:ascii="Consolas" w:eastAsia="Times New Roman" w:hAnsi="Consolas" w:cs="Times New Roman"/>
          <w:color w:val="0000FF"/>
          <w:kern w:val="0"/>
          <w:sz w:val="21"/>
          <w:szCs w:val="21"/>
          <w:lang w:val="es-ES" w:eastAsia="es-ES"/>
          <w14:ligatures w14:val="none"/>
        </w:rPr>
        <w:t>Persona</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0000FF"/>
          <w:kern w:val="0"/>
          <w:sz w:val="21"/>
          <w:szCs w:val="21"/>
          <w:lang w:val="es-ES" w:eastAsia="es-ES"/>
          <w14:ligatures w14:val="none"/>
        </w:rPr>
        <w:t>new</w:t>
      </w:r>
      <w:r w:rsidRPr="00CF58A4">
        <w:rPr>
          <w:rFonts w:ascii="Consolas" w:eastAsia="Times New Roman" w:hAnsi="Consolas" w:cs="Times New Roman"/>
          <w:color w:val="000000"/>
          <w:kern w:val="0"/>
          <w:sz w:val="21"/>
          <w:szCs w:val="21"/>
          <w:lang w:val="es-ES" w:eastAsia="es-ES"/>
          <w14:ligatures w14:val="none"/>
        </w:rPr>
        <w:t xml:space="preserve"> </w:t>
      </w:r>
      <w:proofErr w:type="gramStart"/>
      <w:r w:rsidRPr="00CF58A4">
        <w:rPr>
          <w:rFonts w:ascii="Consolas" w:eastAsia="Times New Roman" w:hAnsi="Consolas" w:cs="Times New Roman"/>
          <w:color w:val="000000"/>
          <w:kern w:val="0"/>
          <w:sz w:val="21"/>
          <w:szCs w:val="21"/>
          <w:lang w:val="es-ES" w:eastAsia="es-ES"/>
          <w14:ligatures w14:val="none"/>
        </w:rPr>
        <w:t>Persona(</w:t>
      </w:r>
      <w:proofErr w:type="gramEnd"/>
      <w:r w:rsidRPr="00CF58A4">
        <w:rPr>
          <w:rFonts w:ascii="Consolas" w:eastAsia="Times New Roman" w:hAnsi="Consolas" w:cs="Times New Roman"/>
          <w:color w:val="000000"/>
          <w:kern w:val="0"/>
          <w:sz w:val="21"/>
          <w:szCs w:val="21"/>
          <w:lang w:val="es-ES" w:eastAsia="es-ES"/>
          <w14:ligatures w14:val="none"/>
        </w:rPr>
        <w:t>);</w:t>
      </w:r>
    </w:p>
    <w:p w14:paraId="35A78F87"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pp.setIdpersona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rs.getInt</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w:t>
      </w:r>
      <w:proofErr w:type="spellStart"/>
      <w:r w:rsidRPr="00CF58A4">
        <w:rPr>
          <w:rFonts w:ascii="Consolas" w:eastAsia="Times New Roman" w:hAnsi="Consolas" w:cs="Times New Roman"/>
          <w:color w:val="A31515"/>
          <w:kern w:val="0"/>
          <w:sz w:val="21"/>
          <w:szCs w:val="21"/>
          <w:lang w:val="es-ES" w:eastAsia="es-ES"/>
          <w14:ligatures w14:val="none"/>
        </w:rPr>
        <w:t>idpersona</w:t>
      </w:r>
      <w:proofErr w:type="spellEnd"/>
      <w:r w:rsidRPr="00CF58A4">
        <w:rPr>
          <w:rFonts w:ascii="Consolas" w:eastAsia="Times New Roman" w:hAnsi="Consolas" w:cs="Times New Roman"/>
          <w:color w:val="A31515"/>
          <w:kern w:val="0"/>
          <w:sz w:val="21"/>
          <w:szCs w:val="21"/>
          <w:lang w:val="es-ES" w:eastAsia="es-ES"/>
          <w14:ligatures w14:val="none"/>
        </w:rPr>
        <w:t>"</w:t>
      </w:r>
      <w:r w:rsidRPr="00CF58A4">
        <w:rPr>
          <w:rFonts w:ascii="Consolas" w:eastAsia="Times New Roman" w:hAnsi="Consolas" w:cs="Times New Roman"/>
          <w:color w:val="000000"/>
          <w:kern w:val="0"/>
          <w:sz w:val="21"/>
          <w:szCs w:val="21"/>
          <w:lang w:val="es-ES" w:eastAsia="es-ES"/>
          <w14:ligatures w14:val="none"/>
        </w:rPr>
        <w:t>));</w:t>
      </w:r>
    </w:p>
    <w:p w14:paraId="783A0854"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"cedula"</w:t>
      </w:r>
      <w:r w:rsidRPr="00CF58A4">
        <w:rPr>
          <w:rFonts w:ascii="Consolas" w:eastAsia="Times New Roman" w:hAnsi="Consolas" w:cs="Times New Roman"/>
          <w:color w:val="000000"/>
          <w:kern w:val="0"/>
          <w:sz w:val="21"/>
          <w:szCs w:val="21"/>
          <w:lang w:val="es-ES" w:eastAsia="es-ES"/>
          <w14:ligatures w14:val="none"/>
        </w:rPr>
        <w:t>));</w:t>
      </w:r>
    </w:p>
    <w:p w14:paraId="655E79FF"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pp.setNombre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"nombre"</w:t>
      </w:r>
      <w:r w:rsidRPr="00CF58A4">
        <w:rPr>
          <w:rFonts w:ascii="Consolas" w:eastAsia="Times New Roman" w:hAnsi="Consolas" w:cs="Times New Roman"/>
          <w:color w:val="000000"/>
          <w:kern w:val="0"/>
          <w:sz w:val="21"/>
          <w:szCs w:val="21"/>
          <w:lang w:val="es-ES" w:eastAsia="es-ES"/>
          <w14:ligatures w14:val="none"/>
        </w:rPr>
        <w:t>));</w:t>
      </w:r>
    </w:p>
    <w:p w14:paraId="747B12A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pp.setApellido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"apellido"</w:t>
      </w:r>
      <w:r w:rsidRPr="00CF58A4">
        <w:rPr>
          <w:rFonts w:ascii="Consolas" w:eastAsia="Times New Roman" w:hAnsi="Consolas" w:cs="Times New Roman"/>
          <w:color w:val="000000"/>
          <w:kern w:val="0"/>
          <w:sz w:val="21"/>
          <w:szCs w:val="21"/>
          <w:lang w:val="es-ES" w:eastAsia="es-ES"/>
          <w14:ligatures w14:val="none"/>
        </w:rPr>
        <w:t>));</w:t>
      </w:r>
    </w:p>
    <w:p w14:paraId="3087D43B"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pp.setCorreo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rs.getString</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"correo"</w:t>
      </w:r>
      <w:r w:rsidRPr="00CF58A4">
        <w:rPr>
          <w:rFonts w:ascii="Consolas" w:eastAsia="Times New Roman" w:hAnsi="Consolas" w:cs="Times New Roman"/>
          <w:color w:val="000000"/>
          <w:kern w:val="0"/>
          <w:sz w:val="21"/>
          <w:szCs w:val="21"/>
          <w:lang w:val="es-ES" w:eastAsia="es-ES"/>
          <w14:ligatures w14:val="none"/>
        </w:rPr>
        <w:t>));</w:t>
      </w:r>
    </w:p>
    <w:p w14:paraId="65E5B89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lastRenderedPageBreak/>
        <w:t xml:space="preserve">            </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pp.setEstado</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roofErr w:type="spellStart"/>
      <w:r w:rsidRPr="00CF58A4">
        <w:rPr>
          <w:rFonts w:ascii="Consolas" w:eastAsia="Times New Roman" w:hAnsi="Consolas" w:cs="Times New Roman"/>
          <w:color w:val="000000"/>
          <w:kern w:val="0"/>
          <w:sz w:val="21"/>
          <w:szCs w:val="21"/>
          <w:lang w:val="es-ES" w:eastAsia="es-ES"/>
          <w14:ligatures w14:val="none"/>
        </w:rPr>
        <w:t>rs.getBoolean</w:t>
      </w:r>
      <w:proofErr w:type="spellEnd"/>
      <w:r w:rsidRPr="00CF58A4">
        <w:rPr>
          <w:rFonts w:ascii="Consolas" w:eastAsia="Times New Roman" w:hAnsi="Consolas" w:cs="Times New Roman"/>
          <w:color w:val="000000"/>
          <w:kern w:val="0"/>
          <w:sz w:val="21"/>
          <w:szCs w:val="21"/>
          <w:lang w:val="es-ES" w:eastAsia="es-ES"/>
          <w14:ligatures w14:val="none"/>
        </w:rPr>
        <w:t>(</w:t>
      </w:r>
      <w:r w:rsidRPr="00CF58A4">
        <w:rPr>
          <w:rFonts w:ascii="Consolas" w:eastAsia="Times New Roman" w:hAnsi="Consolas" w:cs="Times New Roman"/>
          <w:color w:val="A31515"/>
          <w:kern w:val="0"/>
          <w:sz w:val="21"/>
          <w:szCs w:val="21"/>
          <w:lang w:val="es-ES" w:eastAsia="es-ES"/>
          <w14:ligatures w14:val="none"/>
        </w:rPr>
        <w:t>"estado"</w:t>
      </w:r>
      <w:r w:rsidRPr="00CF58A4">
        <w:rPr>
          <w:rFonts w:ascii="Consolas" w:eastAsia="Times New Roman" w:hAnsi="Consolas" w:cs="Times New Roman"/>
          <w:color w:val="000000"/>
          <w:kern w:val="0"/>
          <w:sz w:val="21"/>
          <w:szCs w:val="21"/>
          <w:lang w:val="es-ES" w:eastAsia="es-ES"/>
          <w14:ligatures w14:val="none"/>
        </w:rPr>
        <w:t>));</w:t>
      </w:r>
    </w:p>
    <w:p w14:paraId="38E68A69"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pp.getCedula</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7F58C20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pp</w:t>
      </w:r>
      <w:proofErr w:type="spellEnd"/>
      <w:r w:rsidRPr="00CF58A4">
        <w:rPr>
          <w:rFonts w:ascii="Consolas" w:eastAsia="Times New Roman" w:hAnsi="Consolas" w:cs="Times New Roman"/>
          <w:color w:val="000000"/>
          <w:kern w:val="0"/>
          <w:sz w:val="21"/>
          <w:szCs w:val="21"/>
          <w:lang w:val="es-ES" w:eastAsia="es-ES"/>
          <w14:ligatures w14:val="none"/>
        </w:rPr>
        <w:t>;</w:t>
      </w:r>
    </w:p>
    <w:p w14:paraId="0B183EE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3C317B15"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14BAEB1"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 </w:t>
      </w:r>
      <w:r w:rsidRPr="00CF58A4">
        <w:rPr>
          <w:rFonts w:ascii="Consolas" w:eastAsia="Times New Roman" w:hAnsi="Consolas" w:cs="Times New Roman"/>
          <w:color w:val="0000FF"/>
          <w:kern w:val="0"/>
          <w:sz w:val="21"/>
          <w:szCs w:val="21"/>
          <w:lang w:val="es-ES" w:eastAsia="es-ES"/>
          <w14:ligatures w14:val="none"/>
        </w:rPr>
        <w:t>catch</w:t>
      </w: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Exception</w:t>
      </w:r>
      <w:proofErr w:type="spellEnd"/>
      <w:r w:rsidRPr="00CF58A4">
        <w:rPr>
          <w:rFonts w:ascii="Consolas" w:eastAsia="Times New Roman" w:hAnsi="Consolas" w:cs="Times New Roman"/>
          <w:color w:val="000000"/>
          <w:kern w:val="0"/>
          <w:sz w:val="21"/>
          <w:szCs w:val="21"/>
          <w:lang w:val="es-ES" w:eastAsia="es-ES"/>
          <w14:ligatures w14:val="none"/>
        </w:rPr>
        <w:t xml:space="preserve"> ex) {</w:t>
      </w:r>
    </w:p>
    <w:p w14:paraId="5F79A2E0"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00"/>
          <w:kern w:val="0"/>
          <w:sz w:val="21"/>
          <w:szCs w:val="21"/>
          <w:lang w:val="es-ES" w:eastAsia="es-ES"/>
          <w14:ligatures w14:val="none"/>
        </w:rPr>
        <w:t>System.out.println</w:t>
      </w:r>
      <w:proofErr w:type="spellEnd"/>
      <w:r w:rsidRPr="00CF58A4">
        <w:rPr>
          <w:rFonts w:ascii="Consolas" w:eastAsia="Times New Roman" w:hAnsi="Consolas" w:cs="Times New Roman"/>
          <w:color w:val="000000"/>
          <w:kern w:val="0"/>
          <w:sz w:val="21"/>
          <w:szCs w:val="21"/>
          <w:lang w:val="es-ES" w:eastAsia="es-ES"/>
          <w14:ligatures w14:val="none"/>
        </w:rPr>
        <w:t>(</w:t>
      </w:r>
      <w:proofErr w:type="spellStart"/>
      <w:proofErr w:type="gramStart"/>
      <w:r w:rsidRPr="00CF58A4">
        <w:rPr>
          <w:rFonts w:ascii="Consolas" w:eastAsia="Times New Roman" w:hAnsi="Consolas" w:cs="Times New Roman"/>
          <w:color w:val="000000"/>
          <w:kern w:val="0"/>
          <w:sz w:val="21"/>
          <w:szCs w:val="21"/>
          <w:lang w:val="es-ES" w:eastAsia="es-ES"/>
          <w14:ligatures w14:val="none"/>
        </w:rPr>
        <w:t>ex.getMessage</w:t>
      </w:r>
      <w:proofErr w:type="spellEnd"/>
      <w:proofErr w:type="gramEnd"/>
      <w:r w:rsidRPr="00CF58A4">
        <w:rPr>
          <w:rFonts w:ascii="Consolas" w:eastAsia="Times New Roman" w:hAnsi="Consolas" w:cs="Times New Roman"/>
          <w:color w:val="000000"/>
          <w:kern w:val="0"/>
          <w:sz w:val="21"/>
          <w:szCs w:val="21"/>
          <w:lang w:val="es-ES" w:eastAsia="es-ES"/>
          <w14:ligatures w14:val="none"/>
        </w:rPr>
        <w:t>());</w:t>
      </w:r>
    </w:p>
    <w:p w14:paraId="586A5EC3"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w:t>
      </w:r>
    </w:p>
    <w:p w14:paraId="03C2548E"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return</w:t>
      </w:r>
      <w:proofErr w:type="spellEnd"/>
      <w:r w:rsidRPr="00CF58A4">
        <w:rPr>
          <w:rFonts w:ascii="Consolas" w:eastAsia="Times New Roman" w:hAnsi="Consolas" w:cs="Times New Roman"/>
          <w:color w:val="000000"/>
          <w:kern w:val="0"/>
          <w:sz w:val="21"/>
          <w:szCs w:val="21"/>
          <w:lang w:val="es-ES" w:eastAsia="es-ES"/>
          <w14:ligatures w14:val="none"/>
        </w:rPr>
        <w:t xml:space="preserve"> </w:t>
      </w:r>
      <w:proofErr w:type="spellStart"/>
      <w:r w:rsidRPr="00CF58A4">
        <w:rPr>
          <w:rFonts w:ascii="Consolas" w:eastAsia="Times New Roman" w:hAnsi="Consolas" w:cs="Times New Roman"/>
          <w:color w:val="0000FF"/>
          <w:kern w:val="0"/>
          <w:sz w:val="21"/>
          <w:szCs w:val="21"/>
          <w:lang w:val="es-ES" w:eastAsia="es-ES"/>
          <w14:ligatures w14:val="none"/>
        </w:rPr>
        <w:t>null</w:t>
      </w:r>
      <w:proofErr w:type="spellEnd"/>
      <w:r w:rsidRPr="00CF58A4">
        <w:rPr>
          <w:rFonts w:ascii="Consolas" w:eastAsia="Times New Roman" w:hAnsi="Consolas" w:cs="Times New Roman"/>
          <w:color w:val="000000"/>
          <w:kern w:val="0"/>
          <w:sz w:val="21"/>
          <w:szCs w:val="21"/>
          <w:lang w:val="es-ES" w:eastAsia="es-ES"/>
          <w14:ligatures w14:val="none"/>
        </w:rPr>
        <w:t>;</w:t>
      </w:r>
    </w:p>
    <w:p w14:paraId="51328CC6" w14:textId="77777777" w:rsidR="00CF58A4" w:rsidRPr="00CF58A4" w:rsidRDefault="00CF58A4" w:rsidP="00CF58A4">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CF58A4">
        <w:rPr>
          <w:rFonts w:ascii="Consolas" w:eastAsia="Times New Roman" w:hAnsi="Consolas" w:cs="Times New Roman"/>
          <w:color w:val="000000"/>
          <w:kern w:val="0"/>
          <w:sz w:val="21"/>
          <w:szCs w:val="21"/>
          <w:lang w:val="es-ES" w:eastAsia="es-ES"/>
          <w14:ligatures w14:val="none"/>
        </w:rPr>
        <w:t>}</w:t>
      </w:r>
    </w:p>
    <w:p w14:paraId="7BB9F3E4" w14:textId="77777777" w:rsidR="001669EB" w:rsidRDefault="001669EB" w:rsidP="000E7CDA">
      <w:pPr>
        <w:rPr>
          <w:rFonts w:ascii="Times New Roman" w:hAnsi="Times New Roman" w:cs="Times New Roman"/>
          <w:sz w:val="24"/>
          <w:szCs w:val="24"/>
          <w:lang w:val="es-ES"/>
        </w:rPr>
      </w:pPr>
    </w:p>
    <w:p w14:paraId="2014C976" w14:textId="188440AF" w:rsidR="00CF58A4" w:rsidRDefault="001669EB" w:rsidP="00D04ED5">
      <w:pPr>
        <w:pStyle w:val="Ttulo3"/>
        <w:rPr>
          <w:lang w:val="es-ES"/>
        </w:rPr>
      </w:pPr>
      <w:bookmarkStart w:id="37" w:name="_Toc156600942"/>
      <w:r w:rsidRPr="001669EB">
        <w:rPr>
          <w:lang w:val="es-ES"/>
        </w:rPr>
        <w:t>Exposición del SOAP</w:t>
      </w:r>
      <w:bookmarkEnd w:id="37"/>
    </w:p>
    <w:p w14:paraId="439EEEFD" w14:textId="2F0F2889" w:rsidR="000E0021" w:rsidRPr="00A94C45" w:rsidRDefault="000E0021" w:rsidP="00A94C45">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Para exponer el servicio, primero debemos aplicar la anotación @WebService, que indica el nombre que tendrá el servicio SOAP cuando se despliegue. Posteriormente, mediante la anotación @WebMethod, especificamos el nombre del método que será referenciado cuando el servicio esté activo. Cabe destacar que, si no se le asigna un nombre, se nombrará automáticamente al método con el nombre por defecto. Finalmente, la anotación @WebParam se utiliza para indicar el nombre de las variables de entrada que utilizará el método.</w:t>
      </w:r>
    </w:p>
    <w:p w14:paraId="34F2E010"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roofErr w:type="gramStart"/>
      <w:r w:rsidRPr="001669EB">
        <w:rPr>
          <w:rFonts w:ascii="Consolas" w:eastAsia="Times New Roman" w:hAnsi="Consolas" w:cs="Times New Roman"/>
          <w:color w:val="0000FF"/>
          <w:kern w:val="0"/>
          <w:sz w:val="21"/>
          <w:szCs w:val="21"/>
          <w:lang w:val="es-ES" w:eastAsia="es-ES"/>
          <w14:ligatures w14:val="none"/>
        </w:rPr>
        <w:t>WebService</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serviceName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swspersona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648A9BE7"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class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swspersona</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348BE1CF"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75628375"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roofErr w:type="gramStart"/>
      <w:r w:rsidRPr="001669EB">
        <w:rPr>
          <w:rFonts w:ascii="Consolas" w:eastAsia="Times New Roman" w:hAnsi="Consolas" w:cs="Times New Roman"/>
          <w:color w:val="0000FF"/>
          <w:kern w:val="0"/>
          <w:sz w:val="21"/>
          <w:szCs w:val="21"/>
          <w:lang w:val="es-ES" w:eastAsia="es-ES"/>
          <w14:ligatures w14:val="none"/>
        </w:rPr>
        <w:t>WebMethod</w:t>
      </w:r>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 xml:space="preserve">operationName = </w:t>
      </w:r>
      <w:r w:rsidRPr="001669EB">
        <w:rPr>
          <w:rFonts w:ascii="Consolas" w:eastAsia="Times New Roman" w:hAnsi="Consolas" w:cs="Times New Roman"/>
          <w:color w:val="A31515"/>
          <w:kern w:val="0"/>
          <w:sz w:val="21"/>
          <w:szCs w:val="21"/>
          <w:lang w:val="es-ES" w:eastAsia="es-ES"/>
          <w14:ligatures w14:val="none"/>
        </w:rPr>
        <w:t>"</w:t>
      </w:r>
      <w:proofErr w:type="spellStart"/>
      <w:r w:rsidRPr="001669EB">
        <w:rPr>
          <w:rFonts w:ascii="Consolas" w:eastAsia="Times New Roman" w:hAnsi="Consolas" w:cs="Times New Roman"/>
          <w:color w:val="A31515"/>
          <w:kern w:val="0"/>
          <w:sz w:val="21"/>
          <w:szCs w:val="21"/>
          <w:lang w:val="es-ES" w:eastAsia="es-ES"/>
          <w14:ligatures w14:val="none"/>
        </w:rPr>
        <w:t>insertarPersona</w:t>
      </w:r>
      <w:proofErr w:type="spellEnd"/>
      <w:r w:rsidRPr="001669EB">
        <w:rPr>
          <w:rFonts w:ascii="Consolas" w:eastAsia="Times New Roman" w:hAnsi="Consolas" w:cs="Times New Roman"/>
          <w:color w:val="A31515"/>
          <w:kern w:val="0"/>
          <w:sz w:val="21"/>
          <w:szCs w:val="21"/>
          <w:lang w:val="es-ES" w:eastAsia="es-ES"/>
          <w14:ligatures w14:val="none"/>
        </w:rPr>
        <w:t>"</w:t>
      </w:r>
      <w:r w:rsidRPr="001669EB">
        <w:rPr>
          <w:rFonts w:ascii="Consolas" w:eastAsia="Times New Roman" w:hAnsi="Consolas" w:cs="Times New Roman"/>
          <w:color w:val="000000"/>
          <w:kern w:val="0"/>
          <w:sz w:val="21"/>
          <w:szCs w:val="21"/>
          <w:lang w:val="es-ES" w:eastAsia="es-ES"/>
          <w14:ligatures w14:val="none"/>
        </w:rPr>
        <w:t>)</w:t>
      </w:r>
    </w:p>
    <w:p w14:paraId="5F5A27B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public</w:t>
      </w:r>
      <w:proofErr w:type="spellEnd"/>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insertarPersona</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WebParam</w:t>
      </w:r>
      <w:r w:rsidRPr="001669EB">
        <w:rPr>
          <w:rFonts w:ascii="Consolas" w:eastAsia="Times New Roman" w:hAnsi="Consolas" w:cs="Times New Roman"/>
          <w:color w:val="000000"/>
          <w:kern w:val="0"/>
          <w:sz w:val="21"/>
          <w:szCs w:val="21"/>
          <w:lang w:val="es-ES" w:eastAsia="es-ES"/>
          <w14:ligatures w14:val="none"/>
        </w:rPr>
        <w:t xml:space="preserve">(name = </w:t>
      </w:r>
      <w:r w:rsidRPr="001669EB">
        <w:rPr>
          <w:rFonts w:ascii="Consolas" w:eastAsia="Times New Roman" w:hAnsi="Consolas" w:cs="Times New Roman"/>
          <w:color w:val="A31515"/>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 xml:space="preserve">) </w:t>
      </w:r>
    </w:p>
    <w:p w14:paraId="20B2C6B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057F1509"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00"/>
          <w:kern w:val="0"/>
          <w:sz w:val="21"/>
          <w:szCs w:val="21"/>
          <w:lang w:val="es-ES" w:eastAsia="es-ES"/>
          <w14:ligatures w14:val="none"/>
        </w:rPr>
        <w:t>md</w:t>
      </w:r>
      <w:proofErr w:type="spellEnd"/>
      <w:r w:rsidRPr="001669EB">
        <w:rPr>
          <w:rFonts w:ascii="Consolas" w:eastAsia="Times New Roman" w:hAnsi="Consolas" w:cs="Times New Roman"/>
          <w:color w:val="000000"/>
          <w:kern w:val="0"/>
          <w:sz w:val="21"/>
          <w:szCs w:val="21"/>
          <w:lang w:val="es-ES" w:eastAsia="es-ES"/>
          <w14:ligatures w14:val="none"/>
        </w:rPr>
        <w:t>=</w:t>
      </w:r>
      <w:r w:rsidRPr="001669EB">
        <w:rPr>
          <w:rFonts w:ascii="Consolas" w:eastAsia="Times New Roman" w:hAnsi="Consolas" w:cs="Times New Roman"/>
          <w:color w:val="0000FF"/>
          <w:kern w:val="0"/>
          <w:sz w:val="21"/>
          <w:szCs w:val="21"/>
          <w:lang w:val="es-ES" w:eastAsia="es-ES"/>
          <w14:ligatures w14:val="none"/>
        </w:rPr>
        <w:t>new</w:t>
      </w:r>
      <w:r w:rsidRPr="001669EB">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669EB">
        <w:rPr>
          <w:rFonts w:ascii="Consolas" w:eastAsia="Times New Roman" w:hAnsi="Consolas" w:cs="Times New Roman"/>
          <w:color w:val="000000"/>
          <w:kern w:val="0"/>
          <w:sz w:val="21"/>
          <w:szCs w:val="21"/>
          <w:lang w:val="es-ES" w:eastAsia="es-ES"/>
          <w14:ligatures w14:val="none"/>
        </w:rPr>
        <w:t>ManejoDatos</w:t>
      </w:r>
      <w:proofErr w:type="spellEnd"/>
      <w:r w:rsidRPr="001669EB">
        <w:rPr>
          <w:rFonts w:ascii="Consolas" w:eastAsia="Times New Roman" w:hAnsi="Consolas" w:cs="Times New Roman"/>
          <w:color w:val="000000"/>
          <w:kern w:val="0"/>
          <w:sz w:val="21"/>
          <w:szCs w:val="21"/>
          <w:lang w:val="es-ES" w:eastAsia="es-ES"/>
          <w14:ligatures w14:val="none"/>
        </w:rPr>
        <w:t>(</w:t>
      </w:r>
      <w:proofErr w:type="gramEnd"/>
      <w:r w:rsidRPr="001669EB">
        <w:rPr>
          <w:rFonts w:ascii="Consolas" w:eastAsia="Times New Roman" w:hAnsi="Consolas" w:cs="Times New Roman"/>
          <w:color w:val="000000"/>
          <w:kern w:val="0"/>
          <w:sz w:val="21"/>
          <w:szCs w:val="21"/>
          <w:lang w:val="es-ES" w:eastAsia="es-ES"/>
          <w14:ligatures w14:val="none"/>
        </w:rPr>
        <w:t>);</w:t>
      </w:r>
    </w:p>
    <w:p w14:paraId="77569B9C"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r w:rsidRPr="001669EB">
        <w:rPr>
          <w:rFonts w:ascii="Consolas" w:eastAsia="Times New Roman" w:hAnsi="Consolas" w:cs="Times New Roman"/>
          <w:color w:val="0000FF"/>
          <w:kern w:val="0"/>
          <w:sz w:val="21"/>
          <w:szCs w:val="21"/>
          <w:lang w:val="es-ES" w:eastAsia="es-ES"/>
          <w14:ligatures w14:val="none"/>
        </w:rPr>
        <w:t>Persona</w:t>
      </w:r>
      <w:r w:rsidRPr="001669EB">
        <w:rPr>
          <w:rFonts w:ascii="Consolas" w:eastAsia="Times New Roman" w:hAnsi="Consolas" w:cs="Times New Roman"/>
          <w:color w:val="000000"/>
          <w:kern w:val="0"/>
          <w:sz w:val="21"/>
          <w:szCs w:val="21"/>
          <w:lang w:val="es-ES" w:eastAsia="es-ES"/>
          <w14:ligatures w14:val="none"/>
        </w:rPr>
        <w:t xml:space="preserve"> p=</w:t>
      </w:r>
      <w:proofErr w:type="spellStart"/>
      <w:proofErr w:type="gramStart"/>
      <w:r w:rsidRPr="001669EB">
        <w:rPr>
          <w:rFonts w:ascii="Consolas" w:eastAsia="Times New Roman" w:hAnsi="Consolas" w:cs="Times New Roman"/>
          <w:color w:val="000000"/>
          <w:kern w:val="0"/>
          <w:sz w:val="21"/>
          <w:szCs w:val="21"/>
          <w:lang w:val="es-ES" w:eastAsia="es-ES"/>
          <w14:ligatures w14:val="none"/>
        </w:rPr>
        <w:t>md.insertar</w:t>
      </w:r>
      <w:proofErr w:type="spellEnd"/>
      <w:proofErr w:type="gramEnd"/>
      <w:r w:rsidRPr="001669EB">
        <w:rPr>
          <w:rFonts w:ascii="Consolas" w:eastAsia="Times New Roman" w:hAnsi="Consolas" w:cs="Times New Roman"/>
          <w:color w:val="000000"/>
          <w:kern w:val="0"/>
          <w:sz w:val="21"/>
          <w:szCs w:val="21"/>
          <w:lang w:val="es-ES" w:eastAsia="es-ES"/>
          <w14:ligatures w14:val="none"/>
        </w:rPr>
        <w:t>(</w:t>
      </w:r>
      <w:proofErr w:type="spellStart"/>
      <w:r w:rsidRPr="001669EB">
        <w:rPr>
          <w:rFonts w:ascii="Consolas" w:eastAsia="Times New Roman" w:hAnsi="Consolas" w:cs="Times New Roman"/>
          <w:color w:val="000000"/>
          <w:kern w:val="0"/>
          <w:sz w:val="21"/>
          <w:szCs w:val="21"/>
          <w:lang w:val="es-ES" w:eastAsia="es-ES"/>
          <w14:ligatures w14:val="none"/>
        </w:rPr>
        <w:t>person</w:t>
      </w:r>
      <w:proofErr w:type="spellEnd"/>
      <w:r w:rsidRPr="001669EB">
        <w:rPr>
          <w:rFonts w:ascii="Consolas" w:eastAsia="Times New Roman" w:hAnsi="Consolas" w:cs="Times New Roman"/>
          <w:color w:val="000000"/>
          <w:kern w:val="0"/>
          <w:sz w:val="21"/>
          <w:szCs w:val="21"/>
          <w:lang w:val="es-ES" w:eastAsia="es-ES"/>
          <w14:ligatures w14:val="none"/>
        </w:rPr>
        <w:t>);</w:t>
      </w:r>
    </w:p>
    <w:p w14:paraId="509CA95B"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xml:space="preserve">        </w:t>
      </w:r>
      <w:proofErr w:type="spellStart"/>
      <w:r w:rsidRPr="001669EB">
        <w:rPr>
          <w:rFonts w:ascii="Consolas" w:eastAsia="Times New Roman" w:hAnsi="Consolas" w:cs="Times New Roman"/>
          <w:color w:val="0000FF"/>
          <w:kern w:val="0"/>
          <w:sz w:val="21"/>
          <w:szCs w:val="21"/>
          <w:lang w:val="es-ES" w:eastAsia="es-ES"/>
          <w14:ligatures w14:val="none"/>
        </w:rPr>
        <w:t>return</w:t>
      </w:r>
      <w:proofErr w:type="spellEnd"/>
      <w:r w:rsidRPr="001669EB">
        <w:rPr>
          <w:rFonts w:ascii="Consolas" w:eastAsia="Times New Roman" w:hAnsi="Consolas" w:cs="Times New Roman"/>
          <w:color w:val="000000"/>
          <w:kern w:val="0"/>
          <w:sz w:val="21"/>
          <w:szCs w:val="21"/>
          <w:lang w:val="es-ES" w:eastAsia="es-ES"/>
          <w14:ligatures w14:val="none"/>
        </w:rPr>
        <w:t xml:space="preserve"> p;</w:t>
      </w:r>
    </w:p>
    <w:p w14:paraId="2519E14D"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    }</w:t>
      </w:r>
    </w:p>
    <w:p w14:paraId="6CE50742" w14:textId="77777777" w:rsidR="001669EB" w:rsidRPr="001669EB" w:rsidRDefault="001669EB" w:rsidP="001669EB">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669EB">
        <w:rPr>
          <w:rFonts w:ascii="Consolas" w:eastAsia="Times New Roman" w:hAnsi="Consolas" w:cs="Times New Roman"/>
          <w:color w:val="000000"/>
          <w:kern w:val="0"/>
          <w:sz w:val="21"/>
          <w:szCs w:val="21"/>
          <w:lang w:val="es-ES" w:eastAsia="es-ES"/>
          <w14:ligatures w14:val="none"/>
        </w:rPr>
        <w:t>}</w:t>
      </w:r>
    </w:p>
    <w:p w14:paraId="5814BB4D" w14:textId="77777777" w:rsidR="00086EE8" w:rsidRPr="001E0A05" w:rsidRDefault="00086EE8" w:rsidP="000E7CDA">
      <w:pPr>
        <w:rPr>
          <w:rFonts w:ascii="Times New Roman" w:hAnsi="Times New Roman" w:cs="Times New Roman"/>
          <w:sz w:val="24"/>
          <w:szCs w:val="24"/>
          <w:lang w:val="es-ES"/>
        </w:rPr>
      </w:pPr>
    </w:p>
    <w:p w14:paraId="03531CE1" w14:textId="22096EC9" w:rsidR="00086EE8" w:rsidRPr="000F0997" w:rsidRDefault="00A94C45" w:rsidP="00D04ED5">
      <w:pPr>
        <w:pStyle w:val="Ttulo3"/>
        <w:rPr>
          <w:lang w:val="es-ES"/>
        </w:rPr>
      </w:pPr>
      <w:bookmarkStart w:id="38" w:name="_Toc156600943"/>
      <w:r w:rsidRPr="000F0997">
        <w:rPr>
          <w:lang w:val="es-ES"/>
        </w:rPr>
        <w:t>CORS</w:t>
      </w:r>
      <w:bookmarkEnd w:id="38"/>
    </w:p>
    <w:p w14:paraId="3D41CC19" w14:textId="3DFB6528" w:rsidR="000E0021" w:rsidRPr="000F0997" w:rsidRDefault="000E0021" w:rsidP="000F0997">
      <w:pPr>
        <w:spacing w:line="360" w:lineRule="auto"/>
        <w:jc w:val="both"/>
        <w:rPr>
          <w:rFonts w:ascii="Times New Roman" w:hAnsi="Times New Roman" w:cs="Times New Roman"/>
          <w:sz w:val="24"/>
          <w:szCs w:val="24"/>
          <w:lang w:val="es-ES"/>
        </w:rPr>
      </w:pPr>
      <w:r w:rsidRPr="000E0021">
        <w:rPr>
          <w:rFonts w:ascii="Times New Roman" w:hAnsi="Times New Roman" w:cs="Times New Roman"/>
          <w:sz w:val="24"/>
          <w:szCs w:val="24"/>
          <w:lang w:val="es-ES"/>
        </w:rPr>
        <w:t xml:space="preserve">La implementación de esta clase es crucial, ya que define qué dominios tendrán acceso a nuestra información. Es necesario especificar la URL para la cual se otorgarán permisos. A diferencia de Spring </w:t>
      </w:r>
      <w:proofErr w:type="spellStart"/>
      <w:r w:rsidRPr="000E0021">
        <w:rPr>
          <w:rFonts w:ascii="Times New Roman" w:hAnsi="Times New Roman" w:cs="Times New Roman"/>
          <w:sz w:val="24"/>
          <w:szCs w:val="24"/>
          <w:lang w:val="es-ES"/>
        </w:rPr>
        <w:t>Boot</w:t>
      </w:r>
      <w:proofErr w:type="spellEnd"/>
      <w:r w:rsidRPr="000E0021">
        <w:rPr>
          <w:rFonts w:ascii="Times New Roman" w:hAnsi="Times New Roman" w:cs="Times New Roman"/>
          <w:sz w:val="24"/>
          <w:szCs w:val="24"/>
          <w:lang w:val="es-ES"/>
        </w:rPr>
        <w:t>, donde utilizábamos una única anotación, en este caso, se requiere una implementación más detallada para definir las restricciones de acceso.</w:t>
      </w:r>
    </w:p>
    <w:p w14:paraId="5F70C9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w:t>
      </w:r>
      <w:r w:rsidRPr="00A94C45">
        <w:rPr>
          <w:rFonts w:ascii="Consolas" w:eastAsia="Times New Roman" w:hAnsi="Consolas" w:cs="Times New Roman"/>
          <w:color w:val="0000FF"/>
          <w:kern w:val="0"/>
          <w:sz w:val="21"/>
          <w:szCs w:val="21"/>
          <w:lang w:val="pt-PT" w:eastAsia="es-ES"/>
          <w14:ligatures w14:val="none"/>
        </w:rPr>
        <w:t>WebFilter</w:t>
      </w:r>
      <w:r w:rsidRPr="00A94C45">
        <w:rPr>
          <w:rFonts w:ascii="Consolas" w:eastAsia="Times New Roman" w:hAnsi="Consolas" w:cs="Times New Roman"/>
          <w:color w:val="000000"/>
          <w:kern w:val="0"/>
          <w:sz w:val="21"/>
          <w:szCs w:val="21"/>
          <w:lang w:val="pt-PT" w:eastAsia="es-ES"/>
          <w14:ligatures w14:val="none"/>
        </w:rPr>
        <w:t xml:space="preserve">(asyncSupported = </w:t>
      </w:r>
      <w:r w:rsidRPr="00A94C45">
        <w:rPr>
          <w:rFonts w:ascii="Consolas" w:eastAsia="Times New Roman" w:hAnsi="Consolas" w:cs="Times New Roman"/>
          <w:color w:val="0000FF"/>
          <w:kern w:val="0"/>
          <w:sz w:val="21"/>
          <w:szCs w:val="21"/>
          <w:lang w:val="pt-PT" w:eastAsia="es-ES"/>
          <w14:ligatures w14:val="none"/>
        </w:rPr>
        <w:t>true</w:t>
      </w:r>
      <w:r w:rsidRPr="00A94C45">
        <w:rPr>
          <w:rFonts w:ascii="Consolas" w:eastAsia="Times New Roman" w:hAnsi="Consolas" w:cs="Times New Roman"/>
          <w:color w:val="000000"/>
          <w:kern w:val="0"/>
          <w:sz w:val="21"/>
          <w:szCs w:val="21"/>
          <w:lang w:val="pt-PT" w:eastAsia="es-ES"/>
          <w14:ligatures w14:val="none"/>
        </w:rPr>
        <w:t xml:space="preserve">, urlPatterns = {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 xml:space="preserve"> })</w:t>
      </w:r>
    </w:p>
    <w:p w14:paraId="04F3B6CD"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class</w:t>
      </w:r>
      <w:r w:rsidRPr="00A94C45">
        <w:rPr>
          <w:rFonts w:ascii="Consolas" w:eastAsia="Times New Roman" w:hAnsi="Consolas" w:cs="Times New Roman"/>
          <w:color w:val="000000"/>
          <w:kern w:val="0"/>
          <w:sz w:val="21"/>
          <w:szCs w:val="21"/>
          <w:lang w:val="pt-PT" w:eastAsia="es-ES"/>
          <w14:ligatures w14:val="none"/>
        </w:rPr>
        <w:t xml:space="preserve"> ManejoCors  </w:t>
      </w:r>
      <w:r w:rsidRPr="00A94C45">
        <w:rPr>
          <w:rFonts w:ascii="Consolas" w:eastAsia="Times New Roman" w:hAnsi="Consolas" w:cs="Times New Roman"/>
          <w:color w:val="0000FF"/>
          <w:kern w:val="0"/>
          <w:sz w:val="21"/>
          <w:szCs w:val="21"/>
          <w:lang w:val="pt-PT" w:eastAsia="es-ES"/>
          <w14:ligatures w14:val="none"/>
        </w:rPr>
        <w:t>implements</w:t>
      </w:r>
      <w:r w:rsidRPr="00A94C45">
        <w:rPr>
          <w:rFonts w:ascii="Consolas" w:eastAsia="Times New Roman" w:hAnsi="Consolas" w:cs="Times New Roman"/>
          <w:color w:val="000000"/>
          <w:kern w:val="0"/>
          <w:sz w:val="21"/>
          <w:szCs w:val="21"/>
          <w:lang w:val="pt-PT" w:eastAsia="es-ES"/>
          <w14:ligatures w14:val="none"/>
        </w:rPr>
        <w:t xml:space="preserve"> Filter {</w:t>
      </w:r>
    </w:p>
    <w:p w14:paraId="14B8886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r w:rsidRPr="00A94C45">
        <w:rPr>
          <w:rFonts w:ascii="Consolas" w:eastAsia="Times New Roman" w:hAnsi="Consolas" w:cs="Times New Roman"/>
          <w:color w:val="0000FF"/>
          <w:kern w:val="0"/>
          <w:sz w:val="21"/>
          <w:szCs w:val="21"/>
          <w:lang w:val="pt-PT" w:eastAsia="es-ES"/>
          <w14:ligatures w14:val="none"/>
        </w:rPr>
        <w:t>Override</w:t>
      </w:r>
    </w:p>
    <w:p w14:paraId="0654A3AB"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public</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void</w:t>
      </w:r>
      <w:r w:rsidRPr="00A94C45">
        <w:rPr>
          <w:rFonts w:ascii="Consolas" w:eastAsia="Times New Roman" w:hAnsi="Consolas" w:cs="Times New Roman"/>
          <w:color w:val="000000"/>
          <w:kern w:val="0"/>
          <w:sz w:val="21"/>
          <w:szCs w:val="21"/>
          <w:lang w:val="pt-PT" w:eastAsia="es-ES"/>
          <w14:ligatures w14:val="none"/>
        </w:rPr>
        <w:t xml:space="preserve"> doFilter(</w:t>
      </w:r>
      <w:r w:rsidRPr="00A94C45">
        <w:rPr>
          <w:rFonts w:ascii="Consolas" w:eastAsia="Times New Roman" w:hAnsi="Consolas" w:cs="Times New Roman"/>
          <w:color w:val="0000FF"/>
          <w:kern w:val="0"/>
          <w:sz w:val="21"/>
          <w:szCs w:val="21"/>
          <w:lang w:val="pt-PT" w:eastAsia="es-ES"/>
          <w14:ligatures w14:val="none"/>
        </w:rPr>
        <w:t>ServletRequest</w:t>
      </w:r>
      <w:r w:rsidRPr="00A94C45">
        <w:rPr>
          <w:rFonts w:ascii="Consolas" w:eastAsia="Times New Roman" w:hAnsi="Consolas" w:cs="Times New Roman"/>
          <w:color w:val="000000"/>
          <w:kern w:val="0"/>
          <w:sz w:val="21"/>
          <w:szCs w:val="21"/>
          <w:lang w:val="pt-PT" w:eastAsia="es-ES"/>
          <w14:ligatures w14:val="none"/>
        </w:rPr>
        <w:t xml:space="preserve"> servletRequest, </w:t>
      </w:r>
      <w:r w:rsidRPr="00A94C45">
        <w:rPr>
          <w:rFonts w:ascii="Consolas" w:eastAsia="Times New Roman" w:hAnsi="Consolas" w:cs="Times New Roman"/>
          <w:color w:val="0000FF"/>
          <w:kern w:val="0"/>
          <w:sz w:val="21"/>
          <w:szCs w:val="21"/>
          <w:lang w:val="pt-PT" w:eastAsia="es-ES"/>
          <w14:ligatures w14:val="none"/>
        </w:rPr>
        <w:t>ServletResponse</w:t>
      </w:r>
      <w:r w:rsidRPr="00A94C45">
        <w:rPr>
          <w:rFonts w:ascii="Consolas" w:eastAsia="Times New Roman" w:hAnsi="Consolas" w:cs="Times New Roman"/>
          <w:color w:val="000000"/>
          <w:kern w:val="0"/>
          <w:sz w:val="21"/>
          <w:szCs w:val="21"/>
          <w:lang w:val="pt-PT" w:eastAsia="es-ES"/>
          <w14:ligatures w14:val="none"/>
        </w:rPr>
        <w:t xml:space="preserve"> servletResponse, </w:t>
      </w:r>
      <w:r w:rsidRPr="00A94C45">
        <w:rPr>
          <w:rFonts w:ascii="Consolas" w:eastAsia="Times New Roman" w:hAnsi="Consolas" w:cs="Times New Roman"/>
          <w:color w:val="0000FF"/>
          <w:kern w:val="0"/>
          <w:sz w:val="21"/>
          <w:szCs w:val="21"/>
          <w:lang w:val="pt-PT" w:eastAsia="es-ES"/>
          <w14:ligatures w14:val="none"/>
        </w:rPr>
        <w:t>FilterChain</w:t>
      </w:r>
      <w:r w:rsidRPr="00A94C45">
        <w:rPr>
          <w:rFonts w:ascii="Consolas" w:eastAsia="Times New Roman" w:hAnsi="Consolas" w:cs="Times New Roman"/>
          <w:color w:val="000000"/>
          <w:kern w:val="0"/>
          <w:sz w:val="21"/>
          <w:szCs w:val="21"/>
          <w:lang w:val="pt-PT" w:eastAsia="es-ES"/>
          <w14:ligatures w14:val="none"/>
        </w:rPr>
        <w:t xml:space="preserve"> filterChain) </w:t>
      </w:r>
      <w:r w:rsidRPr="00A94C45">
        <w:rPr>
          <w:rFonts w:ascii="Consolas" w:eastAsia="Times New Roman" w:hAnsi="Consolas" w:cs="Times New Roman"/>
          <w:color w:val="0000FF"/>
          <w:kern w:val="0"/>
          <w:sz w:val="21"/>
          <w:szCs w:val="21"/>
          <w:lang w:val="pt-PT" w:eastAsia="es-ES"/>
          <w14:ligatures w14:val="none"/>
        </w:rPr>
        <w:t>throws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IOException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ServletException</w:t>
      </w:r>
      <w:r w:rsidRPr="00A94C45">
        <w:rPr>
          <w:rFonts w:ascii="Consolas" w:eastAsia="Times New Roman" w:hAnsi="Consolas" w:cs="Times New Roman"/>
          <w:color w:val="000000"/>
          <w:kern w:val="0"/>
          <w:sz w:val="21"/>
          <w:szCs w:val="21"/>
          <w:lang w:val="pt-PT" w:eastAsia="es-ES"/>
          <w14:ligatures w14:val="none"/>
        </w:rPr>
        <w:t xml:space="preserve"> {</w:t>
      </w:r>
    </w:p>
    <w:p w14:paraId="781793F6"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lastRenderedPageBreak/>
        <w:t xml:space="preserve">        </w:t>
      </w:r>
      <w:r w:rsidRPr="00A94C45">
        <w:rPr>
          <w:rFonts w:ascii="Consolas" w:eastAsia="Times New Roman" w:hAnsi="Consolas" w:cs="Times New Roman"/>
          <w:color w:val="0000FF"/>
          <w:kern w:val="0"/>
          <w:sz w:val="21"/>
          <w:szCs w:val="21"/>
          <w:lang w:val="pt-PT" w:eastAsia="es-ES"/>
          <w14:ligatures w14:val="none"/>
        </w:rPr>
        <w:t>HttpServletRequest</w:t>
      </w:r>
      <w:r w:rsidRPr="00A94C45">
        <w:rPr>
          <w:rFonts w:ascii="Consolas" w:eastAsia="Times New Roman" w:hAnsi="Consolas" w:cs="Times New Roman"/>
          <w:color w:val="000000"/>
          <w:kern w:val="0"/>
          <w:sz w:val="21"/>
          <w:szCs w:val="21"/>
          <w:lang w:val="pt-PT" w:eastAsia="es-ES"/>
          <w14:ligatures w14:val="none"/>
        </w:rPr>
        <w:t xml:space="preserve"> request = (HttpServletRequest) servletRequest;</w:t>
      </w:r>
    </w:p>
    <w:p w14:paraId="3B94311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F2C086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"Access-Control-Allow-Origin"</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"http://localhost:8080"</w:t>
      </w:r>
      <w:r w:rsidRPr="00A94C45">
        <w:rPr>
          <w:rFonts w:ascii="Consolas" w:eastAsia="Times New Roman" w:hAnsi="Consolas" w:cs="Times New Roman"/>
          <w:color w:val="000000"/>
          <w:kern w:val="0"/>
          <w:sz w:val="21"/>
          <w:szCs w:val="21"/>
          <w:lang w:val="pt-PT" w:eastAsia="es-ES"/>
          <w14:ligatures w14:val="none"/>
        </w:rPr>
        <w:t>);</w:t>
      </w:r>
    </w:p>
    <w:p w14:paraId="174B81C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"Access-Control-Allow-Headers"</w:t>
      </w: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w:t>
      </w:r>
      <w:r w:rsidRPr="00A94C45">
        <w:rPr>
          <w:rFonts w:ascii="Consolas" w:eastAsia="Times New Roman" w:hAnsi="Consolas" w:cs="Times New Roman"/>
          <w:color w:val="000000"/>
          <w:kern w:val="0"/>
          <w:sz w:val="21"/>
          <w:szCs w:val="21"/>
          <w:lang w:val="pt-PT" w:eastAsia="es-ES"/>
          <w14:ligatures w14:val="none"/>
        </w:rPr>
        <w:t>);</w:t>
      </w:r>
    </w:p>
    <w:p w14:paraId="46BF9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((HttpServletResponse) servletResponse).addHeader(</w:t>
      </w:r>
      <w:r w:rsidRPr="00A94C45">
        <w:rPr>
          <w:rFonts w:ascii="Consolas" w:eastAsia="Times New Roman" w:hAnsi="Consolas" w:cs="Times New Roman"/>
          <w:color w:val="A31515"/>
          <w:kern w:val="0"/>
          <w:sz w:val="21"/>
          <w:szCs w:val="21"/>
          <w:lang w:val="pt-PT" w:eastAsia="es-ES"/>
          <w14:ligatures w14:val="none"/>
        </w:rPr>
        <w:t>"Access-Control-Allow-Methods"</w:t>
      </w:r>
      <w:r w:rsidRPr="00A94C45">
        <w:rPr>
          <w:rFonts w:ascii="Consolas" w:eastAsia="Times New Roman" w:hAnsi="Consolas" w:cs="Times New Roman"/>
          <w:color w:val="000000"/>
          <w:kern w:val="0"/>
          <w:sz w:val="21"/>
          <w:szCs w:val="21"/>
          <w:lang w:val="pt-PT" w:eastAsia="es-ES"/>
          <w14:ligatures w14:val="none"/>
        </w:rPr>
        <w:t>,</w:t>
      </w:r>
    </w:p>
    <w:p w14:paraId="3F289C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A31515"/>
          <w:kern w:val="0"/>
          <w:sz w:val="21"/>
          <w:szCs w:val="21"/>
          <w:lang w:val="pt-PT" w:eastAsia="es-ES"/>
          <w14:ligatures w14:val="none"/>
        </w:rPr>
        <w:t>"GET, OPTIONS, HEAD, PUT, POST, DELETE"</w:t>
      </w:r>
      <w:r w:rsidRPr="00A94C45">
        <w:rPr>
          <w:rFonts w:ascii="Consolas" w:eastAsia="Times New Roman" w:hAnsi="Consolas" w:cs="Times New Roman"/>
          <w:color w:val="000000"/>
          <w:kern w:val="0"/>
          <w:sz w:val="21"/>
          <w:szCs w:val="21"/>
          <w:lang w:val="pt-PT" w:eastAsia="es-ES"/>
          <w14:ligatures w14:val="none"/>
        </w:rPr>
        <w:t>);</w:t>
      </w:r>
    </w:p>
    <w:p w14:paraId="13FB8BD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34317541"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HttpServletResponse</w:t>
      </w:r>
      <w:r w:rsidRPr="00A94C45">
        <w:rPr>
          <w:rFonts w:ascii="Consolas" w:eastAsia="Times New Roman" w:hAnsi="Consolas" w:cs="Times New Roman"/>
          <w:color w:val="000000"/>
          <w:kern w:val="0"/>
          <w:sz w:val="21"/>
          <w:szCs w:val="21"/>
          <w:lang w:val="pt-PT" w:eastAsia="es-ES"/>
          <w14:ligatures w14:val="none"/>
        </w:rPr>
        <w:t xml:space="preserve"> resp = (HttpServletResponse) servletResponse;</w:t>
      </w:r>
    </w:p>
    <w:p w14:paraId="686BFB87"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119D5DBC"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if</w:t>
      </w:r>
      <w:r w:rsidRPr="00A94C45">
        <w:rPr>
          <w:rFonts w:ascii="Consolas" w:eastAsia="Times New Roman" w:hAnsi="Consolas" w:cs="Times New Roman"/>
          <w:color w:val="000000"/>
          <w:kern w:val="0"/>
          <w:sz w:val="21"/>
          <w:szCs w:val="21"/>
          <w:lang w:val="pt-PT" w:eastAsia="es-ES"/>
          <w14:ligatures w14:val="none"/>
        </w:rPr>
        <w:t xml:space="preserve"> (request.getMethod().equals(</w:t>
      </w:r>
      <w:r w:rsidRPr="00A94C45">
        <w:rPr>
          <w:rFonts w:ascii="Consolas" w:eastAsia="Times New Roman" w:hAnsi="Consolas" w:cs="Times New Roman"/>
          <w:color w:val="A31515"/>
          <w:kern w:val="0"/>
          <w:sz w:val="21"/>
          <w:szCs w:val="21"/>
          <w:lang w:val="pt-PT" w:eastAsia="es-ES"/>
          <w14:ligatures w14:val="none"/>
        </w:rPr>
        <w:t>"OPTIONS"</w:t>
      </w:r>
      <w:r w:rsidRPr="00A94C45">
        <w:rPr>
          <w:rFonts w:ascii="Consolas" w:eastAsia="Times New Roman" w:hAnsi="Consolas" w:cs="Times New Roman"/>
          <w:color w:val="000000"/>
          <w:kern w:val="0"/>
          <w:sz w:val="21"/>
          <w:szCs w:val="21"/>
          <w:lang w:val="pt-PT" w:eastAsia="es-ES"/>
          <w14:ligatures w14:val="none"/>
        </w:rPr>
        <w:t>)) {</w:t>
      </w:r>
    </w:p>
    <w:p w14:paraId="5D21BA2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proofErr w:type="spellStart"/>
      <w:proofErr w:type="gramStart"/>
      <w:r w:rsidRPr="00A94C45">
        <w:rPr>
          <w:rFonts w:ascii="Consolas" w:eastAsia="Times New Roman" w:hAnsi="Consolas" w:cs="Times New Roman"/>
          <w:color w:val="000000"/>
          <w:kern w:val="0"/>
          <w:sz w:val="21"/>
          <w:szCs w:val="21"/>
          <w:lang w:val="es-ES" w:eastAsia="es-ES"/>
          <w14:ligatures w14:val="none"/>
        </w:rPr>
        <w:t>resp.setStatus</w:t>
      </w:r>
      <w:proofErr w:type="spellEnd"/>
      <w:proofErr w:type="gramEnd"/>
      <w:r w:rsidRPr="00A94C45">
        <w:rPr>
          <w:rFonts w:ascii="Consolas" w:eastAsia="Times New Roman" w:hAnsi="Consolas" w:cs="Times New Roman"/>
          <w:color w:val="000000"/>
          <w:kern w:val="0"/>
          <w:sz w:val="21"/>
          <w:szCs w:val="21"/>
          <w:lang w:val="es-ES" w:eastAsia="es-ES"/>
          <w14:ligatures w14:val="none"/>
        </w:rPr>
        <w:t>(</w:t>
      </w:r>
      <w:proofErr w:type="spellStart"/>
      <w:r w:rsidRPr="00A94C45">
        <w:rPr>
          <w:rFonts w:ascii="Consolas" w:eastAsia="Times New Roman" w:hAnsi="Consolas" w:cs="Times New Roman"/>
          <w:color w:val="000000"/>
          <w:kern w:val="0"/>
          <w:sz w:val="21"/>
          <w:szCs w:val="21"/>
          <w:lang w:val="es-ES" w:eastAsia="es-ES"/>
          <w14:ligatures w14:val="none"/>
        </w:rPr>
        <w:t>HttpServletResponse.SC_ACCEPTED</w:t>
      </w:r>
      <w:proofErr w:type="spellEnd"/>
      <w:r w:rsidRPr="00A94C45">
        <w:rPr>
          <w:rFonts w:ascii="Consolas" w:eastAsia="Times New Roman" w:hAnsi="Consolas" w:cs="Times New Roman"/>
          <w:color w:val="000000"/>
          <w:kern w:val="0"/>
          <w:sz w:val="21"/>
          <w:szCs w:val="21"/>
          <w:lang w:val="es-ES" w:eastAsia="es-ES"/>
          <w14:ligatures w14:val="none"/>
        </w:rPr>
        <w:t>);</w:t>
      </w:r>
    </w:p>
    <w:p w14:paraId="71EF6798"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es-ES" w:eastAsia="es-ES"/>
          <w14:ligatures w14:val="none"/>
        </w:rPr>
        <w:t xml:space="preserve">            </w:t>
      </w:r>
      <w:r w:rsidRPr="00A94C45">
        <w:rPr>
          <w:rFonts w:ascii="Consolas" w:eastAsia="Times New Roman" w:hAnsi="Consolas" w:cs="Times New Roman"/>
          <w:color w:val="0000FF"/>
          <w:kern w:val="0"/>
          <w:sz w:val="21"/>
          <w:szCs w:val="21"/>
          <w:lang w:val="pt-PT" w:eastAsia="es-ES"/>
          <w14:ligatures w14:val="none"/>
        </w:rPr>
        <w:t>return</w:t>
      </w:r>
      <w:r w:rsidRPr="00A94C45">
        <w:rPr>
          <w:rFonts w:ascii="Consolas" w:eastAsia="Times New Roman" w:hAnsi="Consolas" w:cs="Times New Roman"/>
          <w:color w:val="000000"/>
          <w:kern w:val="0"/>
          <w:sz w:val="21"/>
          <w:szCs w:val="21"/>
          <w:lang w:val="pt-PT" w:eastAsia="es-ES"/>
          <w14:ligatures w14:val="none"/>
        </w:rPr>
        <w:t>;</w:t>
      </w:r>
    </w:p>
    <w:p w14:paraId="086634F9"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w:t>
      </w:r>
    </w:p>
    <w:p w14:paraId="540AE695"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A94C45">
        <w:rPr>
          <w:rFonts w:ascii="Consolas" w:eastAsia="Times New Roman" w:hAnsi="Consolas" w:cs="Times New Roman"/>
          <w:color w:val="000000"/>
          <w:kern w:val="0"/>
          <w:sz w:val="21"/>
          <w:szCs w:val="21"/>
          <w:lang w:val="pt-PT" w:eastAsia="es-ES"/>
          <w14:ligatures w14:val="none"/>
        </w:rPr>
        <w:t>        filterChain.doFilter(request, servletResponse);</w:t>
      </w:r>
    </w:p>
    <w:p w14:paraId="413CCFD3"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pt-PT" w:eastAsia="es-ES"/>
          <w14:ligatures w14:val="none"/>
        </w:rPr>
        <w:t xml:space="preserve">    </w:t>
      </w:r>
      <w:r w:rsidRPr="00A94C45">
        <w:rPr>
          <w:rFonts w:ascii="Consolas" w:eastAsia="Times New Roman" w:hAnsi="Consolas" w:cs="Times New Roman"/>
          <w:color w:val="000000"/>
          <w:kern w:val="0"/>
          <w:sz w:val="21"/>
          <w:szCs w:val="21"/>
          <w:lang w:val="es-ES" w:eastAsia="es-ES"/>
          <w14:ligatures w14:val="none"/>
        </w:rPr>
        <w:t>}</w:t>
      </w:r>
    </w:p>
    <w:p w14:paraId="54FDA87E"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A94C45">
        <w:rPr>
          <w:rFonts w:ascii="Consolas" w:eastAsia="Times New Roman" w:hAnsi="Consolas" w:cs="Times New Roman"/>
          <w:color w:val="000000"/>
          <w:kern w:val="0"/>
          <w:sz w:val="21"/>
          <w:szCs w:val="21"/>
          <w:lang w:val="es-ES" w:eastAsia="es-ES"/>
          <w14:ligatures w14:val="none"/>
        </w:rPr>
        <w:t>}</w:t>
      </w:r>
    </w:p>
    <w:p w14:paraId="2235D79F" w14:textId="77777777" w:rsidR="00A94C45" w:rsidRPr="00A94C45" w:rsidRDefault="00A94C45" w:rsidP="00A94C45">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95D2072" w14:textId="2ED1E2F4" w:rsidR="00A94C45" w:rsidRDefault="00155267" w:rsidP="00D04ED5">
      <w:pPr>
        <w:pStyle w:val="Ttulo2"/>
        <w:rPr>
          <w:lang w:val="es-ES"/>
        </w:rPr>
      </w:pPr>
      <w:bookmarkStart w:id="39" w:name="_Toc156600944"/>
      <w:r w:rsidRPr="00155267">
        <w:rPr>
          <w:lang w:val="es-ES"/>
        </w:rPr>
        <w:t>Consumo</w:t>
      </w:r>
      <w:bookmarkEnd w:id="39"/>
    </w:p>
    <w:p w14:paraId="70EC4B31" w14:textId="13D45225" w:rsidR="00B94054"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Para parte de la vista hay que crear un proyecto </w:t>
      </w:r>
      <w:proofErr w:type="spellStart"/>
      <w:r w:rsidRPr="00B94054">
        <w:rPr>
          <w:rFonts w:ascii="Times New Roman" w:hAnsi="Times New Roman" w:cs="Times New Roman"/>
          <w:sz w:val="24"/>
          <w:szCs w:val="24"/>
          <w:lang w:val="es-ES"/>
        </w:rPr>
        <w:t>JavaWeb</w:t>
      </w:r>
      <w:proofErr w:type="spellEnd"/>
      <w:r w:rsidRPr="00B94054">
        <w:rPr>
          <w:rFonts w:ascii="Times New Roman" w:hAnsi="Times New Roman" w:cs="Times New Roman"/>
          <w:sz w:val="24"/>
          <w:szCs w:val="24"/>
          <w:lang w:val="es-ES"/>
        </w:rPr>
        <w:t xml:space="preserve"> está ejecutándose con </w:t>
      </w:r>
      <w:proofErr w:type="spellStart"/>
      <w:r w:rsidRPr="00B94054">
        <w:rPr>
          <w:rFonts w:ascii="Times New Roman" w:hAnsi="Times New Roman" w:cs="Times New Roman"/>
          <w:sz w:val="24"/>
          <w:szCs w:val="24"/>
          <w:lang w:val="es-ES"/>
        </w:rPr>
        <w:t>ApacheTomcat</w:t>
      </w:r>
      <w:proofErr w:type="spellEnd"/>
      <w:r w:rsidRPr="00B94054">
        <w:rPr>
          <w:rFonts w:ascii="Times New Roman" w:hAnsi="Times New Roman" w:cs="Times New Roman"/>
          <w:sz w:val="24"/>
          <w:szCs w:val="24"/>
          <w:lang w:val="es-ES"/>
        </w:rPr>
        <w:t xml:space="preserve"> y JDK 11.</w:t>
      </w:r>
    </w:p>
    <w:p w14:paraId="56A82515" w14:textId="5B170256" w:rsidR="00086EE8" w:rsidRPr="00155267" w:rsidRDefault="00155267" w:rsidP="00D04ED5">
      <w:pPr>
        <w:pStyle w:val="Ttulo3"/>
        <w:rPr>
          <w:lang w:val="es-ES"/>
        </w:rPr>
      </w:pPr>
      <w:bookmarkStart w:id="40" w:name="_Toc156600945"/>
      <w:r w:rsidRPr="00155267">
        <w:rPr>
          <w:lang w:val="es-ES"/>
        </w:rPr>
        <w:t>SOAP</w:t>
      </w:r>
      <w:bookmarkEnd w:id="40"/>
      <w:r w:rsidRPr="00155267">
        <w:rPr>
          <w:lang w:val="es-ES"/>
        </w:rPr>
        <w:t xml:space="preserve"> </w:t>
      </w:r>
    </w:p>
    <w:p w14:paraId="5BD3C89B" w14:textId="1C6C0332" w:rsidR="001854C8" w:rsidRPr="001854C8" w:rsidRDefault="001854C8" w:rsidP="001854C8">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consumir el servicio SOAP, es crucial definir la función JavaScript encargada de realizar la conexión. En este proceso, se utiliza el objeto </w:t>
      </w:r>
      <w:proofErr w:type="spellStart"/>
      <w:r w:rsidRPr="001854C8">
        <w:rPr>
          <w:rFonts w:ascii="Times New Roman" w:hAnsi="Times New Roman" w:cs="Times New Roman"/>
          <w:sz w:val="24"/>
          <w:szCs w:val="24"/>
          <w:lang w:val="es-ES"/>
        </w:rPr>
        <w:t>XMLHttpRequest</w:t>
      </w:r>
      <w:proofErr w:type="spellEnd"/>
      <w:r w:rsidRPr="001854C8">
        <w:rPr>
          <w:rFonts w:ascii="Times New Roman" w:hAnsi="Times New Roman" w:cs="Times New Roman"/>
          <w:sz w:val="24"/>
          <w:szCs w:val="24"/>
          <w:lang w:val="es-ES"/>
        </w:rPr>
        <w:t xml:space="preserve"> para estructurar la petición, especificando el WSDL que contiene los métodos a los que se desea conectarse. Posteriormente, se emplea la herramienta </w:t>
      </w:r>
      <w:proofErr w:type="spellStart"/>
      <w:r w:rsidRPr="001854C8">
        <w:rPr>
          <w:rFonts w:ascii="Times New Roman" w:hAnsi="Times New Roman" w:cs="Times New Roman"/>
          <w:sz w:val="24"/>
          <w:szCs w:val="24"/>
          <w:lang w:val="es-ES"/>
        </w:rPr>
        <w:t>SoapUI</w:t>
      </w:r>
      <w:proofErr w:type="spellEnd"/>
      <w:r w:rsidRPr="001854C8">
        <w:rPr>
          <w:rFonts w:ascii="Times New Roman" w:hAnsi="Times New Roman" w:cs="Times New Roman"/>
          <w:sz w:val="24"/>
          <w:szCs w:val="24"/>
          <w:lang w:val="es-ES"/>
        </w:rPr>
        <w:t xml:space="preserve"> para obtener el XML de la petición y así poder extraer datos del servicio.</w:t>
      </w:r>
    </w:p>
    <w:p w14:paraId="2258F810" w14:textId="7FE1BAC8" w:rsidR="001854C8" w:rsidRDefault="001854C8" w:rsidP="00155267">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facilitar el procesamiento de los datos obtenidos en formato XML, se realiza el </w:t>
      </w:r>
      <w:proofErr w:type="spellStart"/>
      <w:r w:rsidRPr="001854C8">
        <w:rPr>
          <w:rFonts w:ascii="Times New Roman" w:hAnsi="Times New Roman" w:cs="Times New Roman"/>
          <w:sz w:val="24"/>
          <w:szCs w:val="24"/>
          <w:lang w:val="es-ES"/>
        </w:rPr>
        <w:t>parsing</w:t>
      </w:r>
      <w:proofErr w:type="spellEnd"/>
      <w:r w:rsidRPr="001854C8">
        <w:rPr>
          <w:rFonts w:ascii="Times New Roman" w:hAnsi="Times New Roman" w:cs="Times New Roman"/>
          <w:sz w:val="24"/>
          <w:szCs w:val="24"/>
          <w:lang w:val="es-ES"/>
        </w:rPr>
        <w:t xml:space="preserve"> a JSON utilizando la librería JavaScript (x2js). Este paso mejora la comodidad al trabajar con los datos obtenidos del servicio SOAP.</w:t>
      </w:r>
    </w:p>
    <w:p w14:paraId="625783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A31515"/>
          <w:kern w:val="0"/>
          <w:sz w:val="21"/>
          <w:szCs w:val="21"/>
          <w:lang w:val="es-ES" w:eastAsia="es-ES"/>
          <w14:ligatures w14:val="none"/>
        </w:rPr>
        <w:t>'http://localhost:8082/</w:t>
      </w:r>
      <w:proofErr w:type="spellStart"/>
      <w:r w:rsidRPr="00155267">
        <w:rPr>
          <w:rFonts w:ascii="Consolas" w:eastAsia="Times New Roman" w:hAnsi="Consolas" w:cs="Times New Roman"/>
          <w:color w:val="A31515"/>
          <w:kern w:val="0"/>
          <w:sz w:val="21"/>
          <w:szCs w:val="21"/>
          <w:lang w:val="es-ES" w:eastAsia="es-ES"/>
          <w14:ligatures w14:val="none"/>
        </w:rPr>
        <w:t>soapproject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swspersona?wsdl</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5257D5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E9B629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roofErr w:type="spellStart"/>
      <w:r w:rsidRPr="00155267">
        <w:rPr>
          <w:rFonts w:ascii="Consolas" w:eastAsia="Times New Roman" w:hAnsi="Consolas" w:cs="Times New Roman"/>
          <w:color w:val="000000"/>
          <w:kern w:val="0"/>
          <w:sz w:val="21"/>
          <w:szCs w:val="21"/>
          <w:lang w:val="es-ES" w:eastAsia="es-ES"/>
          <w14:ligatures w14:val="none"/>
        </w:rPr>
        <w:t>consumer_</w:t>
      </w:r>
      <w:proofErr w:type="gram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A31515"/>
          <w:kern w:val="0"/>
          <w:sz w:val="21"/>
          <w:szCs w:val="21"/>
          <w:lang w:val="es-ES" w:eastAsia="es-ES"/>
          <w14:ligatures w14:val="none"/>
        </w:rPr>
        <w:t>"I"</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,$scope.url,{</w:t>
      </w:r>
    </w:p>
    <w:p w14:paraId="7A21285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nombre:</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Jhon</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65169A3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apellido:</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Leturne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
    <w:p w14:paraId="2F279B7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cedula:</w:t>
      </w:r>
      <w:r w:rsidRPr="00155267">
        <w:rPr>
          <w:rFonts w:ascii="Consolas" w:eastAsia="Times New Roman" w:hAnsi="Consolas" w:cs="Times New Roman"/>
          <w:color w:val="A31515"/>
          <w:kern w:val="0"/>
          <w:sz w:val="21"/>
          <w:szCs w:val="21"/>
          <w:lang w:val="pt-PT" w:eastAsia="es-ES"/>
          <w14:ligatures w14:val="none"/>
        </w:rPr>
        <w:t>'1250808373'</w:t>
      </w:r>
      <w:r w:rsidRPr="00155267">
        <w:rPr>
          <w:rFonts w:ascii="Consolas" w:eastAsia="Times New Roman" w:hAnsi="Consolas" w:cs="Times New Roman"/>
          <w:color w:val="000000"/>
          <w:kern w:val="0"/>
          <w:sz w:val="21"/>
          <w:szCs w:val="21"/>
          <w:lang w:val="pt-PT" w:eastAsia="es-ES"/>
          <w14:ligatures w14:val="none"/>
        </w:rPr>
        <w:t>,</w:t>
      </w:r>
    </w:p>
    <w:p w14:paraId="1D8493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correo:</w:t>
      </w:r>
      <w:r w:rsidRPr="00155267">
        <w:rPr>
          <w:rFonts w:ascii="Consolas" w:eastAsia="Times New Roman" w:hAnsi="Consolas" w:cs="Times New Roman"/>
          <w:color w:val="A31515"/>
          <w:kern w:val="0"/>
          <w:sz w:val="21"/>
          <w:szCs w:val="21"/>
          <w:lang w:val="pt-PT" w:eastAsia="es-ES"/>
          <w14:ligatures w14:val="none"/>
        </w:rPr>
        <w:t>'jlturnep@uteq.edu.ec'</w:t>
      </w:r>
      <w:r w:rsidRPr="00155267">
        <w:rPr>
          <w:rFonts w:ascii="Consolas" w:eastAsia="Times New Roman" w:hAnsi="Consolas" w:cs="Times New Roman"/>
          <w:color w:val="000000"/>
          <w:kern w:val="0"/>
          <w:sz w:val="21"/>
          <w:szCs w:val="21"/>
          <w:lang w:val="pt-PT" w:eastAsia="es-ES"/>
          <w14:ligatures w14:val="none"/>
        </w:rPr>
        <w:t>,</w:t>
      </w:r>
    </w:p>
    <w:p w14:paraId="021D6836"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estado:</w:t>
      </w:r>
      <w:r w:rsidRPr="00155267">
        <w:rPr>
          <w:rFonts w:ascii="Consolas" w:eastAsia="Times New Roman" w:hAnsi="Consolas" w:cs="Times New Roman"/>
          <w:color w:val="0000FF"/>
          <w:kern w:val="0"/>
          <w:sz w:val="21"/>
          <w:szCs w:val="21"/>
          <w:lang w:val="pt-PT" w:eastAsia="es-ES"/>
          <w14:ligatures w14:val="none"/>
        </w:rPr>
        <w:t>true</w:t>
      </w:r>
      <w:r w:rsidRPr="00155267">
        <w:rPr>
          <w:rFonts w:ascii="Consolas" w:eastAsia="Times New Roman" w:hAnsi="Consolas" w:cs="Times New Roman"/>
          <w:color w:val="000000"/>
          <w:kern w:val="0"/>
          <w:sz w:val="21"/>
          <w:szCs w:val="21"/>
          <w:lang w:val="pt-PT" w:eastAsia="es-ES"/>
          <w14:ligatures w14:val="none"/>
        </w:rPr>
        <w:t>,</w:t>
      </w:r>
    </w:p>
    <w:p w14:paraId="3D3386E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7CCA467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p>
    <w:p w14:paraId="76FE6D8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FF"/>
          <w:kern w:val="0"/>
          <w:sz w:val="21"/>
          <w:szCs w:val="21"/>
          <w:lang w:val="pt-PT" w:eastAsia="es-ES"/>
          <w14:ligatures w14:val="none"/>
        </w:rPr>
        <w:t>function</w:t>
      </w:r>
      <w:r w:rsidRPr="00155267">
        <w:rPr>
          <w:rFonts w:ascii="Consolas" w:eastAsia="Times New Roman" w:hAnsi="Consolas" w:cs="Times New Roman"/>
          <w:color w:val="000000"/>
          <w:kern w:val="0"/>
          <w:sz w:val="21"/>
          <w:szCs w:val="21"/>
          <w:lang w:val="pt-PT" w:eastAsia="es-ES"/>
          <w14:ligatures w14:val="none"/>
        </w:rPr>
        <w:t xml:space="preserve"> consumer_soap(body_type,type,url,object)</w:t>
      </w:r>
    </w:p>
    <w:p w14:paraId="19BD426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w:t>
      </w:r>
    </w:p>
    <w:p w14:paraId="0CA8C8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var</w:t>
      </w:r>
      <w:r w:rsidRPr="00155267">
        <w:rPr>
          <w:rFonts w:ascii="Consolas" w:eastAsia="Times New Roman" w:hAnsi="Consolas" w:cs="Times New Roman"/>
          <w:color w:val="000000"/>
          <w:kern w:val="0"/>
          <w:sz w:val="21"/>
          <w:szCs w:val="21"/>
          <w:lang w:val="pt-PT" w:eastAsia="es-ES"/>
          <w14:ligatures w14:val="none"/>
        </w:rPr>
        <w:t xml:space="preserve"> soap=</w:t>
      </w:r>
      <w:r w:rsidRPr="00155267">
        <w:rPr>
          <w:rFonts w:ascii="Consolas" w:eastAsia="Times New Roman" w:hAnsi="Consolas" w:cs="Times New Roman"/>
          <w:color w:val="A31515"/>
          <w:kern w:val="0"/>
          <w:sz w:val="21"/>
          <w:szCs w:val="21"/>
          <w:lang w:val="pt-PT" w:eastAsia="es-ES"/>
          <w14:ligatures w14:val="none"/>
        </w:rPr>
        <w:t>""</w:t>
      </w:r>
    </w:p>
    <w:p w14:paraId="4221A07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"I"</w:t>
      </w:r>
      <w:r w:rsidRPr="00155267">
        <w:rPr>
          <w:rFonts w:ascii="Consolas" w:eastAsia="Times New Roman" w:hAnsi="Consolas" w:cs="Times New Roman"/>
          <w:color w:val="000000"/>
          <w:kern w:val="0"/>
          <w:sz w:val="21"/>
          <w:szCs w:val="21"/>
          <w:lang w:val="pt-PT" w:eastAsia="es-ES"/>
          <w14:ligatures w14:val="none"/>
        </w:rPr>
        <w:t>)</w:t>
      </w:r>
    </w:p>
    <w:p w14:paraId="1F168CC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   </w:t>
      </w:r>
    </w:p>
    <w:p w14:paraId="3F23EFC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60B1BF2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1DFF985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184BC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0C479FC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pt-PT" w:eastAsia="es-ES"/>
          <w14:ligatures w14:val="none"/>
        </w:rPr>
        <w:t xml:space="preserve">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32C9683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&lt;persona&gt;</w:t>
      </w:r>
    </w:p>
    <w:p w14:paraId="73B0C8E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w:t>
      </w:r>
      <w:proofErr w:type="gramStart"/>
      <w:r w:rsidRPr="00155267">
        <w:rPr>
          <w:rFonts w:ascii="Consolas" w:eastAsia="Times New Roman" w:hAnsi="Consolas" w:cs="Times New Roman"/>
          <w:color w:val="A31515"/>
          <w:kern w:val="0"/>
          <w:sz w:val="21"/>
          <w:szCs w:val="21"/>
          <w:lang w:val="es-ES" w:eastAsia="es-ES"/>
          <w14:ligatures w14:val="none"/>
        </w:rPr>
        <w:t>&lt;!--</w:t>
      </w:r>
      <w:proofErr w:type="spellStart"/>
      <w:proofErr w:type="gramEnd"/>
      <w:r w:rsidRPr="00155267">
        <w:rPr>
          <w:rFonts w:ascii="Consolas" w:eastAsia="Times New Roman" w:hAnsi="Consolas" w:cs="Times New Roman"/>
          <w:color w:val="A31515"/>
          <w:kern w:val="0"/>
          <w:sz w:val="21"/>
          <w:szCs w:val="21"/>
          <w:lang w:val="es-ES" w:eastAsia="es-ES"/>
          <w14:ligatures w14:val="none"/>
        </w:rPr>
        <w:t>Optional</w:t>
      </w:r>
      <w:proofErr w:type="spellEnd"/>
      <w:r w:rsidRPr="00155267">
        <w:rPr>
          <w:rFonts w:ascii="Consolas" w:eastAsia="Times New Roman" w:hAnsi="Consolas" w:cs="Times New Roman"/>
          <w:color w:val="A31515"/>
          <w:kern w:val="0"/>
          <w:sz w:val="21"/>
          <w:szCs w:val="21"/>
          <w:lang w:val="es-ES" w:eastAsia="es-ES"/>
          <w14:ligatures w14:val="none"/>
        </w:rPr>
        <w:t>:--&gt;</w:t>
      </w:r>
    </w:p>
    <w:p w14:paraId="6018DAA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A31515"/>
          <w:kern w:val="0"/>
          <w:sz w:val="21"/>
          <w:szCs w:val="21"/>
          <w:lang w:val="es-ES" w:eastAsia="es-ES"/>
          <w14:ligatures w14:val="none"/>
        </w:rPr>
        <w:t>                 &lt;apellido&gt;</w:t>
      </w:r>
      <w:r w:rsidRPr="00155267">
        <w:rPr>
          <w:rFonts w:ascii="Consolas" w:eastAsia="Times New Roman" w:hAnsi="Consolas" w:cs="Times New Roman"/>
          <w:color w:val="0000FF"/>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object.apellido</w:t>
      </w:r>
      <w:proofErr w:type="spellEnd"/>
      <w:proofErr w:type="gramEnd"/>
      <w:r w:rsidRPr="00155267">
        <w:rPr>
          <w:rFonts w:ascii="Consolas" w:eastAsia="Times New Roman" w:hAnsi="Consolas" w:cs="Times New Roman"/>
          <w:color w:val="0000FF"/>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&lt;/apellido&gt;</w:t>
      </w:r>
    </w:p>
    <w:p w14:paraId="348824B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A31515"/>
          <w:kern w:val="0"/>
          <w:sz w:val="21"/>
          <w:szCs w:val="21"/>
          <w:lang w:val="pt-PT" w:eastAsia="es-ES"/>
          <w14:ligatures w14:val="none"/>
        </w:rPr>
        <w:t>&lt;!--Optional:--&gt;</w:t>
      </w:r>
    </w:p>
    <w:p w14:paraId="65F4316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64172DF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684BC48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&lt;correo&gt;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object.correo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&lt;/correo&gt;</w:t>
      </w:r>
    </w:p>
    <w:p w14:paraId="3DC07BA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1C54065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&lt;estado&gt;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object.estado</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&lt;/estado&gt;</w:t>
      </w:r>
    </w:p>
    <w:p w14:paraId="5E830CB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&lt;idpersona&gt;?&lt;/idpersona&gt;</w:t>
      </w:r>
    </w:p>
    <w:p w14:paraId="648AD62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3D45F5E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&lt;nombre&gt;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object.nombre</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&lt;/nombre&gt;</w:t>
      </w:r>
    </w:p>
    <w:p w14:paraId="3FF6613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&lt;/persona&gt;</w:t>
      </w:r>
    </w:p>
    <w:p w14:paraId="69FBBEA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&lt;/soap:insertarPersona&gt;</w:t>
      </w:r>
    </w:p>
    <w:p w14:paraId="79CE512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7B0B42DD"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7A111D6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w:t>
      </w:r>
    </w:p>
    <w:p w14:paraId="7DA2FC9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if</w:t>
      </w:r>
      <w:r w:rsidRPr="00155267">
        <w:rPr>
          <w:rFonts w:ascii="Consolas" w:eastAsia="Times New Roman" w:hAnsi="Consolas" w:cs="Times New Roman"/>
          <w:color w:val="000000"/>
          <w:kern w:val="0"/>
          <w:sz w:val="21"/>
          <w:szCs w:val="21"/>
          <w:lang w:val="pt-PT" w:eastAsia="es-ES"/>
          <w14:ligatures w14:val="none"/>
        </w:rPr>
        <w:t>(body_type==</w:t>
      </w:r>
      <w:r w:rsidRPr="00155267">
        <w:rPr>
          <w:rFonts w:ascii="Consolas" w:eastAsia="Times New Roman" w:hAnsi="Consolas" w:cs="Times New Roman"/>
          <w:color w:val="A31515"/>
          <w:kern w:val="0"/>
          <w:sz w:val="21"/>
          <w:szCs w:val="21"/>
          <w:lang w:val="pt-PT" w:eastAsia="es-ES"/>
          <w14:ligatures w14:val="none"/>
        </w:rPr>
        <w:t>"B"</w:t>
      </w:r>
      <w:r w:rsidRPr="00155267">
        <w:rPr>
          <w:rFonts w:ascii="Consolas" w:eastAsia="Times New Roman" w:hAnsi="Consolas" w:cs="Times New Roman"/>
          <w:color w:val="000000"/>
          <w:kern w:val="0"/>
          <w:sz w:val="21"/>
          <w:szCs w:val="21"/>
          <w:lang w:val="pt-PT" w:eastAsia="es-ES"/>
          <w14:ligatures w14:val="none"/>
        </w:rPr>
        <w:t>)</w:t>
      </w:r>
    </w:p>
    <w:p w14:paraId="70C23CBF"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w:t>
      </w:r>
    </w:p>
    <w:p w14:paraId="66A1554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soap=</w:t>
      </w:r>
      <w:r w:rsidRPr="00155267">
        <w:rPr>
          <w:rFonts w:ascii="Consolas" w:eastAsia="Times New Roman" w:hAnsi="Consolas" w:cs="Times New Roman"/>
          <w:color w:val="A31515"/>
          <w:kern w:val="0"/>
          <w:sz w:val="21"/>
          <w:szCs w:val="21"/>
          <w:lang w:val="pt-PT" w:eastAsia="es-ES"/>
          <w14:ligatures w14:val="none"/>
        </w:rPr>
        <w:t>`&lt;soapenv:Envelope xmlns:soapenv="http://schemas.xmlsoap.org/soap/envelope/" xmlns:soap="http://soapproject.ejemploagentemovil.mycompany.com/"&gt;</w:t>
      </w:r>
    </w:p>
    <w:p w14:paraId="5650B82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&lt;soapenv:Header/&gt;</w:t>
      </w:r>
    </w:p>
    <w:p w14:paraId="71B51DE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4C485B0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0ED8824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&lt;!--Optional:--&gt;</w:t>
      </w:r>
    </w:p>
    <w:p w14:paraId="230B48E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&lt;cedula&gt;</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000000"/>
          <w:kern w:val="0"/>
          <w:sz w:val="21"/>
          <w:szCs w:val="21"/>
          <w:lang w:val="pt-PT" w:eastAsia="es-ES"/>
          <w14:ligatures w14:val="none"/>
        </w:rPr>
        <w:t>object.cedula</w:t>
      </w:r>
      <w:r w:rsidRPr="00155267">
        <w:rPr>
          <w:rFonts w:ascii="Consolas" w:eastAsia="Times New Roman" w:hAnsi="Consolas" w:cs="Times New Roman"/>
          <w:color w:val="0000FF"/>
          <w:kern w:val="0"/>
          <w:sz w:val="21"/>
          <w:szCs w:val="21"/>
          <w:lang w:val="pt-PT" w:eastAsia="es-ES"/>
          <w14:ligatures w14:val="none"/>
        </w:rPr>
        <w:t>}</w:t>
      </w:r>
      <w:r w:rsidRPr="00155267">
        <w:rPr>
          <w:rFonts w:ascii="Consolas" w:eastAsia="Times New Roman" w:hAnsi="Consolas" w:cs="Times New Roman"/>
          <w:color w:val="A31515"/>
          <w:kern w:val="0"/>
          <w:sz w:val="21"/>
          <w:szCs w:val="21"/>
          <w:lang w:val="pt-PT" w:eastAsia="es-ES"/>
          <w14:ligatures w14:val="none"/>
        </w:rPr>
        <w:t>&lt;/cedula&gt;</w:t>
      </w:r>
    </w:p>
    <w:p w14:paraId="02F938C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&lt;/soap:buscarPersona&gt;</w:t>
      </w:r>
    </w:p>
    <w:p w14:paraId="2E035F1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&lt;/soapenv:Body&gt;</w:t>
      </w:r>
    </w:p>
    <w:p w14:paraId="5262DAE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A31515"/>
          <w:kern w:val="0"/>
          <w:sz w:val="21"/>
          <w:szCs w:val="21"/>
          <w:lang w:val="pt-PT" w:eastAsia="es-ES"/>
          <w14:ligatures w14:val="none"/>
        </w:rPr>
        <w:t>     &lt;/soapenv:Envelope&gt;`</w:t>
      </w:r>
    </w:p>
    <w:p w14:paraId="3575BF71"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
    <w:p w14:paraId="013E29D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48D8FEF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7BB2BD8"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28DCD0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lastRenderedPageBreak/>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A31515"/>
          <w:kern w:val="0"/>
          <w:sz w:val="21"/>
          <w:szCs w:val="21"/>
          <w:lang w:val="es-ES" w:eastAsia="es-ES"/>
          <w14:ligatures w14:val="none"/>
        </w:rPr>
        <w:t>"Error no coincide con el tipo"</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return</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4FFF51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6A41F5"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var</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000FF"/>
          <w:kern w:val="0"/>
          <w:sz w:val="21"/>
          <w:szCs w:val="21"/>
          <w:lang w:val="es-ES" w:eastAsia="es-ES"/>
          <w14:ligatures w14:val="none"/>
        </w:rPr>
        <w:t>new</w:t>
      </w: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00"/>
          <w:kern w:val="0"/>
          <w:sz w:val="21"/>
          <w:szCs w:val="21"/>
          <w:lang w:val="es-ES" w:eastAsia="es-ES"/>
          <w14:ligatures w14:val="none"/>
        </w:rPr>
        <w:t>XMLHttpRequest</w:t>
      </w:r>
      <w:proofErr w:type="spellEnd"/>
      <w:r w:rsidRPr="00155267">
        <w:rPr>
          <w:rFonts w:ascii="Consolas" w:eastAsia="Times New Roman" w:hAnsi="Consolas" w:cs="Times New Roman"/>
          <w:color w:val="000000"/>
          <w:kern w:val="0"/>
          <w:sz w:val="21"/>
          <w:szCs w:val="21"/>
          <w:lang w:val="es-ES" w:eastAsia="es-ES"/>
          <w14:ligatures w14:val="none"/>
        </w:rPr>
        <w:t>(</w:t>
      </w:r>
      <w:proofErr w:type="gramEnd"/>
      <w:r w:rsidRPr="00155267">
        <w:rPr>
          <w:rFonts w:ascii="Consolas" w:eastAsia="Times New Roman" w:hAnsi="Consolas" w:cs="Times New Roman"/>
          <w:color w:val="000000"/>
          <w:kern w:val="0"/>
          <w:sz w:val="21"/>
          <w:szCs w:val="21"/>
          <w:lang w:val="es-ES" w:eastAsia="es-ES"/>
          <w14:ligatures w14:val="none"/>
        </w:rPr>
        <w:t>);</w:t>
      </w:r>
    </w:p>
    <w:p w14:paraId="49711C3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objXMLHttpRequest.open</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'POST</w:t>
      </w:r>
      <w:proofErr w:type="gramStart"/>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type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url</w:t>
      </w:r>
      <w:proofErr w:type="spellEnd"/>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FF"/>
          <w:kern w:val="0"/>
          <w:sz w:val="21"/>
          <w:szCs w:val="21"/>
          <w:lang w:val="es-ES" w:eastAsia="es-ES"/>
          <w14:ligatures w14:val="none"/>
        </w:rPr>
        <w:t>true</w:t>
      </w:r>
      <w:r w:rsidRPr="00155267">
        <w:rPr>
          <w:rFonts w:ascii="Consolas" w:eastAsia="Times New Roman" w:hAnsi="Consolas" w:cs="Times New Roman"/>
          <w:color w:val="000000"/>
          <w:kern w:val="0"/>
          <w:sz w:val="21"/>
          <w:szCs w:val="21"/>
          <w:lang w:val="es-ES" w:eastAsia="es-ES"/>
          <w14:ligatures w14:val="none"/>
        </w:rPr>
        <w:t>);</w:t>
      </w:r>
    </w:p>
    <w:p w14:paraId="1355078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objXMLHttpRequest.onreadystatechange</w:t>
      </w:r>
      <w:proofErr w:type="spellEnd"/>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 {</w:t>
      </w:r>
    </w:p>
    <w:p w14:paraId="400ECF2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proofErr w:type="gram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objXMLHttpRequest.readyState</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4</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objXMLHttpRequest.status</w:t>
      </w:r>
      <w:proofErr w:type="spellEnd"/>
      <w:r w:rsidRPr="00155267">
        <w:rPr>
          <w:rFonts w:ascii="Consolas" w:eastAsia="Times New Roman" w:hAnsi="Consolas" w:cs="Times New Roman"/>
          <w:color w:val="000000"/>
          <w:kern w:val="0"/>
          <w:sz w:val="21"/>
          <w:szCs w:val="21"/>
          <w:lang w:val="es-ES" w:eastAsia="es-ES"/>
          <w14:ligatures w14:val="none"/>
        </w:rPr>
        <w:t xml:space="preserve"> == </w:t>
      </w:r>
      <w:r w:rsidRPr="00155267">
        <w:rPr>
          <w:rFonts w:ascii="Consolas" w:eastAsia="Times New Roman" w:hAnsi="Consolas" w:cs="Times New Roman"/>
          <w:color w:val="098658"/>
          <w:kern w:val="0"/>
          <w:sz w:val="21"/>
          <w:szCs w:val="21"/>
          <w:lang w:val="es-ES" w:eastAsia="es-ES"/>
          <w14:ligatures w14:val="none"/>
        </w:rPr>
        <w:t>200</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w:t>
      </w:r>
    </w:p>
    <w:p w14:paraId="132E412C"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000000"/>
          <w:kern w:val="0"/>
          <w:sz w:val="21"/>
          <w:szCs w:val="21"/>
          <w:lang w:val="pt-PT" w:eastAsia="es-ES"/>
          <w14:ligatures w14:val="none"/>
        </w:rPr>
        <w:t>result = objXMLHttpRequest;</w:t>
      </w:r>
    </w:p>
    <w:p w14:paraId="7086F053"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console.log(objXMLHttpRequest.responseText);</w:t>
      </w:r>
    </w:p>
    <w:p w14:paraId="03BE9AF7"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x2js = </w:t>
      </w:r>
      <w:r w:rsidRPr="001376C4">
        <w:rPr>
          <w:rFonts w:ascii="Consolas" w:eastAsia="Times New Roman" w:hAnsi="Consolas" w:cs="Times New Roman"/>
          <w:color w:val="0000FF"/>
          <w:kern w:val="0"/>
          <w:sz w:val="21"/>
          <w:szCs w:val="21"/>
          <w:lang w:val="pt-PT" w:eastAsia="es-ES"/>
          <w14:ligatures w14:val="none"/>
        </w:rPr>
        <w:t>new</w:t>
      </w:r>
      <w:r w:rsidRPr="001376C4">
        <w:rPr>
          <w:rFonts w:ascii="Consolas" w:eastAsia="Times New Roman" w:hAnsi="Consolas" w:cs="Times New Roman"/>
          <w:color w:val="000000"/>
          <w:kern w:val="0"/>
          <w:sz w:val="21"/>
          <w:szCs w:val="21"/>
          <w:lang w:val="pt-PT" w:eastAsia="es-ES"/>
          <w14:ligatures w14:val="none"/>
        </w:rPr>
        <w:t xml:space="preserve"> X2JS();</w:t>
      </w:r>
    </w:p>
    <w:p w14:paraId="424B9E1E"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FF"/>
          <w:kern w:val="0"/>
          <w:sz w:val="21"/>
          <w:szCs w:val="21"/>
          <w:lang w:val="pt-PT" w:eastAsia="es-ES"/>
          <w14:ligatures w14:val="none"/>
        </w:rPr>
        <w:t>var</w:t>
      </w:r>
      <w:r w:rsidRPr="001376C4">
        <w:rPr>
          <w:rFonts w:ascii="Consolas" w:eastAsia="Times New Roman" w:hAnsi="Consolas" w:cs="Times New Roman"/>
          <w:color w:val="000000"/>
          <w:kern w:val="0"/>
          <w:sz w:val="21"/>
          <w:szCs w:val="21"/>
          <w:lang w:val="pt-PT" w:eastAsia="es-ES"/>
          <w14:ligatures w14:val="none"/>
        </w:rPr>
        <w:t xml:space="preserve"> jsonObj = x2js.xml_str2json( objXMLHttpRequest.responseText );</w:t>
      </w:r>
    </w:p>
    <w:p w14:paraId="69FDBB1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pt-PT" w:eastAsia="es-ES"/>
          <w14:ligatures w14:val="none"/>
        </w:rPr>
        <w:t>console.log(jsonObj);</w:t>
      </w:r>
    </w:p>
    <w:p w14:paraId="45FE50AB"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resultado=</w:t>
      </w:r>
      <w:r w:rsidRPr="00752A3E">
        <w:rPr>
          <w:rFonts w:ascii="Consolas" w:eastAsia="Times New Roman" w:hAnsi="Consolas" w:cs="Times New Roman"/>
          <w:color w:val="A31515"/>
          <w:kern w:val="0"/>
          <w:sz w:val="21"/>
          <w:szCs w:val="21"/>
          <w:lang w:val="pt-PT" w:eastAsia="es-ES"/>
          <w14:ligatures w14:val="none"/>
        </w:rPr>
        <w:t>""</w:t>
      </w:r>
      <w:r w:rsidRPr="00752A3E">
        <w:rPr>
          <w:rFonts w:ascii="Consolas" w:eastAsia="Times New Roman" w:hAnsi="Consolas" w:cs="Times New Roman"/>
          <w:color w:val="000000"/>
          <w:kern w:val="0"/>
          <w:sz w:val="21"/>
          <w:szCs w:val="21"/>
          <w:lang w:val="pt-PT" w:eastAsia="es-ES"/>
          <w14:ligatures w14:val="none"/>
        </w:rPr>
        <w:t>;</w:t>
      </w:r>
    </w:p>
    <w:p w14:paraId="486993A0" w14:textId="77777777" w:rsidR="00155267" w:rsidRPr="00752A3E"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FF"/>
          <w:kern w:val="0"/>
          <w:sz w:val="21"/>
          <w:szCs w:val="21"/>
          <w:lang w:val="pt-PT" w:eastAsia="es-ES"/>
          <w14:ligatures w14:val="none"/>
        </w:rPr>
        <w:t>if</w:t>
      </w:r>
      <w:r w:rsidRPr="00752A3E">
        <w:rPr>
          <w:rFonts w:ascii="Consolas" w:eastAsia="Times New Roman" w:hAnsi="Consolas" w:cs="Times New Roman"/>
          <w:color w:val="000000"/>
          <w:kern w:val="0"/>
          <w:sz w:val="21"/>
          <w:szCs w:val="21"/>
          <w:lang w:val="pt-PT" w:eastAsia="es-ES"/>
          <w14:ligatures w14:val="none"/>
        </w:rPr>
        <w:t>(body_type==</w:t>
      </w:r>
      <w:r w:rsidRPr="00752A3E">
        <w:rPr>
          <w:rFonts w:ascii="Consolas" w:eastAsia="Times New Roman" w:hAnsi="Consolas" w:cs="Times New Roman"/>
          <w:color w:val="A31515"/>
          <w:kern w:val="0"/>
          <w:sz w:val="21"/>
          <w:szCs w:val="21"/>
          <w:lang w:val="pt-PT" w:eastAsia="es-ES"/>
          <w14:ligatures w14:val="none"/>
        </w:rPr>
        <w:t>"L"</w:t>
      </w:r>
      <w:r w:rsidRPr="00752A3E">
        <w:rPr>
          <w:rFonts w:ascii="Consolas" w:eastAsia="Times New Roman" w:hAnsi="Consolas" w:cs="Times New Roman"/>
          <w:color w:val="000000"/>
          <w:kern w:val="0"/>
          <w:sz w:val="21"/>
          <w:szCs w:val="21"/>
          <w:lang w:val="pt-PT" w:eastAsia="es-ES"/>
          <w14:ligatures w14:val="none"/>
        </w:rPr>
        <w:t>)</w:t>
      </w:r>
    </w:p>
    <w:p w14:paraId="1551435C" w14:textId="77777777" w:rsidR="00155267" w:rsidRPr="001376C4"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752A3E">
        <w:rPr>
          <w:rFonts w:ascii="Consolas" w:eastAsia="Times New Roman" w:hAnsi="Consolas" w:cs="Times New Roman"/>
          <w:color w:val="000000"/>
          <w:kern w:val="0"/>
          <w:sz w:val="21"/>
          <w:szCs w:val="21"/>
          <w:lang w:val="pt-PT" w:eastAsia="es-ES"/>
          <w14:ligatures w14:val="none"/>
        </w:rPr>
        <w:t xml:space="preserve">                </w:t>
      </w:r>
      <w:r w:rsidRPr="001376C4">
        <w:rPr>
          <w:rFonts w:ascii="Consolas" w:eastAsia="Times New Roman" w:hAnsi="Consolas" w:cs="Times New Roman"/>
          <w:color w:val="000000"/>
          <w:kern w:val="0"/>
          <w:sz w:val="21"/>
          <w:szCs w:val="21"/>
          <w:lang w:val="pt-PT" w:eastAsia="es-ES"/>
          <w14:ligatures w14:val="none"/>
        </w:rPr>
        <w:t>resultado=jsonObj.Envelope.Body.listarPersonasResponse.return</w:t>
      </w:r>
    </w:p>
    <w:p w14:paraId="6991D8EA"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376C4">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FF"/>
          <w:kern w:val="0"/>
          <w:sz w:val="21"/>
          <w:szCs w:val="21"/>
          <w:lang w:val="pt-PT" w:eastAsia="es-ES"/>
          <w14:ligatures w14:val="none"/>
        </w:rPr>
        <w:t>else</w:t>
      </w:r>
    </w:p>
    <w:p w14:paraId="1B3B8790"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155267">
        <w:rPr>
          <w:rFonts w:ascii="Consolas" w:eastAsia="Times New Roman" w:hAnsi="Consolas" w:cs="Times New Roman"/>
          <w:color w:val="000000"/>
          <w:kern w:val="0"/>
          <w:sz w:val="21"/>
          <w:szCs w:val="21"/>
          <w:lang w:val="pt-PT" w:eastAsia="es-ES"/>
          <w14:ligatures w14:val="none"/>
        </w:rPr>
        <w:t>                resultado=jsonObj.Envelope.Body.buscarPersonaResponse.return</w:t>
      </w:r>
    </w:p>
    <w:p w14:paraId="55CC712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pt-PT" w:eastAsia="es-ES"/>
          <w14:ligatures w14:val="none"/>
        </w:rPr>
        <w:t xml:space="preserve">            </w:t>
      </w:r>
      <w:r w:rsidRPr="00155267">
        <w:rPr>
          <w:rFonts w:ascii="Consolas" w:eastAsia="Times New Roman" w:hAnsi="Consolas" w:cs="Times New Roman"/>
          <w:color w:val="000000"/>
          <w:kern w:val="0"/>
          <w:sz w:val="21"/>
          <w:szCs w:val="21"/>
          <w:lang w:val="es-ES" w:eastAsia="es-ES"/>
          <w14:ligatures w14:val="none"/>
        </w:rPr>
        <w:t>$</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proofErr w:type="gramEnd"/>
      <w:r w:rsidRPr="00155267">
        <w:rPr>
          <w:rFonts w:ascii="Consolas" w:eastAsia="Times New Roman" w:hAnsi="Consolas" w:cs="Times New Roman"/>
          <w:color w:val="000000"/>
          <w:kern w:val="0"/>
          <w:sz w:val="21"/>
          <w:szCs w:val="21"/>
          <w:lang w:val="es-ES" w:eastAsia="es-ES"/>
          <w14:ligatures w14:val="none"/>
        </w:rPr>
        <w:t>apply</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function</w:t>
      </w:r>
      <w:proofErr w:type="spellEnd"/>
      <w:r w:rsidRPr="00155267">
        <w:rPr>
          <w:rFonts w:ascii="Consolas" w:eastAsia="Times New Roman" w:hAnsi="Consolas" w:cs="Times New Roman"/>
          <w:color w:val="000000"/>
          <w:kern w:val="0"/>
          <w:sz w:val="21"/>
          <w:szCs w:val="21"/>
          <w:lang w:val="es-ES" w:eastAsia="es-ES"/>
          <w14:ligatures w14:val="none"/>
        </w:rPr>
        <w:t xml:space="preserve">() </w:t>
      </w:r>
    </w:p>
    <w:p w14:paraId="1F1D0CA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387C3532"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console.log(</w:t>
      </w:r>
      <w:proofErr w:type="gramEnd"/>
      <w:r w:rsidRPr="00155267">
        <w:rPr>
          <w:rFonts w:ascii="Consolas" w:eastAsia="Times New Roman" w:hAnsi="Consolas" w:cs="Times New Roman"/>
          <w:color w:val="000000"/>
          <w:kern w:val="0"/>
          <w:sz w:val="21"/>
          <w:szCs w:val="21"/>
          <w:lang w:val="es-ES" w:eastAsia="es-ES"/>
          <w14:ligatures w14:val="none"/>
        </w:rPr>
        <w:t>resultado+</w:t>
      </w:r>
      <w:r w:rsidRPr="00155267">
        <w:rPr>
          <w:rFonts w:ascii="Consolas" w:eastAsia="Times New Roman" w:hAnsi="Consolas" w:cs="Times New Roman"/>
          <w:color w:val="A31515"/>
          <w:kern w:val="0"/>
          <w:sz w:val="21"/>
          <w:szCs w:val="21"/>
          <w:lang w:val="es-ES" w:eastAsia="es-ES"/>
          <w14:ligatures w14:val="none"/>
        </w:rPr>
        <w:t>" ----"</w:t>
      </w:r>
      <w:r w:rsidRPr="00155267">
        <w:rPr>
          <w:rFonts w:ascii="Consolas" w:eastAsia="Times New Roman" w:hAnsi="Consolas" w:cs="Times New Roman"/>
          <w:color w:val="000000"/>
          <w:kern w:val="0"/>
          <w:sz w:val="21"/>
          <w:szCs w:val="21"/>
          <w:lang w:val="es-ES" w:eastAsia="es-ES"/>
          <w14:ligatures w14:val="none"/>
        </w:rPr>
        <w:t>)</w:t>
      </w:r>
    </w:p>
    <w:p w14:paraId="10118BA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roofErr w:type="spellStart"/>
      <w:proofErr w:type="gramStart"/>
      <w:r w:rsidRPr="00155267">
        <w:rPr>
          <w:rFonts w:ascii="Consolas" w:eastAsia="Times New Roman" w:hAnsi="Consolas" w:cs="Times New Roman"/>
          <w:color w:val="000000"/>
          <w:kern w:val="0"/>
          <w:sz w:val="21"/>
          <w:szCs w:val="21"/>
          <w:lang w:val="es-ES" w:eastAsia="es-ES"/>
          <w14:ligatures w14:val="none"/>
        </w:rPr>
        <w:t>scope.personas</w:t>
      </w:r>
      <w:proofErr w:type="spellEnd"/>
      <w:proofErr w:type="gramEnd"/>
      <w:r w:rsidRPr="00155267">
        <w:rPr>
          <w:rFonts w:ascii="Consolas" w:eastAsia="Times New Roman" w:hAnsi="Consolas" w:cs="Times New Roman"/>
          <w:color w:val="000000"/>
          <w:kern w:val="0"/>
          <w:sz w:val="21"/>
          <w:szCs w:val="21"/>
          <w:lang w:val="es-ES" w:eastAsia="es-ES"/>
          <w14:ligatures w14:val="none"/>
        </w:rPr>
        <w:t>=resultado;</w:t>
      </w:r>
    </w:p>
    <w:p w14:paraId="0C27E40F"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164CB1E"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gramStart"/>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else</w:t>
      </w:r>
      <w:proofErr w:type="spellEnd"/>
      <w:proofErr w:type="gram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FF"/>
          <w:kern w:val="0"/>
          <w:sz w:val="21"/>
          <w:szCs w:val="21"/>
          <w:lang w:val="es-ES" w:eastAsia="es-ES"/>
          <w14:ligatures w14:val="none"/>
        </w:rPr>
        <w:t>if</w:t>
      </w:r>
      <w:proofErr w:type="spellEnd"/>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 xml:space="preserve"> &amp;&amp; </w:t>
      </w:r>
      <w:proofErr w:type="spellStart"/>
      <w:r w:rsidRPr="00155267">
        <w:rPr>
          <w:rFonts w:ascii="Consolas" w:eastAsia="Times New Roman" w:hAnsi="Consolas" w:cs="Times New Roman"/>
          <w:color w:val="000000"/>
          <w:kern w:val="0"/>
          <w:sz w:val="21"/>
          <w:szCs w:val="21"/>
          <w:lang w:val="es-ES" w:eastAsia="es-ES"/>
          <w14:ligatures w14:val="none"/>
        </w:rPr>
        <w:t>body_type</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"B"</w:t>
      </w: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consumer_soap</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"L"</w:t>
      </w:r>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scope.url,</w:t>
      </w:r>
      <w:r w:rsidRPr="00155267">
        <w:rPr>
          <w:rFonts w:ascii="Consolas" w:eastAsia="Times New Roman" w:hAnsi="Consolas" w:cs="Times New Roman"/>
          <w:color w:val="0000FF"/>
          <w:kern w:val="0"/>
          <w:sz w:val="21"/>
          <w:szCs w:val="21"/>
          <w:lang w:val="es-ES" w:eastAsia="es-ES"/>
          <w14:ligatures w14:val="none"/>
        </w:rPr>
        <w:t>undefined</w:t>
      </w:r>
      <w:proofErr w:type="spellEnd"/>
      <w:r w:rsidRPr="00155267">
        <w:rPr>
          <w:rFonts w:ascii="Consolas" w:eastAsia="Times New Roman" w:hAnsi="Consolas" w:cs="Times New Roman"/>
          <w:color w:val="000000"/>
          <w:kern w:val="0"/>
          <w:sz w:val="21"/>
          <w:szCs w:val="21"/>
          <w:lang w:val="es-ES" w:eastAsia="es-ES"/>
          <w14:ligatures w14:val="none"/>
        </w:rPr>
        <w:t>);</w:t>
      </w:r>
    </w:p>
    <w:p w14:paraId="42D13C87"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w:t>
      </w:r>
    </w:p>
    <w:p w14:paraId="700BDFFB"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objXMLHttpRequest.setRequestHeader</w:t>
      </w:r>
      <w:proofErr w:type="spellEnd"/>
      <w:r w:rsidRPr="00155267">
        <w:rPr>
          <w:rFonts w:ascii="Consolas" w:eastAsia="Times New Roman" w:hAnsi="Consolas" w:cs="Times New Roman"/>
          <w:color w:val="000000"/>
          <w:kern w:val="0"/>
          <w:sz w:val="21"/>
          <w:szCs w:val="21"/>
          <w:lang w:val="es-ES" w:eastAsia="es-ES"/>
          <w14:ligatures w14:val="none"/>
        </w:rPr>
        <w:t>(</w:t>
      </w:r>
      <w:r w:rsidRPr="00155267">
        <w:rPr>
          <w:rFonts w:ascii="Consolas" w:eastAsia="Times New Roman" w:hAnsi="Consolas" w:cs="Times New Roman"/>
          <w:color w:val="A31515"/>
          <w:kern w:val="0"/>
          <w:sz w:val="21"/>
          <w:szCs w:val="21"/>
          <w:lang w:val="es-ES" w:eastAsia="es-ES"/>
          <w14:ligatures w14:val="none"/>
        </w:rPr>
        <w:t>"Content-</w:t>
      </w:r>
      <w:proofErr w:type="spellStart"/>
      <w:r w:rsidRPr="00155267">
        <w:rPr>
          <w:rFonts w:ascii="Consolas" w:eastAsia="Times New Roman" w:hAnsi="Consolas" w:cs="Times New Roman"/>
          <w:color w:val="A31515"/>
          <w:kern w:val="0"/>
          <w:sz w:val="21"/>
          <w:szCs w:val="21"/>
          <w:lang w:val="es-ES" w:eastAsia="es-ES"/>
          <w14:ligatures w14:val="none"/>
        </w:rPr>
        <w:t>Type</w:t>
      </w:r>
      <w:proofErr w:type="spellEnd"/>
      <w:r w:rsidRPr="00155267">
        <w:rPr>
          <w:rFonts w:ascii="Consolas" w:eastAsia="Times New Roman" w:hAnsi="Consolas" w:cs="Times New Roman"/>
          <w:color w:val="A31515"/>
          <w:kern w:val="0"/>
          <w:sz w:val="21"/>
          <w:szCs w:val="21"/>
          <w:lang w:val="es-ES" w:eastAsia="es-ES"/>
          <w14:ligatures w14:val="none"/>
        </w:rPr>
        <w:t>"</w:t>
      </w:r>
      <w:r w:rsidRPr="00155267">
        <w:rPr>
          <w:rFonts w:ascii="Consolas" w:eastAsia="Times New Roman" w:hAnsi="Consolas" w:cs="Times New Roman"/>
          <w:color w:val="000000"/>
          <w:kern w:val="0"/>
          <w:sz w:val="21"/>
          <w:szCs w:val="21"/>
          <w:lang w:val="es-ES" w:eastAsia="es-ES"/>
          <w14:ligatures w14:val="none"/>
        </w:rPr>
        <w:t xml:space="preserve">, </w:t>
      </w:r>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text</w:t>
      </w:r>
      <w:proofErr w:type="spellEnd"/>
      <w:r w:rsidRPr="00155267">
        <w:rPr>
          <w:rFonts w:ascii="Consolas" w:eastAsia="Times New Roman" w:hAnsi="Consolas" w:cs="Times New Roman"/>
          <w:color w:val="A31515"/>
          <w:kern w:val="0"/>
          <w:sz w:val="21"/>
          <w:szCs w:val="21"/>
          <w:lang w:val="es-ES" w:eastAsia="es-ES"/>
          <w14:ligatures w14:val="none"/>
        </w:rPr>
        <w:t>/</w:t>
      </w:r>
      <w:proofErr w:type="spellStart"/>
      <w:r w:rsidRPr="00155267">
        <w:rPr>
          <w:rFonts w:ascii="Consolas" w:eastAsia="Times New Roman" w:hAnsi="Consolas" w:cs="Times New Roman"/>
          <w:color w:val="A31515"/>
          <w:kern w:val="0"/>
          <w:sz w:val="21"/>
          <w:szCs w:val="21"/>
          <w:lang w:val="es-ES" w:eastAsia="es-ES"/>
          <w14:ligatures w14:val="none"/>
        </w:rPr>
        <w:t>xml</w:t>
      </w:r>
      <w:proofErr w:type="spellEnd"/>
      <w:r w:rsidRPr="00155267">
        <w:rPr>
          <w:rFonts w:ascii="Consolas" w:eastAsia="Times New Roman" w:hAnsi="Consolas" w:cs="Times New Roman"/>
          <w:color w:val="A31515"/>
          <w:kern w:val="0"/>
          <w:sz w:val="21"/>
          <w:szCs w:val="21"/>
          <w:lang w:val="es-ES" w:eastAsia="es-ES"/>
          <w14:ligatures w14:val="none"/>
        </w:rPr>
        <w:t xml:space="preserve">; </w:t>
      </w:r>
      <w:proofErr w:type="spellStart"/>
      <w:r w:rsidRPr="00155267">
        <w:rPr>
          <w:rFonts w:ascii="Consolas" w:eastAsia="Times New Roman" w:hAnsi="Consolas" w:cs="Times New Roman"/>
          <w:color w:val="A31515"/>
          <w:kern w:val="0"/>
          <w:sz w:val="21"/>
          <w:szCs w:val="21"/>
          <w:lang w:val="es-ES" w:eastAsia="es-ES"/>
          <w14:ligatures w14:val="none"/>
        </w:rPr>
        <w:t>charset</w:t>
      </w:r>
      <w:proofErr w:type="spellEnd"/>
      <w:r w:rsidRPr="00155267">
        <w:rPr>
          <w:rFonts w:ascii="Consolas" w:eastAsia="Times New Roman" w:hAnsi="Consolas" w:cs="Times New Roman"/>
          <w:color w:val="A31515"/>
          <w:kern w:val="0"/>
          <w:sz w:val="21"/>
          <w:szCs w:val="21"/>
          <w:lang w:val="es-ES" w:eastAsia="es-ES"/>
          <w14:ligatures w14:val="none"/>
        </w:rPr>
        <w:t>=utf-8"</w:t>
      </w:r>
      <w:r w:rsidRPr="00155267">
        <w:rPr>
          <w:rFonts w:ascii="Consolas" w:eastAsia="Times New Roman" w:hAnsi="Consolas" w:cs="Times New Roman"/>
          <w:color w:val="000000"/>
          <w:kern w:val="0"/>
          <w:sz w:val="21"/>
          <w:szCs w:val="21"/>
          <w:lang w:val="es-ES" w:eastAsia="es-ES"/>
          <w14:ligatures w14:val="none"/>
        </w:rPr>
        <w:t>);</w:t>
      </w:r>
    </w:p>
    <w:p w14:paraId="129C9154"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 xml:space="preserve">    </w:t>
      </w:r>
      <w:proofErr w:type="spellStart"/>
      <w:r w:rsidRPr="00155267">
        <w:rPr>
          <w:rFonts w:ascii="Consolas" w:eastAsia="Times New Roman" w:hAnsi="Consolas" w:cs="Times New Roman"/>
          <w:color w:val="000000"/>
          <w:kern w:val="0"/>
          <w:sz w:val="21"/>
          <w:szCs w:val="21"/>
          <w:lang w:val="es-ES" w:eastAsia="es-ES"/>
          <w14:ligatures w14:val="none"/>
        </w:rPr>
        <w:t>objXMLHttpRequest.send</w:t>
      </w:r>
      <w:proofErr w:type="spellEnd"/>
      <w:r w:rsidRPr="00155267">
        <w:rPr>
          <w:rFonts w:ascii="Consolas" w:eastAsia="Times New Roman" w:hAnsi="Consolas" w:cs="Times New Roman"/>
          <w:color w:val="000000"/>
          <w:kern w:val="0"/>
          <w:sz w:val="21"/>
          <w:szCs w:val="21"/>
          <w:lang w:val="es-ES" w:eastAsia="es-ES"/>
          <w14:ligatures w14:val="none"/>
        </w:rPr>
        <w:t>(</w:t>
      </w:r>
      <w:proofErr w:type="spellStart"/>
      <w:r w:rsidRPr="00155267">
        <w:rPr>
          <w:rFonts w:ascii="Consolas" w:eastAsia="Times New Roman" w:hAnsi="Consolas" w:cs="Times New Roman"/>
          <w:color w:val="000000"/>
          <w:kern w:val="0"/>
          <w:sz w:val="21"/>
          <w:szCs w:val="21"/>
          <w:lang w:val="es-ES" w:eastAsia="es-ES"/>
          <w14:ligatures w14:val="none"/>
        </w:rPr>
        <w:t>soap</w:t>
      </w:r>
      <w:proofErr w:type="spellEnd"/>
      <w:r w:rsidRPr="00155267">
        <w:rPr>
          <w:rFonts w:ascii="Consolas" w:eastAsia="Times New Roman" w:hAnsi="Consolas" w:cs="Times New Roman"/>
          <w:color w:val="000000"/>
          <w:kern w:val="0"/>
          <w:sz w:val="21"/>
          <w:szCs w:val="21"/>
          <w:lang w:val="es-ES" w:eastAsia="es-ES"/>
          <w14:ligatures w14:val="none"/>
        </w:rPr>
        <w:t>);</w:t>
      </w:r>
    </w:p>
    <w:p w14:paraId="1B8001C9" w14:textId="77777777" w:rsidR="00155267" w:rsidRP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155267">
        <w:rPr>
          <w:rFonts w:ascii="Consolas" w:eastAsia="Times New Roman" w:hAnsi="Consolas" w:cs="Times New Roman"/>
          <w:color w:val="000000"/>
          <w:kern w:val="0"/>
          <w:sz w:val="21"/>
          <w:szCs w:val="21"/>
          <w:lang w:val="es-ES" w:eastAsia="es-ES"/>
          <w14:ligatures w14:val="none"/>
        </w:rPr>
        <w:t>}</w:t>
      </w:r>
    </w:p>
    <w:p w14:paraId="18D12D53" w14:textId="77777777" w:rsidR="00155267" w:rsidRDefault="00155267"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F7D9CD9" w14:textId="77777777" w:rsidR="001854C8" w:rsidRPr="00155267" w:rsidRDefault="001854C8" w:rsidP="00155267">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077A41E" w14:textId="3F81BC78" w:rsidR="001854C8" w:rsidRPr="001854C8" w:rsidRDefault="00F30979" w:rsidP="001854C8">
      <w:pPr>
        <w:pStyle w:val="Ttulo3"/>
        <w:rPr>
          <w:lang w:val="es-ES"/>
        </w:rPr>
      </w:pPr>
      <w:bookmarkStart w:id="41" w:name="_Toc156600946"/>
      <w:proofErr w:type="spellStart"/>
      <w:r w:rsidRPr="00F30979">
        <w:rPr>
          <w:lang w:val="es-ES"/>
        </w:rPr>
        <w:t>REST</w:t>
      </w:r>
      <w:r>
        <w:rPr>
          <w:lang w:val="es-ES"/>
        </w:rPr>
        <w:t>ful</w:t>
      </w:r>
      <w:bookmarkEnd w:id="41"/>
      <w:proofErr w:type="spellEnd"/>
    </w:p>
    <w:p w14:paraId="35D1B0E0" w14:textId="6F280F86" w:rsidR="001854C8" w:rsidRPr="00F30979" w:rsidRDefault="001854C8" w:rsidP="00F30979">
      <w:pPr>
        <w:spacing w:line="360" w:lineRule="auto"/>
        <w:jc w:val="both"/>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el consumo de servicios </w:t>
      </w:r>
      <w:proofErr w:type="spellStart"/>
      <w:r w:rsidRPr="001854C8">
        <w:rPr>
          <w:rFonts w:ascii="Times New Roman" w:hAnsi="Times New Roman" w:cs="Times New Roman"/>
          <w:sz w:val="24"/>
          <w:szCs w:val="24"/>
          <w:lang w:val="es-ES"/>
        </w:rPr>
        <w:t>RESTful</w:t>
      </w:r>
      <w:proofErr w:type="spellEnd"/>
      <w:r w:rsidRPr="001854C8">
        <w:rPr>
          <w:rFonts w:ascii="Times New Roman" w:hAnsi="Times New Roman" w:cs="Times New Roman"/>
          <w:sz w:val="24"/>
          <w:szCs w:val="24"/>
          <w:lang w:val="es-ES"/>
        </w:rPr>
        <w:t xml:space="preserve">, el proceso es algo similar al descrito anteriormente, con la diferencia de que se utiliza la librería </w:t>
      </w:r>
      <w:proofErr w:type="gramStart"/>
      <w:r w:rsidRPr="001854C8">
        <w:rPr>
          <w:rFonts w:ascii="Times New Roman" w:hAnsi="Times New Roman" w:cs="Times New Roman"/>
          <w:sz w:val="24"/>
          <w:szCs w:val="24"/>
          <w:lang w:val="es-ES"/>
        </w:rPr>
        <w:t>$.</w:t>
      </w:r>
      <w:proofErr w:type="spellStart"/>
      <w:r w:rsidRPr="001854C8">
        <w:rPr>
          <w:rFonts w:ascii="Times New Roman" w:hAnsi="Times New Roman" w:cs="Times New Roman"/>
          <w:sz w:val="24"/>
          <w:szCs w:val="24"/>
          <w:lang w:val="es-ES"/>
        </w:rPr>
        <w:t>ajax</w:t>
      </w:r>
      <w:proofErr w:type="spellEnd"/>
      <w:proofErr w:type="gramEnd"/>
      <w:r w:rsidRPr="001854C8">
        <w:rPr>
          <w:rFonts w:ascii="Times New Roman" w:hAnsi="Times New Roman" w:cs="Times New Roman"/>
          <w:sz w:val="24"/>
          <w:szCs w:val="24"/>
          <w:lang w:val="es-ES"/>
        </w:rPr>
        <w:t xml:space="preserve"> en este caso. Esta librería se configura mediante un objeto JSON, donde se especifican los datos que se desean obtener o enviar al servidor. En este ejemplo, los datos se envían al servidor mediante un objeto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Es importante destacar que las claves de </w:t>
      </w:r>
      <w:proofErr w:type="spellStart"/>
      <w:r w:rsidRPr="001854C8">
        <w:rPr>
          <w:rFonts w:ascii="Times New Roman" w:hAnsi="Times New Roman" w:cs="Times New Roman"/>
          <w:sz w:val="24"/>
          <w:szCs w:val="24"/>
          <w:lang w:val="es-ES"/>
        </w:rPr>
        <w:t>FormData</w:t>
      </w:r>
      <w:proofErr w:type="spellEnd"/>
      <w:r w:rsidRPr="001854C8">
        <w:rPr>
          <w:rFonts w:ascii="Times New Roman" w:hAnsi="Times New Roman" w:cs="Times New Roman"/>
          <w:sz w:val="24"/>
          <w:szCs w:val="24"/>
          <w:lang w:val="es-ES"/>
        </w:rPr>
        <w:t xml:space="preserve"> deben tener el mismo nombre que los atributos de la clase para que se establezca la correcta asociación.</w:t>
      </w:r>
    </w:p>
    <w:p w14:paraId="727543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$scope.url=</w:t>
      </w:r>
      <w:r w:rsidRPr="00F30979">
        <w:rPr>
          <w:rFonts w:ascii="Consolas" w:eastAsia="Times New Roman" w:hAnsi="Consolas" w:cs="Times New Roman"/>
          <w:color w:val="A31515"/>
          <w:kern w:val="0"/>
          <w:sz w:val="21"/>
          <w:szCs w:val="21"/>
          <w:lang w:val="es-ES" w:eastAsia="es-ES"/>
          <w14:ligatures w14:val="none"/>
        </w:rPr>
        <w:t>'http://localhost:8081'</w:t>
      </w:r>
      <w:r w:rsidRPr="00F30979">
        <w:rPr>
          <w:rFonts w:ascii="Consolas" w:eastAsia="Times New Roman" w:hAnsi="Consolas" w:cs="Times New Roman"/>
          <w:color w:val="000000"/>
          <w:kern w:val="0"/>
          <w:sz w:val="21"/>
          <w:szCs w:val="21"/>
          <w:lang w:val="es-ES" w:eastAsia="es-ES"/>
          <w14:ligatures w14:val="none"/>
        </w:rPr>
        <w:t>;</w:t>
      </w:r>
    </w:p>
    <w:p w14:paraId="17A437B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1FA57C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$scope.actualizar_guardar=(form)</w:t>
      </w:r>
      <w:r w:rsidRPr="00F30979">
        <w:rPr>
          <w:rFonts w:ascii="Consolas" w:eastAsia="Times New Roman" w:hAnsi="Consolas" w:cs="Times New Roman"/>
          <w:color w:val="0000FF"/>
          <w:kern w:val="0"/>
          <w:sz w:val="21"/>
          <w:szCs w:val="21"/>
          <w:lang w:val="pt-PT" w:eastAsia="es-ES"/>
          <w14:ligatures w14:val="none"/>
        </w:rPr>
        <w:t>=&gt;</w:t>
      </w:r>
      <w:r w:rsidRPr="00F30979">
        <w:rPr>
          <w:rFonts w:ascii="Consolas" w:eastAsia="Times New Roman" w:hAnsi="Consolas" w:cs="Times New Roman"/>
          <w:color w:val="000000"/>
          <w:kern w:val="0"/>
          <w:sz w:val="21"/>
          <w:szCs w:val="21"/>
          <w:lang w:val="pt-PT" w:eastAsia="es-ES"/>
          <w14:ligatures w14:val="none"/>
        </w:rPr>
        <w:t xml:space="preserve"> {</w:t>
      </w:r>
    </w:p>
    <w:p w14:paraId="4C0711A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console.log(form);</w:t>
      </w:r>
    </w:p>
    <w:p w14:paraId="463D77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
    <w:p w14:paraId="3F1C8F0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lastRenderedPageBreak/>
        <w:t xml:space="preserve">    </w:t>
      </w:r>
      <w:r w:rsidRPr="00F30979">
        <w:rPr>
          <w:rFonts w:ascii="Consolas" w:eastAsia="Times New Roman" w:hAnsi="Consolas" w:cs="Times New Roman"/>
          <w:color w:val="0000FF"/>
          <w:kern w:val="0"/>
          <w:sz w:val="21"/>
          <w:szCs w:val="21"/>
          <w:lang w:val="pt-PT" w:eastAsia="es-ES"/>
          <w14:ligatures w14:val="none"/>
        </w:rPr>
        <w:t>let</w:t>
      </w:r>
      <w:r w:rsidRPr="00F30979">
        <w:rPr>
          <w:rFonts w:ascii="Consolas" w:eastAsia="Times New Roman" w:hAnsi="Consolas" w:cs="Times New Roman"/>
          <w:color w:val="000000"/>
          <w:kern w:val="0"/>
          <w:sz w:val="21"/>
          <w:szCs w:val="21"/>
          <w:lang w:val="pt-PT" w:eastAsia="es-ES"/>
          <w14:ligatures w14:val="none"/>
        </w:rPr>
        <w:t xml:space="preserve"> formData=</w:t>
      </w:r>
      <w:r w:rsidRPr="00F30979">
        <w:rPr>
          <w:rFonts w:ascii="Consolas" w:eastAsia="Times New Roman" w:hAnsi="Consolas" w:cs="Times New Roman"/>
          <w:color w:val="0000FF"/>
          <w:kern w:val="0"/>
          <w:sz w:val="21"/>
          <w:szCs w:val="21"/>
          <w:lang w:val="pt-PT" w:eastAsia="es-ES"/>
          <w14:ligatures w14:val="none"/>
        </w:rPr>
        <w:t>new</w:t>
      </w:r>
      <w:r w:rsidRPr="00F30979">
        <w:rPr>
          <w:rFonts w:ascii="Consolas" w:eastAsia="Times New Roman" w:hAnsi="Consolas" w:cs="Times New Roman"/>
          <w:color w:val="000000"/>
          <w:kern w:val="0"/>
          <w:sz w:val="21"/>
          <w:szCs w:val="21"/>
          <w:lang w:val="pt-PT" w:eastAsia="es-ES"/>
          <w14:ligatures w14:val="none"/>
        </w:rPr>
        <w:t xml:space="preserve"> FormData();</w:t>
      </w:r>
    </w:p>
    <w:p w14:paraId="45A803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F30979">
        <w:rPr>
          <w:rFonts w:ascii="Consolas" w:eastAsia="Times New Roman" w:hAnsi="Consolas" w:cs="Times New Roman"/>
          <w:color w:val="0000FF"/>
          <w:kern w:val="0"/>
          <w:sz w:val="21"/>
          <w:szCs w:val="21"/>
          <w:lang w:val="pt-PT" w:eastAsia="es-ES"/>
          <w14:ligatures w14:val="none"/>
        </w:rPr>
        <w:t>if</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p>
    <w:p w14:paraId="59950DD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formData.append(</w:t>
      </w:r>
      <w:r w:rsidRPr="00F30979">
        <w:rPr>
          <w:rFonts w:ascii="Consolas" w:eastAsia="Times New Roman" w:hAnsi="Consolas" w:cs="Times New Roman"/>
          <w:color w:val="A31515"/>
          <w:kern w:val="0"/>
          <w:sz w:val="21"/>
          <w:szCs w:val="21"/>
          <w:lang w:val="pt-PT" w:eastAsia="es-ES"/>
          <w14:ligatures w14:val="none"/>
        </w:rPr>
        <w:t>"idpersona"</w:t>
      </w:r>
      <w:r w:rsidRPr="00F30979">
        <w:rPr>
          <w:rFonts w:ascii="Consolas" w:eastAsia="Times New Roman" w:hAnsi="Consolas" w:cs="Times New Roman"/>
          <w:color w:val="000000"/>
          <w:kern w:val="0"/>
          <w:sz w:val="21"/>
          <w:szCs w:val="21"/>
          <w:lang w:val="pt-PT" w:eastAsia="es-ES"/>
          <w14:ligatures w14:val="none"/>
        </w:rPr>
        <w:t>,form.id.$viewValue);</w:t>
      </w:r>
    </w:p>
    <w:p w14:paraId="4641379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"nombre</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.nombre.$</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4EFE7C1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"apellido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.apellido.$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3EA545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"cedula</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.cedula.$</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B28857"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"correo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.email.$</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1F253950"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formData.append</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"estado</w:t>
      </w:r>
      <w:proofErr w:type="gramStart"/>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,form</w:t>
      </w:r>
      <w:proofErr w:type="gramEnd"/>
      <w:r w:rsidRPr="00F30979">
        <w:rPr>
          <w:rFonts w:ascii="Consolas" w:eastAsia="Times New Roman" w:hAnsi="Consolas" w:cs="Times New Roman"/>
          <w:color w:val="000000"/>
          <w:kern w:val="0"/>
          <w:sz w:val="21"/>
          <w:szCs w:val="21"/>
          <w:lang w:val="es-ES" w:eastAsia="es-ES"/>
          <w14:ligatures w14:val="none"/>
        </w:rPr>
        <w:t>.activo.$</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p>
    <w:p w14:paraId="72148561"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184DD9D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ajax</w:t>
      </w:r>
      <w:proofErr w:type="spellEnd"/>
      <w:proofErr w:type="gramEnd"/>
      <w:r w:rsidRPr="00F30979">
        <w:rPr>
          <w:rFonts w:ascii="Consolas" w:eastAsia="Times New Roman" w:hAnsi="Consolas" w:cs="Times New Roman"/>
          <w:color w:val="000000"/>
          <w:kern w:val="0"/>
          <w:sz w:val="21"/>
          <w:szCs w:val="21"/>
          <w:lang w:val="es-ES" w:eastAsia="es-ES"/>
          <w14:ligatures w14:val="none"/>
        </w:rPr>
        <w:t>({</w:t>
      </w:r>
    </w:p>
    <w:p w14:paraId="7DAAF3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method:form.id</w:t>
      </w:r>
      <w:proofErr w:type="gramEnd"/>
      <w:r w:rsidRPr="00F30979">
        <w:rPr>
          <w:rFonts w:ascii="Consolas" w:eastAsia="Times New Roman" w:hAnsi="Consolas" w:cs="Times New Roman"/>
          <w:color w:val="000000"/>
          <w:kern w:val="0"/>
          <w:sz w:val="21"/>
          <w:szCs w:val="21"/>
          <w:lang w:val="es-ES" w:eastAsia="es-ES"/>
          <w14:ligatures w14:val="none"/>
        </w:rPr>
        <w:t>.$</w:t>
      </w:r>
      <w:proofErr w:type="spellStart"/>
      <w:r w:rsidRPr="00F30979">
        <w:rPr>
          <w:rFonts w:ascii="Consolas" w:eastAsia="Times New Roman" w:hAnsi="Consolas" w:cs="Times New Roman"/>
          <w:color w:val="000000"/>
          <w:kern w:val="0"/>
          <w:sz w:val="21"/>
          <w:szCs w:val="21"/>
          <w:lang w:val="es-ES" w:eastAsia="es-ES"/>
          <w14:ligatures w14:val="none"/>
        </w:rPr>
        <w:t>viewValue</w:t>
      </w:r>
      <w:proofErr w:type="spellEnd"/>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"POST"</w:t>
      </w:r>
      <w:r w:rsidRPr="00F30979">
        <w:rPr>
          <w:rFonts w:ascii="Consolas" w:eastAsia="Times New Roman" w:hAnsi="Consolas" w:cs="Times New Roman"/>
          <w:color w:val="000000"/>
          <w:kern w:val="0"/>
          <w:sz w:val="21"/>
          <w:szCs w:val="21"/>
          <w:lang w:val="es-ES" w:eastAsia="es-ES"/>
          <w14:ligatures w14:val="none"/>
        </w:rPr>
        <w:t>:</w:t>
      </w:r>
      <w:r w:rsidRPr="00F30979">
        <w:rPr>
          <w:rFonts w:ascii="Consolas" w:eastAsia="Times New Roman" w:hAnsi="Consolas" w:cs="Times New Roman"/>
          <w:color w:val="A31515"/>
          <w:kern w:val="0"/>
          <w:sz w:val="21"/>
          <w:szCs w:val="21"/>
          <w:lang w:val="es-ES" w:eastAsia="es-ES"/>
          <w14:ligatures w14:val="none"/>
        </w:rPr>
        <w:t>"PUT"</w:t>
      </w:r>
      <w:r w:rsidRPr="00F30979">
        <w:rPr>
          <w:rFonts w:ascii="Consolas" w:eastAsia="Times New Roman" w:hAnsi="Consolas" w:cs="Times New Roman"/>
          <w:color w:val="000000"/>
          <w:kern w:val="0"/>
          <w:sz w:val="21"/>
          <w:szCs w:val="21"/>
          <w:lang w:val="es-ES" w:eastAsia="es-ES"/>
          <w14:ligatures w14:val="none"/>
        </w:rPr>
        <w:t>,</w:t>
      </w:r>
    </w:p>
    <w:p w14:paraId="22590D5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pt-PT" w:eastAsia="es-ES"/>
          <w14:ligatures w14:val="none"/>
        </w:rPr>
        <w:t>url:$scope.url+</w:t>
      </w:r>
      <w:r w:rsidRPr="00F30979">
        <w:rPr>
          <w:rFonts w:ascii="Consolas" w:eastAsia="Times New Roman" w:hAnsi="Consolas" w:cs="Times New Roman"/>
          <w:color w:val="A31515"/>
          <w:kern w:val="0"/>
          <w:sz w:val="21"/>
          <w:szCs w:val="21"/>
          <w:lang w:val="pt-PT" w:eastAsia="es-ES"/>
          <w14:ligatures w14:val="none"/>
        </w:rPr>
        <w:t>"/api/"</w:t>
      </w:r>
      <w:r w:rsidRPr="00F30979">
        <w:rPr>
          <w:rFonts w:ascii="Consolas" w:eastAsia="Times New Roman" w:hAnsi="Consolas" w:cs="Times New Roman"/>
          <w:color w:val="000000"/>
          <w:kern w:val="0"/>
          <w:sz w:val="21"/>
          <w:szCs w:val="21"/>
          <w:lang w:val="pt-PT" w:eastAsia="es-ES"/>
          <w14:ligatures w14:val="none"/>
        </w:rPr>
        <w:t>+(form.id.$viewValue==</w:t>
      </w:r>
      <w:r w:rsidRPr="00F30979">
        <w:rPr>
          <w:rFonts w:ascii="Consolas" w:eastAsia="Times New Roman" w:hAnsi="Consolas" w:cs="Times New Roman"/>
          <w:color w:val="A31515"/>
          <w:kern w:val="0"/>
          <w:sz w:val="21"/>
          <w:szCs w:val="21"/>
          <w:lang w:val="pt-PT" w:eastAsia="es-ES"/>
          <w14:ligatures w14:val="none"/>
        </w:rPr>
        <w:t>""</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"insertar"</w:t>
      </w:r>
      <w:r w:rsidRPr="00F30979">
        <w:rPr>
          <w:rFonts w:ascii="Consolas" w:eastAsia="Times New Roman" w:hAnsi="Consolas" w:cs="Times New Roman"/>
          <w:color w:val="000000"/>
          <w:kern w:val="0"/>
          <w:sz w:val="21"/>
          <w:szCs w:val="21"/>
          <w:lang w:val="pt-PT" w:eastAsia="es-ES"/>
          <w14:ligatures w14:val="none"/>
        </w:rPr>
        <w:t>:</w:t>
      </w:r>
      <w:r w:rsidRPr="00F30979">
        <w:rPr>
          <w:rFonts w:ascii="Consolas" w:eastAsia="Times New Roman" w:hAnsi="Consolas" w:cs="Times New Roman"/>
          <w:color w:val="A31515"/>
          <w:kern w:val="0"/>
          <w:sz w:val="21"/>
          <w:szCs w:val="21"/>
          <w:lang w:val="pt-PT" w:eastAsia="es-ES"/>
          <w14:ligatures w14:val="none"/>
        </w:rPr>
        <w:t>"actualizar"</w:t>
      </w:r>
      <w:r w:rsidRPr="00F30979">
        <w:rPr>
          <w:rFonts w:ascii="Consolas" w:eastAsia="Times New Roman" w:hAnsi="Consolas" w:cs="Times New Roman"/>
          <w:color w:val="000000"/>
          <w:kern w:val="0"/>
          <w:sz w:val="21"/>
          <w:szCs w:val="21"/>
          <w:lang w:val="pt-PT" w:eastAsia="es-ES"/>
          <w14:ligatures w14:val="none"/>
        </w:rPr>
        <w:t>),</w:t>
      </w:r>
    </w:p>
    <w:p w14:paraId="4D61B03A"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processData:</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37B270F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contentType: </w:t>
      </w:r>
      <w:r w:rsidRPr="00F30979">
        <w:rPr>
          <w:rFonts w:ascii="Consolas" w:eastAsia="Times New Roman" w:hAnsi="Consolas" w:cs="Times New Roman"/>
          <w:color w:val="0000FF"/>
          <w:kern w:val="0"/>
          <w:sz w:val="21"/>
          <w:szCs w:val="21"/>
          <w:lang w:val="pt-PT" w:eastAsia="es-ES"/>
          <w14:ligatures w14:val="none"/>
        </w:rPr>
        <w:t>false</w:t>
      </w:r>
      <w:r w:rsidRPr="00F30979">
        <w:rPr>
          <w:rFonts w:ascii="Consolas" w:eastAsia="Times New Roman" w:hAnsi="Consolas" w:cs="Times New Roman"/>
          <w:color w:val="000000"/>
          <w:kern w:val="0"/>
          <w:sz w:val="21"/>
          <w:szCs w:val="21"/>
          <w:lang w:val="pt-PT" w:eastAsia="es-ES"/>
          <w14:ligatures w14:val="none"/>
        </w:rPr>
        <w:t>,</w:t>
      </w:r>
    </w:p>
    <w:p w14:paraId="53A3BF8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data:formData,</w:t>
      </w:r>
    </w:p>
    <w:p w14:paraId="4BF70F5B"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beforeSend: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(xhr) {</w:t>
      </w:r>
    </w:p>
    <w:p w14:paraId="6014FF2E"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w:t>
      </w:r>
      <w:r w:rsidRPr="00F30979">
        <w:rPr>
          <w:rFonts w:ascii="Consolas" w:eastAsia="Times New Roman" w:hAnsi="Consolas" w:cs="Times New Roman"/>
          <w:color w:val="A31515"/>
          <w:kern w:val="0"/>
          <w:sz w:val="21"/>
          <w:szCs w:val="21"/>
          <w:lang w:val="pt-PT" w:eastAsia="es-ES"/>
          <w14:ligatures w14:val="none"/>
        </w:rPr>
        <w:t>"cargando..."</w:t>
      </w:r>
      <w:r w:rsidRPr="00F30979">
        <w:rPr>
          <w:rFonts w:ascii="Consolas" w:eastAsia="Times New Roman" w:hAnsi="Consolas" w:cs="Times New Roman"/>
          <w:color w:val="000000"/>
          <w:kern w:val="0"/>
          <w:sz w:val="21"/>
          <w:szCs w:val="21"/>
          <w:lang w:val="pt-PT" w:eastAsia="es-ES"/>
          <w14:ligatures w14:val="none"/>
        </w:rPr>
        <w:t>);</w:t>
      </w:r>
    </w:p>
    <w:p w14:paraId="208E81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1618182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success: </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(data) {</w:t>
      </w:r>
    </w:p>
    <w:p w14:paraId="35638475"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$scope.$apply(</w:t>
      </w:r>
      <w:r w:rsidRPr="00F30979">
        <w:rPr>
          <w:rFonts w:ascii="Consolas" w:eastAsia="Times New Roman" w:hAnsi="Consolas" w:cs="Times New Roman"/>
          <w:color w:val="0000FF"/>
          <w:kern w:val="0"/>
          <w:sz w:val="21"/>
          <w:szCs w:val="21"/>
          <w:lang w:val="pt-PT" w:eastAsia="es-ES"/>
          <w14:ligatures w14:val="none"/>
        </w:rPr>
        <w:t>function</w:t>
      </w:r>
      <w:r w:rsidRPr="00F30979">
        <w:rPr>
          <w:rFonts w:ascii="Consolas" w:eastAsia="Times New Roman" w:hAnsi="Consolas" w:cs="Times New Roman"/>
          <w:color w:val="000000"/>
          <w:kern w:val="0"/>
          <w:sz w:val="21"/>
          <w:szCs w:val="21"/>
          <w:lang w:val="pt-PT" w:eastAsia="es-ES"/>
          <w14:ligatures w14:val="none"/>
        </w:rPr>
        <w:t xml:space="preserve">() </w:t>
      </w:r>
    </w:p>
    <w:p w14:paraId="45DD52BF"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56BC45D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consumer_rest();</w:t>
      </w:r>
    </w:p>
    <w:p w14:paraId="0FD0753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w:t>
      </w:r>
    </w:p>
    <w:p w14:paraId="4B2DA196"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pt-PT" w:eastAsia="es-ES"/>
          <w14:ligatures w14:val="none"/>
        </w:rPr>
      </w:pPr>
      <w:r w:rsidRPr="00F30979">
        <w:rPr>
          <w:rFonts w:ascii="Consolas" w:eastAsia="Times New Roman" w:hAnsi="Consolas" w:cs="Times New Roman"/>
          <w:color w:val="000000"/>
          <w:kern w:val="0"/>
          <w:sz w:val="21"/>
          <w:szCs w:val="21"/>
          <w:lang w:val="pt-PT" w:eastAsia="es-ES"/>
          <w14:ligatures w14:val="none"/>
        </w:rPr>
        <w:t>            console.log(data);</w:t>
      </w:r>
    </w:p>
    <w:p w14:paraId="309CD2D5" w14:textId="77777777" w:rsidR="00F30979" w:rsidRPr="00752A3E"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pt-PT" w:eastAsia="es-ES"/>
          <w14:ligatures w14:val="none"/>
        </w:rPr>
        <w:t xml:space="preserve">        </w:t>
      </w:r>
      <w:r w:rsidRPr="00752A3E">
        <w:rPr>
          <w:rFonts w:ascii="Consolas" w:eastAsia="Times New Roman" w:hAnsi="Consolas" w:cs="Times New Roman"/>
          <w:color w:val="000000"/>
          <w:kern w:val="0"/>
          <w:sz w:val="21"/>
          <w:szCs w:val="21"/>
          <w:lang w:val="es-ES" w:eastAsia="es-ES"/>
          <w14:ligatures w14:val="none"/>
        </w:rPr>
        <w:t>},</w:t>
      </w:r>
    </w:p>
    <w:p w14:paraId="0B50F8F8"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752A3E">
        <w:rPr>
          <w:rFonts w:ascii="Consolas" w:eastAsia="Times New Roman" w:hAnsi="Consolas" w:cs="Times New Roman"/>
          <w:color w:val="000000"/>
          <w:kern w:val="0"/>
          <w:sz w:val="21"/>
          <w:szCs w:val="21"/>
          <w:lang w:val="es-ES" w:eastAsia="es-ES"/>
          <w14:ligatures w14:val="none"/>
        </w:rPr>
        <w:t xml:space="preserve">        </w:t>
      </w:r>
      <w:r w:rsidRPr="00F30979">
        <w:rPr>
          <w:rFonts w:ascii="Consolas" w:eastAsia="Times New Roman" w:hAnsi="Consolas" w:cs="Times New Roman"/>
          <w:color w:val="000000"/>
          <w:kern w:val="0"/>
          <w:sz w:val="21"/>
          <w:szCs w:val="21"/>
          <w:lang w:val="es-ES" w:eastAsia="es-ES"/>
          <w14:ligatures w14:val="none"/>
        </w:rPr>
        <w:t xml:space="preserve">error: </w:t>
      </w:r>
      <w:proofErr w:type="spellStart"/>
      <w:r w:rsidRPr="00F30979">
        <w:rPr>
          <w:rFonts w:ascii="Consolas" w:eastAsia="Times New Roman" w:hAnsi="Consolas" w:cs="Times New Roman"/>
          <w:color w:val="0000FF"/>
          <w:kern w:val="0"/>
          <w:sz w:val="21"/>
          <w:szCs w:val="21"/>
          <w:lang w:val="es-ES" w:eastAsia="es-ES"/>
          <w14:ligatures w14:val="none"/>
        </w:rPr>
        <w:t>function</w:t>
      </w:r>
      <w:proofErr w:type="spellEnd"/>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 xml:space="preserve">) </w:t>
      </w:r>
    </w:p>
    <w:p w14:paraId="3C6BEF6D"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13CCFE5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xml:space="preserve">            </w:t>
      </w:r>
      <w:proofErr w:type="gramStart"/>
      <w:r w:rsidRPr="00F30979">
        <w:rPr>
          <w:rFonts w:ascii="Consolas" w:eastAsia="Times New Roman" w:hAnsi="Consolas" w:cs="Times New Roman"/>
          <w:color w:val="000000"/>
          <w:kern w:val="0"/>
          <w:sz w:val="21"/>
          <w:szCs w:val="21"/>
          <w:lang w:val="es-ES" w:eastAsia="es-ES"/>
          <w14:ligatures w14:val="none"/>
        </w:rPr>
        <w:t>console.log(</w:t>
      </w:r>
      <w:proofErr w:type="gramEnd"/>
      <w:r w:rsidRPr="00F30979">
        <w:rPr>
          <w:rFonts w:ascii="Consolas" w:eastAsia="Times New Roman" w:hAnsi="Consolas" w:cs="Times New Roman"/>
          <w:color w:val="A31515"/>
          <w:kern w:val="0"/>
          <w:sz w:val="21"/>
          <w:szCs w:val="21"/>
          <w:lang w:val="es-ES" w:eastAsia="es-ES"/>
          <w14:ligatures w14:val="none"/>
        </w:rPr>
        <w:t>"error: "</w:t>
      </w:r>
      <w:r w:rsidRPr="00F30979">
        <w:rPr>
          <w:rFonts w:ascii="Consolas" w:eastAsia="Times New Roman" w:hAnsi="Consolas" w:cs="Times New Roman"/>
          <w:color w:val="000000"/>
          <w:kern w:val="0"/>
          <w:sz w:val="21"/>
          <w:szCs w:val="21"/>
          <w:lang w:val="es-ES" w:eastAsia="es-ES"/>
          <w14:ligatures w14:val="none"/>
        </w:rPr>
        <w:t xml:space="preserve">, </w:t>
      </w:r>
      <w:proofErr w:type="spellStart"/>
      <w:r w:rsidRPr="00F30979">
        <w:rPr>
          <w:rFonts w:ascii="Consolas" w:eastAsia="Times New Roman" w:hAnsi="Consolas" w:cs="Times New Roman"/>
          <w:color w:val="000000"/>
          <w:kern w:val="0"/>
          <w:sz w:val="21"/>
          <w:szCs w:val="21"/>
          <w:lang w:val="es-ES" w:eastAsia="es-ES"/>
          <w14:ligatures w14:val="none"/>
        </w:rPr>
        <w:t>objXMLHttpRequest</w:t>
      </w:r>
      <w:proofErr w:type="spellEnd"/>
      <w:r w:rsidRPr="00F30979">
        <w:rPr>
          <w:rFonts w:ascii="Consolas" w:eastAsia="Times New Roman" w:hAnsi="Consolas" w:cs="Times New Roman"/>
          <w:color w:val="000000"/>
          <w:kern w:val="0"/>
          <w:sz w:val="21"/>
          <w:szCs w:val="21"/>
          <w:lang w:val="es-ES" w:eastAsia="es-ES"/>
          <w14:ligatures w14:val="none"/>
        </w:rPr>
        <w:t>);</w:t>
      </w:r>
    </w:p>
    <w:p w14:paraId="3A453B79"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0D0766D4"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    });</w:t>
      </w:r>
    </w:p>
    <w:p w14:paraId="70008CA2" w14:textId="77777777" w:rsidR="00F30979" w:rsidRP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r w:rsidRPr="00F30979">
        <w:rPr>
          <w:rFonts w:ascii="Consolas" w:eastAsia="Times New Roman" w:hAnsi="Consolas" w:cs="Times New Roman"/>
          <w:color w:val="000000"/>
          <w:kern w:val="0"/>
          <w:sz w:val="21"/>
          <w:szCs w:val="21"/>
          <w:lang w:val="es-ES" w:eastAsia="es-ES"/>
          <w14:ligatures w14:val="none"/>
        </w:rPr>
        <w:t>}</w:t>
      </w:r>
    </w:p>
    <w:p w14:paraId="602016D7" w14:textId="77777777" w:rsidR="00F30979" w:rsidRDefault="00F30979"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880CF4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5DC7E1AD"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4EB025F3"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BD24461"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2E29DE"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645250"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75849AEA"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2AB40972"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069A9B"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13BCB3C" w14:textId="77777777" w:rsidR="00B94054"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39699DA0" w14:textId="77777777" w:rsidR="00B94054" w:rsidRPr="00F30979" w:rsidRDefault="00B94054" w:rsidP="00F30979">
      <w:pPr>
        <w:shd w:val="clear" w:color="auto" w:fill="FFFFFF"/>
        <w:spacing w:after="0" w:line="285" w:lineRule="atLeast"/>
        <w:rPr>
          <w:rFonts w:ascii="Consolas" w:eastAsia="Times New Roman" w:hAnsi="Consolas" w:cs="Times New Roman"/>
          <w:color w:val="000000"/>
          <w:kern w:val="0"/>
          <w:sz w:val="21"/>
          <w:szCs w:val="21"/>
          <w:lang w:val="es-ES" w:eastAsia="es-ES"/>
          <w14:ligatures w14:val="none"/>
        </w:rPr>
      </w:pPr>
    </w:p>
    <w:p w14:paraId="0CA6CE20" w14:textId="77777777" w:rsidR="00086EE8" w:rsidRDefault="00086EE8" w:rsidP="000E7CDA">
      <w:pPr>
        <w:rPr>
          <w:rFonts w:ascii="Times New Roman" w:hAnsi="Times New Roman" w:cs="Times New Roman"/>
          <w:b/>
          <w:bCs/>
          <w:sz w:val="24"/>
          <w:szCs w:val="24"/>
          <w:lang w:val="es-ES"/>
        </w:rPr>
      </w:pPr>
    </w:p>
    <w:p w14:paraId="68B18EDE" w14:textId="3323C5DB" w:rsidR="00131A21" w:rsidRDefault="00131A21" w:rsidP="00D04ED5">
      <w:pPr>
        <w:pStyle w:val="Ttulo2"/>
        <w:rPr>
          <w:lang w:val="es-ES"/>
        </w:rPr>
      </w:pPr>
      <w:bookmarkStart w:id="42" w:name="_Toc156600947"/>
      <w:r>
        <w:rPr>
          <w:lang w:val="es-ES"/>
        </w:rPr>
        <w:lastRenderedPageBreak/>
        <w:t>Diseño</w:t>
      </w:r>
      <w:bookmarkEnd w:id="42"/>
    </w:p>
    <w:p w14:paraId="0FBBC296" w14:textId="06F3AB31" w:rsidR="00B94054" w:rsidRDefault="001854C8" w:rsidP="00D04ED5">
      <w:pPr>
        <w:spacing w:line="360" w:lineRule="auto"/>
        <w:rPr>
          <w:rFonts w:ascii="Times New Roman" w:hAnsi="Times New Roman" w:cs="Times New Roman"/>
          <w:sz w:val="24"/>
          <w:szCs w:val="24"/>
          <w:lang w:val="es-ES"/>
        </w:rPr>
      </w:pPr>
      <w:r w:rsidRPr="001854C8">
        <w:rPr>
          <w:rFonts w:ascii="Times New Roman" w:hAnsi="Times New Roman" w:cs="Times New Roman"/>
          <w:sz w:val="24"/>
          <w:szCs w:val="24"/>
          <w:lang w:val="es-ES"/>
        </w:rPr>
        <w:t xml:space="preserve">Para el diseño de la interfaz de usuario, se ha optado por utilizar </w:t>
      </w:r>
      <w:proofErr w:type="spellStart"/>
      <w:r w:rsidRPr="001854C8">
        <w:rPr>
          <w:rFonts w:ascii="Times New Roman" w:hAnsi="Times New Roman" w:cs="Times New Roman"/>
          <w:sz w:val="24"/>
          <w:szCs w:val="24"/>
          <w:lang w:val="es-ES"/>
        </w:rPr>
        <w:t>AngularJS</w:t>
      </w:r>
      <w:proofErr w:type="spellEnd"/>
      <w:r w:rsidRPr="001854C8">
        <w:rPr>
          <w:rFonts w:ascii="Times New Roman" w:hAnsi="Times New Roman" w:cs="Times New Roman"/>
          <w:sz w:val="24"/>
          <w:szCs w:val="24"/>
          <w:lang w:val="es-ES"/>
        </w:rPr>
        <w:t xml:space="preserve">. A través de JavaScript y jQuery, se lleva a cabo el consumo de las </w:t>
      </w:r>
      <w:proofErr w:type="spellStart"/>
      <w:r w:rsidRPr="001854C8">
        <w:rPr>
          <w:rFonts w:ascii="Times New Roman" w:hAnsi="Times New Roman" w:cs="Times New Roman"/>
          <w:sz w:val="24"/>
          <w:szCs w:val="24"/>
          <w:lang w:val="es-ES"/>
        </w:rPr>
        <w:t>APIs</w:t>
      </w:r>
      <w:proofErr w:type="spellEnd"/>
      <w:r w:rsidRPr="001854C8">
        <w:rPr>
          <w:rFonts w:ascii="Times New Roman" w:hAnsi="Times New Roman" w:cs="Times New Roman"/>
          <w:sz w:val="24"/>
          <w:szCs w:val="24"/>
          <w:lang w:val="es-ES"/>
        </w:rPr>
        <w:t xml:space="preserve"> creadas.</w:t>
      </w:r>
    </w:p>
    <w:p w14:paraId="4460F719" w14:textId="358B8A74" w:rsidR="001854C8" w:rsidRPr="00D04ED5" w:rsidRDefault="001854C8" w:rsidP="00D04ED5">
      <w:pPr>
        <w:spacing w:line="360" w:lineRule="auto"/>
        <w:rPr>
          <w:rFonts w:ascii="Times New Roman" w:hAnsi="Times New Roman" w:cs="Times New Roman"/>
          <w:sz w:val="24"/>
          <w:szCs w:val="24"/>
          <w:lang w:val="es-ES"/>
        </w:rPr>
      </w:pPr>
      <w:r>
        <w:rPr>
          <w:noProof/>
        </w:rPr>
        <w:drawing>
          <wp:anchor distT="0" distB="0" distL="114300" distR="114300" simplePos="0" relativeHeight="251668480" behindDoc="0" locked="0" layoutInCell="1" allowOverlap="1" wp14:anchorId="165D4860" wp14:editId="2A0E0097">
            <wp:simplePos x="0" y="0"/>
            <wp:positionH relativeFrom="margin">
              <wp:posOffset>-219931</wp:posOffset>
            </wp:positionH>
            <wp:positionV relativeFrom="paragraph">
              <wp:posOffset>18636</wp:posOffset>
            </wp:positionV>
            <wp:extent cx="6182139" cy="2903400"/>
            <wp:effectExtent l="0" t="0" r="9525" b="0"/>
            <wp:wrapNone/>
            <wp:docPr id="231818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18433" name=""/>
                    <pic:cNvPicPr/>
                  </pic:nvPicPr>
                  <pic:blipFill>
                    <a:blip r:embed="rId20">
                      <a:extLst>
                        <a:ext uri="{28A0092B-C50C-407E-A947-70E740481C1C}">
                          <a14:useLocalDpi xmlns:a14="http://schemas.microsoft.com/office/drawing/2010/main" val="0"/>
                        </a:ext>
                      </a:extLst>
                    </a:blip>
                    <a:stretch>
                      <a:fillRect/>
                    </a:stretch>
                  </pic:blipFill>
                  <pic:spPr>
                    <a:xfrm>
                      <a:off x="0" y="0"/>
                      <a:ext cx="6182139" cy="2903400"/>
                    </a:xfrm>
                    <a:prstGeom prst="rect">
                      <a:avLst/>
                    </a:prstGeom>
                  </pic:spPr>
                </pic:pic>
              </a:graphicData>
            </a:graphic>
            <wp14:sizeRelH relativeFrom="page">
              <wp14:pctWidth>0</wp14:pctWidth>
            </wp14:sizeRelH>
            <wp14:sizeRelV relativeFrom="page">
              <wp14:pctHeight>0</wp14:pctHeight>
            </wp14:sizeRelV>
          </wp:anchor>
        </w:drawing>
      </w:r>
    </w:p>
    <w:p w14:paraId="5A29EDE5" w14:textId="4E239AA7" w:rsidR="00131A21" w:rsidRDefault="00131A21" w:rsidP="000E7CDA">
      <w:pPr>
        <w:rPr>
          <w:rFonts w:ascii="Times New Roman" w:hAnsi="Times New Roman" w:cs="Times New Roman"/>
          <w:b/>
          <w:bCs/>
          <w:sz w:val="24"/>
          <w:szCs w:val="24"/>
          <w:lang w:val="es-ES"/>
        </w:rPr>
      </w:pPr>
    </w:p>
    <w:p w14:paraId="1073562E" w14:textId="3FF3CDB4" w:rsidR="00131A21" w:rsidRPr="001E0A05" w:rsidRDefault="00131A21" w:rsidP="000E7CDA">
      <w:pPr>
        <w:rPr>
          <w:rFonts w:ascii="Times New Roman" w:hAnsi="Times New Roman" w:cs="Times New Roman"/>
          <w:sz w:val="24"/>
          <w:szCs w:val="24"/>
          <w:lang w:val="es-ES"/>
        </w:rPr>
      </w:pPr>
    </w:p>
    <w:p w14:paraId="79F0C0FE" w14:textId="07D4A16C" w:rsidR="00086EE8" w:rsidRPr="001E0A05" w:rsidRDefault="00086EE8" w:rsidP="000E7CDA">
      <w:pPr>
        <w:rPr>
          <w:rFonts w:ascii="Times New Roman" w:hAnsi="Times New Roman" w:cs="Times New Roman"/>
          <w:sz w:val="24"/>
          <w:szCs w:val="24"/>
          <w:lang w:val="es-ES"/>
        </w:rPr>
      </w:pPr>
    </w:p>
    <w:p w14:paraId="58F9430C" w14:textId="77777777" w:rsidR="00086EE8" w:rsidRPr="001E0A05" w:rsidRDefault="00086EE8" w:rsidP="000E7CDA">
      <w:pPr>
        <w:rPr>
          <w:rFonts w:ascii="Times New Roman" w:hAnsi="Times New Roman" w:cs="Times New Roman"/>
          <w:sz w:val="24"/>
          <w:szCs w:val="24"/>
          <w:lang w:val="es-ES"/>
        </w:rPr>
      </w:pPr>
    </w:p>
    <w:p w14:paraId="5A2A09E1" w14:textId="77777777" w:rsidR="00086EE8" w:rsidRPr="001E0A05" w:rsidRDefault="00086EE8" w:rsidP="000E7CDA">
      <w:pPr>
        <w:rPr>
          <w:rFonts w:ascii="Times New Roman" w:hAnsi="Times New Roman" w:cs="Times New Roman"/>
          <w:sz w:val="24"/>
          <w:szCs w:val="24"/>
          <w:lang w:val="es-ES"/>
        </w:rPr>
      </w:pPr>
    </w:p>
    <w:p w14:paraId="746C2FFF" w14:textId="77777777" w:rsidR="00086EE8" w:rsidRPr="001E0A05" w:rsidRDefault="00086EE8" w:rsidP="000E7CDA">
      <w:pPr>
        <w:rPr>
          <w:rFonts w:ascii="Times New Roman" w:hAnsi="Times New Roman" w:cs="Times New Roman"/>
          <w:sz w:val="24"/>
          <w:szCs w:val="24"/>
          <w:lang w:val="es-ES"/>
        </w:rPr>
      </w:pPr>
    </w:p>
    <w:p w14:paraId="39D1628E" w14:textId="77777777" w:rsidR="001E0A05" w:rsidRPr="001E0A05" w:rsidRDefault="001E0A05" w:rsidP="000E7CDA">
      <w:pPr>
        <w:rPr>
          <w:rFonts w:ascii="Times New Roman" w:hAnsi="Times New Roman" w:cs="Times New Roman"/>
          <w:sz w:val="24"/>
          <w:szCs w:val="24"/>
          <w:lang w:val="es-ES"/>
        </w:rPr>
      </w:pPr>
    </w:p>
    <w:p w14:paraId="1E040EF9" w14:textId="77777777" w:rsidR="001E0A05" w:rsidRPr="001E0A05" w:rsidRDefault="001E0A05" w:rsidP="000E7CDA">
      <w:pPr>
        <w:rPr>
          <w:rFonts w:ascii="Times New Roman" w:hAnsi="Times New Roman" w:cs="Times New Roman"/>
          <w:sz w:val="24"/>
          <w:szCs w:val="24"/>
          <w:lang w:val="es-ES"/>
        </w:rPr>
      </w:pPr>
    </w:p>
    <w:p w14:paraId="2C95CEDA" w14:textId="5BA93F55" w:rsidR="008D638B" w:rsidRDefault="001854C8" w:rsidP="00752A3E">
      <w:pPr>
        <w:rPr>
          <w:rFonts w:ascii="Times New Roman" w:hAnsi="Times New Roman" w:cs="Times New Roman"/>
          <w:sz w:val="24"/>
          <w:szCs w:val="24"/>
          <w:lang w:val="es-ES"/>
        </w:rPr>
      </w:pPr>
      <w:r>
        <w:rPr>
          <w:noProof/>
        </w:rPr>
        <mc:AlternateContent>
          <mc:Choice Requires="wps">
            <w:drawing>
              <wp:anchor distT="0" distB="0" distL="114300" distR="114300" simplePos="0" relativeHeight="251670528" behindDoc="0" locked="0" layoutInCell="1" allowOverlap="1" wp14:anchorId="4CE8975A" wp14:editId="0076B829">
                <wp:simplePos x="0" y="0"/>
                <wp:positionH relativeFrom="margin">
                  <wp:align>center</wp:align>
                </wp:positionH>
                <wp:positionV relativeFrom="paragraph">
                  <wp:posOffset>299085</wp:posOffset>
                </wp:positionV>
                <wp:extent cx="6181725" cy="389107"/>
                <wp:effectExtent l="0" t="0" r="9525" b="0"/>
                <wp:wrapNone/>
                <wp:docPr id="1370565664" name="Cuadro de texto 1"/>
                <wp:cNvGraphicFramePr/>
                <a:graphic xmlns:a="http://schemas.openxmlformats.org/drawingml/2006/main">
                  <a:graphicData uri="http://schemas.microsoft.com/office/word/2010/wordprocessingShape">
                    <wps:wsp>
                      <wps:cNvSpPr txBox="1"/>
                      <wps:spPr>
                        <a:xfrm>
                          <a:off x="0" y="0"/>
                          <a:ext cx="6181725" cy="389107"/>
                        </a:xfrm>
                        <a:prstGeom prst="rect">
                          <a:avLst/>
                        </a:prstGeom>
                        <a:solidFill>
                          <a:prstClr val="white"/>
                        </a:solidFill>
                        <a:ln>
                          <a:noFill/>
                        </a:ln>
                      </wps:spPr>
                      <wps:txbx>
                        <w:txbxContent>
                          <w:p w14:paraId="1E6256F7" w14:textId="5E9DB657" w:rsidR="00E14841" w:rsidRDefault="00E14841" w:rsidP="00E14841">
                            <w:pPr>
                              <w:pStyle w:val="Descripcin"/>
                              <w:jc w:val="center"/>
                            </w:pPr>
                            <w:bookmarkStart w:id="43" w:name="_Toc156601105"/>
                            <w:r>
                              <w:t xml:space="preserve">Ilustración </w:t>
                            </w:r>
                            <w:fldSimple w:instr=" SEQ Ilustración \* ARABIC ">
                              <w:r w:rsidR="006858F9">
                                <w:rPr>
                                  <w:noProof/>
                                </w:rPr>
                                <w:t>4</w:t>
                              </w:r>
                            </w:fldSimple>
                            <w:r>
                              <w:t xml:space="preserve"> Diseño del ejemplo de registro de persona</w:t>
                            </w:r>
                            <w:bookmarkEnd w:id="43"/>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E8975A" id="_x0000_s1029" type="#_x0000_t202" style="position:absolute;margin-left:0;margin-top:23.55pt;width:486.75pt;height:30.6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" stroked="f">
                <v:textbox inset="0,0,0,0">
                  <w:txbxContent>
                    <w:p w14:paraId="1E6256F7" w14:textId="5E9DB657" w:rsidR="00E14841" w:rsidRDefault="00E14841" w:rsidP="00E14841">
                      <w:pPr>
                        <w:pStyle w:val="Descripcin"/>
                        <w:jc w:val="center"/>
                      </w:pPr>
                      <w:bookmarkStart w:id="44" w:name="_Toc156601105"/>
                      <w:r>
                        <w:t xml:space="preserve">Ilustración </w:t>
                      </w:r>
                      <w:fldSimple w:instr=" SEQ Ilustración \* ARABIC ">
                        <w:r w:rsidR="006858F9">
                          <w:rPr>
                            <w:noProof/>
                          </w:rPr>
                          <w:t>4</w:t>
                        </w:r>
                      </w:fldSimple>
                      <w:r>
                        <w:t xml:space="preserve"> Diseño del ejemplo de registro de persona</w:t>
                      </w:r>
                      <w:bookmarkEnd w:id="44"/>
                    </w:p>
                    <w:p w14:paraId="69BC6839" w14:textId="77777777" w:rsidR="00E14841" w:rsidRPr="00734099" w:rsidRDefault="00E14841" w:rsidP="00E14841">
                      <w:pPr>
                        <w:pStyle w:val="Descripcin"/>
                        <w:jc w:val="center"/>
                        <w:rPr>
                          <w:rFonts w:ascii="Times New Roman" w:hAnsi="Times New Roman" w:cs="Times New Roman"/>
                          <w:noProof/>
                          <w:sz w:val="24"/>
                          <w:szCs w:val="24"/>
                        </w:rPr>
                      </w:pPr>
                      <w:r>
                        <w:t xml:space="preserve">realizado por </w:t>
                      </w:r>
                      <w:r>
                        <w:rPr>
                          <w:noProof/>
                        </w:rPr>
                        <w:t>LETURNE</w:t>
                      </w:r>
                      <w:r w:rsidRPr="00DE60A2">
                        <w:rPr>
                          <w:noProof/>
                        </w:rPr>
                        <w:t xml:space="preserve"> PLUAS JHON BYRON</w:t>
                      </w:r>
                      <w:r>
                        <w:rPr>
                          <w:noProof/>
                        </w:rPr>
                        <w:t xml:space="preserve">  &amp; </w:t>
                      </w:r>
                      <w:r w:rsidRPr="00DE60A2">
                        <w:rPr>
                          <w:noProof/>
                        </w:rPr>
                        <w:t>CHICA VALFRE VALESKA SOFIA</w:t>
                      </w:r>
                      <w:r>
                        <w:rPr>
                          <w:noProof/>
                        </w:rPr>
                        <w:t xml:space="preserve">  (Grupo E)</w:t>
                      </w:r>
                    </w:p>
                    <w:p w14:paraId="415B619C" w14:textId="77777777" w:rsidR="00E14841" w:rsidRPr="00E14841" w:rsidRDefault="00E14841" w:rsidP="00E14841"/>
                  </w:txbxContent>
                </v:textbox>
                <w10:wrap anchorx="margin"/>
              </v:shape>
            </w:pict>
          </mc:Fallback>
        </mc:AlternateContent>
      </w:r>
      <w:bookmarkStart w:id="45" w:name="_Toc156600948"/>
    </w:p>
    <w:p w14:paraId="65F357BB" w14:textId="77777777" w:rsidR="00B94054" w:rsidRDefault="00B94054" w:rsidP="00B94054">
      <w:pPr>
        <w:pStyle w:val="Ttulo1"/>
        <w:numPr>
          <w:ilvl w:val="0"/>
          <w:numId w:val="0"/>
        </w:numPr>
        <w:rPr>
          <w:lang w:val="es-ES"/>
        </w:rPr>
      </w:pPr>
    </w:p>
    <w:p w14:paraId="494941C8" w14:textId="47360F00" w:rsidR="008D638B" w:rsidRPr="00B94054" w:rsidRDefault="008D638B" w:rsidP="008D638B">
      <w:pPr>
        <w:pStyle w:val="Ttulo1"/>
        <w:rPr>
          <w:lang w:val="es-ES"/>
        </w:rPr>
      </w:pPr>
      <w:r>
        <w:rPr>
          <w:lang w:val="es-ES"/>
        </w:rPr>
        <w:t>Recursos utilizados</w:t>
      </w:r>
    </w:p>
    <w:p w14:paraId="7183C204" w14:textId="17AD3B49" w:rsidR="008D638B" w:rsidRPr="00B94054" w:rsidRDefault="00B94054" w:rsidP="00B94054">
      <w:pPr>
        <w:spacing w:line="360" w:lineRule="auto"/>
        <w:jc w:val="both"/>
        <w:rPr>
          <w:rFonts w:ascii="Times New Roman" w:hAnsi="Times New Roman" w:cs="Times New Roman"/>
          <w:sz w:val="24"/>
          <w:szCs w:val="24"/>
          <w:lang w:val="es-ES"/>
        </w:rPr>
      </w:pPr>
      <w:r w:rsidRPr="00B94054">
        <w:rPr>
          <w:rFonts w:ascii="Times New Roman" w:hAnsi="Times New Roman" w:cs="Times New Roman"/>
          <w:sz w:val="24"/>
          <w:szCs w:val="24"/>
          <w:lang w:val="es-ES"/>
        </w:rPr>
        <w:t xml:space="preserve">Todos los recursos utilizados para la creación de los ejemplos de </w:t>
      </w:r>
      <w:proofErr w:type="spellStart"/>
      <w:r w:rsidRPr="00B94054">
        <w:rPr>
          <w:rFonts w:ascii="Times New Roman" w:hAnsi="Times New Roman" w:cs="Times New Roman"/>
          <w:sz w:val="24"/>
          <w:szCs w:val="24"/>
          <w:lang w:val="es-ES"/>
        </w:rPr>
        <w:t>Restful</w:t>
      </w:r>
      <w:proofErr w:type="spellEnd"/>
      <w:r w:rsidRPr="00B94054">
        <w:rPr>
          <w:rFonts w:ascii="Times New Roman" w:hAnsi="Times New Roman" w:cs="Times New Roman"/>
          <w:sz w:val="24"/>
          <w:szCs w:val="24"/>
          <w:lang w:val="es-ES"/>
        </w:rPr>
        <w:t>, SOAP y la parte de consumo de la vista están disponibles en el siguiente repositorio de GitHub. Además, se proporcionan las herramientas necesarias para probar los servicios creados.</w:t>
      </w:r>
    </w:p>
    <w:p w14:paraId="16353FE8" w14:textId="77777777" w:rsidR="008D638B" w:rsidRDefault="008D638B" w:rsidP="008D638B">
      <w:pPr>
        <w:rPr>
          <w:lang w:val="es-ES"/>
        </w:rPr>
      </w:pPr>
    </w:p>
    <w:p w14:paraId="46A2FED0" w14:textId="77777777" w:rsidR="008D638B" w:rsidRDefault="008D638B" w:rsidP="008D638B">
      <w:pPr>
        <w:rPr>
          <w:lang w:val="es-ES"/>
        </w:rPr>
      </w:pPr>
    </w:p>
    <w:p w14:paraId="516893CE" w14:textId="77777777" w:rsidR="008D638B" w:rsidRDefault="008D638B" w:rsidP="008D638B">
      <w:pPr>
        <w:rPr>
          <w:lang w:val="es-ES"/>
        </w:rPr>
      </w:pPr>
    </w:p>
    <w:p w14:paraId="42BECFBF" w14:textId="77777777" w:rsidR="008D638B" w:rsidRDefault="008D638B" w:rsidP="008D638B">
      <w:pPr>
        <w:rPr>
          <w:lang w:val="es-ES"/>
        </w:rPr>
      </w:pPr>
    </w:p>
    <w:p w14:paraId="57A08BAC" w14:textId="77777777" w:rsidR="008D638B" w:rsidRDefault="008D638B" w:rsidP="008D638B">
      <w:pPr>
        <w:rPr>
          <w:lang w:val="es-ES"/>
        </w:rPr>
      </w:pPr>
    </w:p>
    <w:p w14:paraId="40C09475" w14:textId="77777777" w:rsidR="008D638B" w:rsidRDefault="008D638B" w:rsidP="008D638B">
      <w:pPr>
        <w:rPr>
          <w:lang w:val="es-ES"/>
        </w:rPr>
      </w:pPr>
    </w:p>
    <w:p w14:paraId="6713DC0E" w14:textId="77777777" w:rsidR="008D638B" w:rsidRDefault="008D638B" w:rsidP="008D638B">
      <w:pPr>
        <w:rPr>
          <w:lang w:val="es-ES"/>
        </w:rPr>
      </w:pPr>
    </w:p>
    <w:p w14:paraId="6548A7DA" w14:textId="77777777" w:rsidR="008D638B" w:rsidRDefault="008D638B" w:rsidP="008D638B">
      <w:pPr>
        <w:rPr>
          <w:lang w:val="es-ES"/>
        </w:rPr>
      </w:pPr>
    </w:p>
    <w:p w14:paraId="013AFD76" w14:textId="77777777" w:rsidR="008D638B" w:rsidRPr="008D638B" w:rsidRDefault="008D638B" w:rsidP="008D638B">
      <w:pPr>
        <w:rPr>
          <w:lang w:val="es-ES"/>
        </w:rPr>
      </w:pPr>
    </w:p>
    <w:p w14:paraId="6144CA43" w14:textId="5A19D88F" w:rsidR="001E0A05" w:rsidRPr="001E0A05" w:rsidRDefault="00D04ED5" w:rsidP="00D04ED5">
      <w:pPr>
        <w:pStyle w:val="Ttulo1"/>
        <w:rPr>
          <w:lang w:val="es-ES"/>
        </w:rPr>
      </w:pPr>
      <w:r>
        <w:rPr>
          <w:lang w:val="es-ES"/>
        </w:rPr>
        <w:lastRenderedPageBreak/>
        <w:t>Conclusión</w:t>
      </w:r>
      <w:bookmarkEnd w:id="45"/>
    </w:p>
    <w:p w14:paraId="0E810D55" w14:textId="77777777"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Las arquitecturas distribuidas representan una gran ventaja en términos de optimización y ahorro de recursos. Ofrecen flexibilidad en los diseños de redes informáticas gracias a su implementación eficiente. Al descentralizar funciones y capacidades, estas arquitecturas agilizan el procesamiento de datos en comparación con enfoques centralizados.</w:t>
      </w:r>
    </w:p>
    <w:p w14:paraId="6122B894" w14:textId="0D4C9C34"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largo plazo, estas arquitecturas son beneficiosas para el mantenimiento y la escalabilidad del sistema. Sin embargo, se enfrentan a ciertos desafíos, como la identificación de nodos fallidos, que puede ser un proceso </w:t>
      </w:r>
      <w:r>
        <w:rPr>
          <w:rFonts w:ascii="Times New Roman" w:hAnsi="Times New Roman" w:cs="Times New Roman"/>
          <w:sz w:val="24"/>
          <w:szCs w:val="24"/>
          <w:lang w:val="es-ES"/>
        </w:rPr>
        <w:t>largo</w:t>
      </w:r>
      <w:r w:rsidRPr="008D638B">
        <w:rPr>
          <w:rFonts w:ascii="Times New Roman" w:hAnsi="Times New Roman" w:cs="Times New Roman"/>
          <w:sz w:val="24"/>
          <w:szCs w:val="24"/>
          <w:lang w:val="es-ES"/>
        </w:rPr>
        <w:t xml:space="preserve"> al requerir revisar uno por uno.</w:t>
      </w:r>
    </w:p>
    <w:p w14:paraId="44A7B733" w14:textId="665EEE1B" w:rsid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A través de ejemplos como el modelo cliente-servidor, la arquitectura en capas,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se puede apreciar cómo cada uno posee cualidades específicas que afectan la ejecución de servicios de diversas maneras, además de organizar de manera más efectiva los elementos según el </w:t>
      </w:r>
      <w:r>
        <w:rPr>
          <w:rFonts w:ascii="Times New Roman" w:hAnsi="Times New Roman" w:cs="Times New Roman"/>
          <w:sz w:val="24"/>
          <w:szCs w:val="24"/>
          <w:lang w:val="es-ES"/>
        </w:rPr>
        <w:t>objetivo</w:t>
      </w:r>
      <w:r w:rsidRPr="008D638B">
        <w:rPr>
          <w:rFonts w:ascii="Times New Roman" w:hAnsi="Times New Roman" w:cs="Times New Roman"/>
          <w:sz w:val="24"/>
          <w:szCs w:val="24"/>
          <w:lang w:val="es-ES"/>
        </w:rPr>
        <w:t xml:space="preserve"> que se esté cumpliendo.</w:t>
      </w:r>
    </w:p>
    <w:p w14:paraId="7F9B8E62" w14:textId="4F1A3803" w:rsidR="008D638B" w:rsidRPr="008D638B" w:rsidRDefault="008D638B" w:rsidP="008D638B">
      <w:pPr>
        <w:spacing w:line="360" w:lineRule="auto"/>
        <w:jc w:val="both"/>
        <w:rPr>
          <w:rFonts w:ascii="Times New Roman" w:hAnsi="Times New Roman" w:cs="Times New Roman"/>
          <w:sz w:val="24"/>
          <w:szCs w:val="24"/>
          <w:lang w:val="es-ES"/>
        </w:rPr>
      </w:pPr>
      <w:r w:rsidRPr="008D638B">
        <w:rPr>
          <w:rFonts w:ascii="Times New Roman" w:hAnsi="Times New Roman" w:cs="Times New Roman"/>
          <w:sz w:val="24"/>
          <w:szCs w:val="24"/>
          <w:lang w:val="es-ES"/>
        </w:rPr>
        <w:t xml:space="preserve">Cuando se utilizan estos tipos de servicios, es necesario realizar tareas como gestionar quién se conecta y qué datos se desean extraer. Todas estas operaciones deben llevarse a cabo de la manera más precisa posible para evitar posibles fugas de información. Esto queda evidenciado al comparar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y SOAP, ya que cada uno se orienta de manera diferente, lo que puede complicar la implementación en algunos casos.</w:t>
      </w:r>
    </w:p>
    <w:p w14:paraId="0DB23C37" w14:textId="77777777" w:rsidR="008D638B" w:rsidRPr="008D638B" w:rsidRDefault="008D638B" w:rsidP="008D638B">
      <w:pPr>
        <w:spacing w:line="360" w:lineRule="auto"/>
        <w:jc w:val="both"/>
        <w:rPr>
          <w:rFonts w:ascii="Times New Roman" w:hAnsi="Times New Roman" w:cs="Times New Roman"/>
          <w:sz w:val="24"/>
          <w:szCs w:val="24"/>
          <w:lang w:val="es-ES"/>
        </w:rPr>
      </w:pP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sin embargo, facilita tanto la implementación como la ejecución de tareas. A pesar de que ambas tecnologías manejan estándares de obtención de información diferentes, </w:t>
      </w:r>
      <w:proofErr w:type="spellStart"/>
      <w:r w:rsidRPr="008D638B">
        <w:rPr>
          <w:rFonts w:ascii="Times New Roman" w:hAnsi="Times New Roman" w:cs="Times New Roman"/>
          <w:sz w:val="24"/>
          <w:szCs w:val="24"/>
          <w:lang w:val="es-ES"/>
        </w:rPr>
        <w:t>Restful</w:t>
      </w:r>
      <w:proofErr w:type="spellEnd"/>
      <w:r w:rsidRPr="008D638B">
        <w:rPr>
          <w:rFonts w:ascii="Times New Roman" w:hAnsi="Times New Roman" w:cs="Times New Roman"/>
          <w:sz w:val="24"/>
          <w:szCs w:val="24"/>
          <w:lang w:val="es-ES"/>
        </w:rPr>
        <w:t xml:space="preserve"> simplifica la tarea, lo que contribuye a una experiencia más eficiente en comparación con SOAP.</w:t>
      </w:r>
    </w:p>
    <w:p w14:paraId="09BCD224" w14:textId="77777777" w:rsidR="008D638B" w:rsidRPr="008D638B" w:rsidRDefault="008D638B" w:rsidP="008D638B">
      <w:pPr>
        <w:rPr>
          <w:rFonts w:ascii="Times New Roman" w:hAnsi="Times New Roman" w:cs="Times New Roman"/>
          <w:sz w:val="24"/>
          <w:szCs w:val="24"/>
          <w:lang w:val="es-ES"/>
        </w:rPr>
      </w:pPr>
    </w:p>
    <w:p w14:paraId="2BD65F7C" w14:textId="77777777" w:rsidR="008D638B" w:rsidRPr="008D638B" w:rsidRDefault="008D638B" w:rsidP="008D638B">
      <w:pPr>
        <w:rPr>
          <w:rFonts w:ascii="Times New Roman" w:hAnsi="Times New Roman" w:cs="Times New Roman"/>
          <w:sz w:val="24"/>
          <w:szCs w:val="24"/>
          <w:lang w:val="es-ES"/>
        </w:rPr>
      </w:pPr>
    </w:p>
    <w:p w14:paraId="7447626A" w14:textId="77777777" w:rsidR="001E0A05" w:rsidRPr="001E0A05" w:rsidRDefault="001E0A05" w:rsidP="000E7CDA">
      <w:pPr>
        <w:rPr>
          <w:rFonts w:ascii="Times New Roman" w:hAnsi="Times New Roman" w:cs="Times New Roman"/>
          <w:sz w:val="24"/>
          <w:szCs w:val="24"/>
          <w:lang w:val="es-ES"/>
        </w:rPr>
      </w:pPr>
    </w:p>
    <w:p w14:paraId="5BD48112" w14:textId="77777777" w:rsidR="001E0A05" w:rsidRPr="001E0A05" w:rsidRDefault="001E0A05" w:rsidP="000E7CDA">
      <w:pPr>
        <w:rPr>
          <w:rFonts w:ascii="Times New Roman" w:hAnsi="Times New Roman" w:cs="Times New Roman"/>
          <w:sz w:val="24"/>
          <w:szCs w:val="24"/>
          <w:lang w:val="es-ES"/>
        </w:rPr>
      </w:pPr>
    </w:p>
    <w:p w14:paraId="7ED84F48" w14:textId="77777777" w:rsidR="001E0A05" w:rsidRPr="001E0A05" w:rsidRDefault="001E0A05" w:rsidP="000E7CDA">
      <w:pPr>
        <w:rPr>
          <w:rFonts w:ascii="Times New Roman" w:hAnsi="Times New Roman" w:cs="Times New Roman"/>
          <w:sz w:val="24"/>
          <w:szCs w:val="24"/>
          <w:lang w:val="es-ES"/>
        </w:rPr>
      </w:pPr>
    </w:p>
    <w:p w14:paraId="3393F5BD" w14:textId="77777777" w:rsidR="001E0A05" w:rsidRPr="001E0A05" w:rsidRDefault="001E0A05" w:rsidP="000E7CDA">
      <w:pPr>
        <w:rPr>
          <w:rFonts w:ascii="Times New Roman" w:hAnsi="Times New Roman" w:cs="Times New Roman"/>
          <w:sz w:val="24"/>
          <w:szCs w:val="24"/>
          <w:lang w:val="es-ES"/>
        </w:rPr>
      </w:pPr>
    </w:p>
    <w:p w14:paraId="1AFA0110" w14:textId="77777777" w:rsidR="001E0A05" w:rsidRDefault="001E0A05" w:rsidP="000E7CDA">
      <w:pPr>
        <w:rPr>
          <w:rFonts w:ascii="Times New Roman" w:hAnsi="Times New Roman" w:cs="Times New Roman"/>
          <w:sz w:val="24"/>
          <w:szCs w:val="24"/>
          <w:lang w:val="es-ES"/>
        </w:rPr>
      </w:pPr>
    </w:p>
    <w:p w14:paraId="4166773F" w14:textId="77777777" w:rsidR="006653D5" w:rsidRPr="001E0A05" w:rsidRDefault="006653D5" w:rsidP="000E7CDA">
      <w:pPr>
        <w:rPr>
          <w:rFonts w:ascii="Times New Roman" w:hAnsi="Times New Roman" w:cs="Times New Roman"/>
          <w:sz w:val="24"/>
          <w:szCs w:val="24"/>
          <w:lang w:val="es-ES"/>
        </w:rPr>
      </w:pPr>
    </w:p>
    <w:p w14:paraId="501C604B" w14:textId="77777777" w:rsidR="00F30979" w:rsidRDefault="00F30979" w:rsidP="000E7CDA">
      <w:pPr>
        <w:rPr>
          <w:rFonts w:ascii="Times New Roman" w:hAnsi="Times New Roman" w:cs="Times New Roman"/>
          <w:sz w:val="24"/>
          <w:szCs w:val="24"/>
          <w:lang w:val="es-ES"/>
        </w:rPr>
      </w:pPr>
    </w:p>
    <w:p w14:paraId="52AA7527" w14:textId="77777777" w:rsidR="001854C8" w:rsidRPr="001E0A05" w:rsidRDefault="001854C8" w:rsidP="000E7CDA">
      <w:pPr>
        <w:rPr>
          <w:rFonts w:ascii="Times New Roman" w:hAnsi="Times New Roman" w:cs="Times New Roman"/>
          <w:sz w:val="24"/>
          <w:szCs w:val="24"/>
          <w:lang w:val="es-ES"/>
        </w:rPr>
      </w:pPr>
    </w:p>
    <w:p w14:paraId="476FE559" w14:textId="14FA22BF" w:rsidR="00476369" w:rsidRPr="00676BE6" w:rsidRDefault="008C57CB" w:rsidP="00D04ED5">
      <w:pPr>
        <w:pStyle w:val="Ttulo1"/>
      </w:pPr>
      <w:bookmarkStart w:id="46" w:name="_Toc156600949"/>
      <w:r w:rsidRPr="00676BE6">
        <w:lastRenderedPageBreak/>
        <w:t>Referencias</w:t>
      </w:r>
      <w:bookmarkEnd w:id="46"/>
    </w:p>
    <w:sdt>
      <w:sdtPr>
        <w:rPr>
          <w:rFonts w:ascii="Times New Roman" w:hAnsi="Times New Roman" w:cs="Times New Roman"/>
          <w:sz w:val="24"/>
          <w:szCs w:val="24"/>
        </w:rPr>
        <w:tag w:val="MENDELEY_BIBLIOGRAPHY"/>
        <w:id w:val="729891419"/>
        <w:placeholder>
          <w:docPart w:val="DefaultPlaceholder_-1854013440"/>
        </w:placeholder>
      </w:sdtPr>
      <w:sdtContent>
        <w:p w14:paraId="043F9CE7" w14:textId="77777777" w:rsidR="001D0FA8" w:rsidRPr="001D0FA8" w:rsidRDefault="001D0FA8" w:rsidP="001D0FA8">
          <w:pPr>
            <w:autoSpaceDE w:val="0"/>
            <w:autoSpaceDN w:val="0"/>
            <w:ind w:hanging="640"/>
            <w:jc w:val="both"/>
            <w:divId w:val="293217582"/>
            <w:rPr>
              <w:rFonts w:ascii="Times New Roman" w:eastAsia="Times New Roman" w:hAnsi="Times New Roman" w:cs="Times New Roman"/>
              <w:kern w:val="0"/>
              <w:sz w:val="24"/>
              <w:szCs w:val="24"/>
              <w:lang w:val="pt-PT"/>
              <w14:ligatures w14:val="none"/>
            </w:rPr>
          </w:pPr>
          <w:r w:rsidRPr="001D0FA8">
            <w:rPr>
              <w:rFonts w:ascii="Times New Roman" w:eastAsia="Times New Roman" w:hAnsi="Times New Roman" w:cs="Times New Roman"/>
              <w:sz w:val="24"/>
              <w:szCs w:val="24"/>
            </w:rPr>
            <w:t>[1]</w:t>
          </w:r>
          <w:r w:rsidRPr="001D0FA8">
            <w:rPr>
              <w:rFonts w:ascii="Times New Roman" w:eastAsia="Times New Roman" w:hAnsi="Times New Roman" w:cs="Times New Roman"/>
              <w:sz w:val="24"/>
              <w:szCs w:val="24"/>
            </w:rPr>
            <w:tab/>
            <w:t xml:space="preserve">F. </w:t>
          </w:r>
          <w:proofErr w:type="spellStart"/>
          <w:r w:rsidRPr="001D0FA8">
            <w:rPr>
              <w:rFonts w:ascii="Times New Roman" w:eastAsia="Times New Roman" w:hAnsi="Times New Roman" w:cs="Times New Roman"/>
              <w:sz w:val="24"/>
              <w:szCs w:val="24"/>
            </w:rPr>
            <w:t>Saleem</w:t>
          </w:r>
          <w:proofErr w:type="spellEnd"/>
          <w:r w:rsidRPr="001D0FA8">
            <w:rPr>
              <w:rFonts w:ascii="Times New Roman" w:eastAsia="Times New Roman" w:hAnsi="Times New Roman" w:cs="Times New Roman"/>
              <w:sz w:val="24"/>
              <w:szCs w:val="24"/>
            </w:rPr>
            <w:t xml:space="preserve">, F. </w:t>
          </w:r>
          <w:proofErr w:type="spellStart"/>
          <w:r w:rsidRPr="001D0FA8">
            <w:rPr>
              <w:rFonts w:ascii="Times New Roman" w:eastAsia="Times New Roman" w:hAnsi="Times New Roman" w:cs="Times New Roman"/>
              <w:sz w:val="24"/>
              <w:szCs w:val="24"/>
            </w:rPr>
            <w:t>Farooq</w:t>
          </w:r>
          <w:proofErr w:type="spellEnd"/>
          <w:r w:rsidRPr="001D0FA8">
            <w:rPr>
              <w:rFonts w:ascii="Times New Roman" w:eastAsia="Times New Roman" w:hAnsi="Times New Roman" w:cs="Times New Roman"/>
              <w:sz w:val="24"/>
              <w:szCs w:val="24"/>
            </w:rPr>
            <w:t xml:space="preserve">, I. S. Chaudhry, y N. </w:t>
          </w:r>
          <w:proofErr w:type="spellStart"/>
          <w:r w:rsidRPr="001D0FA8">
            <w:rPr>
              <w:rFonts w:ascii="Times New Roman" w:eastAsia="Times New Roman" w:hAnsi="Times New Roman" w:cs="Times New Roman"/>
              <w:sz w:val="24"/>
              <w:szCs w:val="24"/>
            </w:rPr>
            <w:t>Safdar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How</w:t>
          </w:r>
          <w:proofErr w:type="spellEnd"/>
          <w:r w:rsidRPr="001D0FA8">
            <w:rPr>
              <w:rFonts w:ascii="Times New Roman" w:eastAsia="Times New Roman" w:hAnsi="Times New Roman" w:cs="Times New Roman"/>
              <w:sz w:val="24"/>
              <w:szCs w:val="24"/>
            </w:rPr>
            <w:t xml:space="preserve"> do </w:t>
          </w:r>
          <w:proofErr w:type="spellStart"/>
          <w:r w:rsidRPr="001D0FA8">
            <w:rPr>
              <w:rFonts w:ascii="Times New Roman" w:eastAsia="Times New Roman" w:hAnsi="Times New Roman" w:cs="Times New Roman"/>
              <w:sz w:val="24"/>
              <w:szCs w:val="24"/>
            </w:rPr>
            <w:t>Globalization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Technological</w:t>
          </w:r>
          <w:proofErr w:type="spellEnd"/>
          <w:r w:rsidRPr="001D0FA8">
            <w:rPr>
              <w:rFonts w:ascii="Times New Roman" w:eastAsia="Times New Roman" w:hAnsi="Times New Roman" w:cs="Times New Roman"/>
              <w:sz w:val="24"/>
              <w:szCs w:val="24"/>
            </w:rPr>
            <w:t xml:space="preserve"> Change and </w:t>
          </w:r>
          <w:proofErr w:type="spellStart"/>
          <w:r w:rsidRPr="001D0FA8">
            <w:rPr>
              <w:rFonts w:ascii="Times New Roman" w:eastAsia="Times New Roman" w:hAnsi="Times New Roman" w:cs="Times New Roman"/>
              <w:sz w:val="24"/>
              <w:szCs w:val="24"/>
            </w:rPr>
            <w:t>Employment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Impact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Economic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Developing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Countries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sz w:val="24"/>
              <w:szCs w:val="24"/>
              <w:lang w:val="pt-PT"/>
            </w:rPr>
            <w:t xml:space="preserve">Evidence from Panel Data Analysis”, </w:t>
          </w:r>
          <w:r w:rsidRPr="001D0FA8">
            <w:rPr>
              <w:rFonts w:ascii="Times New Roman" w:eastAsia="Times New Roman" w:hAnsi="Times New Roman" w:cs="Times New Roman"/>
              <w:i/>
              <w:iCs/>
              <w:sz w:val="24"/>
              <w:szCs w:val="24"/>
              <w:lang w:val="pt-PT"/>
            </w:rPr>
            <w:t>Review of Applied Management and Social Sciences</w:t>
          </w:r>
          <w:r w:rsidRPr="001D0FA8">
            <w:rPr>
              <w:rFonts w:ascii="Times New Roman" w:eastAsia="Times New Roman" w:hAnsi="Times New Roman" w:cs="Times New Roman"/>
              <w:sz w:val="24"/>
              <w:szCs w:val="24"/>
              <w:lang w:val="pt-PT"/>
            </w:rPr>
            <w:t>, vol. 1, núm. 1, pp. 39–49, dic. 2018, doi: 10.47067/ramss.v1i1.9.</w:t>
          </w:r>
        </w:p>
        <w:p w14:paraId="1772F395" w14:textId="77777777" w:rsidR="001D0FA8" w:rsidRPr="001D0FA8" w:rsidRDefault="001D0FA8" w:rsidP="001D0FA8">
          <w:pPr>
            <w:autoSpaceDE w:val="0"/>
            <w:autoSpaceDN w:val="0"/>
            <w:ind w:hanging="640"/>
            <w:jc w:val="both"/>
            <w:divId w:val="1600990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w:t>
          </w:r>
          <w:r w:rsidRPr="001D0FA8">
            <w:rPr>
              <w:rFonts w:ascii="Times New Roman" w:eastAsia="Times New Roman" w:hAnsi="Times New Roman" w:cs="Times New Roman"/>
              <w:sz w:val="24"/>
              <w:szCs w:val="24"/>
              <w:lang w:val="pt-PT"/>
            </w:rPr>
            <w:tab/>
            <w:t>M. Cristiá, “Introduccion a la Arquitectura de Software Testing software from set-based specifications View project”, 2008. doi: 10.13140/RG.2.2.22760.08261.</w:t>
          </w:r>
        </w:p>
        <w:p w14:paraId="2FF74E4E" w14:textId="70631AF6" w:rsidR="001D0FA8" w:rsidRPr="001D0FA8" w:rsidRDefault="001D0FA8" w:rsidP="001D0FA8">
          <w:pPr>
            <w:autoSpaceDE w:val="0"/>
            <w:autoSpaceDN w:val="0"/>
            <w:ind w:hanging="640"/>
            <w:jc w:val="both"/>
            <w:divId w:val="1021009603"/>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w:t>
          </w:r>
          <w:r w:rsidRPr="001D0FA8">
            <w:rPr>
              <w:rFonts w:ascii="Times New Roman" w:eastAsia="Times New Roman" w:hAnsi="Times New Roman" w:cs="Times New Roman"/>
              <w:sz w:val="24"/>
              <w:szCs w:val="24"/>
              <w:lang w:val="pt-PT"/>
            </w:rPr>
            <w:tab/>
            <w:t xml:space="preserve">I. Gorton, “Distributed Systems — What Every Software Architect Should Know”, </w:t>
          </w:r>
          <w:r>
            <w:rPr>
              <w:rFonts w:ascii="Times New Roman" w:eastAsia="Times New Roman" w:hAnsi="Times New Roman" w:cs="Times New Roman"/>
              <w:sz w:val="24"/>
              <w:szCs w:val="24"/>
              <w:lang w:val="pt-PT"/>
            </w:rPr>
            <w:t>i</w:t>
          </w:r>
          <w:r w:rsidRPr="001D0FA8">
            <w:rPr>
              <w:rFonts w:ascii="Times New Roman" w:eastAsia="Times New Roman" w:hAnsi="Times New Roman" w:cs="Times New Roman"/>
              <w:sz w:val="24"/>
              <w:szCs w:val="24"/>
              <w:lang w:val="pt-PT"/>
            </w:rPr>
            <w:t xml:space="preserve">n </w:t>
          </w:r>
          <w:r w:rsidRPr="001D0FA8">
            <w:rPr>
              <w:rFonts w:ascii="Times New Roman" w:eastAsia="Times New Roman" w:hAnsi="Times New Roman" w:cs="Times New Roman"/>
              <w:i/>
              <w:iCs/>
              <w:sz w:val="24"/>
              <w:szCs w:val="24"/>
              <w:lang w:val="pt-PT"/>
            </w:rPr>
            <w:t xml:space="preserve"> IEEE on Software Architecture Companion (ICSA-C)</w:t>
          </w:r>
          <w:r w:rsidRPr="001D0FA8">
            <w:rPr>
              <w:rFonts w:ascii="Times New Roman" w:eastAsia="Times New Roman" w:hAnsi="Times New Roman" w:cs="Times New Roman"/>
              <w:sz w:val="24"/>
              <w:szCs w:val="24"/>
              <w:lang w:val="pt-PT"/>
            </w:rPr>
            <w:t>, mar. 2023, pp. 339–340. doi: 10.1109/ICSA-C57050.2023.00078.</w:t>
          </w:r>
        </w:p>
        <w:p w14:paraId="3D83E280" w14:textId="77777777" w:rsidR="001D0FA8" w:rsidRPr="001D0FA8" w:rsidRDefault="001D0FA8" w:rsidP="001D0FA8">
          <w:pPr>
            <w:autoSpaceDE w:val="0"/>
            <w:autoSpaceDN w:val="0"/>
            <w:ind w:hanging="640"/>
            <w:jc w:val="both"/>
            <w:divId w:val="1915891666"/>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[4]</w:t>
          </w:r>
          <w:r w:rsidRPr="001D0FA8">
            <w:rPr>
              <w:rFonts w:ascii="Times New Roman" w:eastAsia="Times New Roman" w:hAnsi="Times New Roman" w:cs="Times New Roman"/>
              <w:sz w:val="24"/>
              <w:szCs w:val="24"/>
              <w:lang w:val="pt-PT"/>
            </w:rPr>
            <w:tab/>
            <w:t xml:space="preserve">N. Kratzke, “A Brief History of Cloud Application Architectures”, </w:t>
          </w:r>
          <w:r w:rsidRPr="001D0FA8">
            <w:rPr>
              <w:rFonts w:ascii="Times New Roman" w:eastAsia="Times New Roman" w:hAnsi="Times New Roman" w:cs="Times New Roman"/>
              <w:i/>
              <w:iCs/>
              <w:sz w:val="24"/>
              <w:szCs w:val="24"/>
              <w:lang w:val="pt-PT"/>
            </w:rPr>
            <w:t>Applied Sciences</w:t>
          </w:r>
          <w:r w:rsidRPr="001D0FA8">
            <w:rPr>
              <w:rFonts w:ascii="Times New Roman" w:eastAsia="Times New Roman" w:hAnsi="Times New Roman" w:cs="Times New Roman"/>
              <w:sz w:val="24"/>
              <w:szCs w:val="24"/>
              <w:lang w:val="pt-PT"/>
            </w:rPr>
            <w:t>, vol. 8, núm. 8, p. 1368, ago. 2018, doi: 10.3390/app8081368.</w:t>
          </w:r>
        </w:p>
        <w:p w14:paraId="07950C04" w14:textId="77777777" w:rsidR="001D0FA8" w:rsidRPr="001D0FA8" w:rsidRDefault="001D0FA8" w:rsidP="001D0FA8">
          <w:pPr>
            <w:autoSpaceDE w:val="0"/>
            <w:autoSpaceDN w:val="0"/>
            <w:ind w:hanging="640"/>
            <w:jc w:val="both"/>
            <w:divId w:val="28404035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[5]</w:t>
          </w:r>
          <w:r w:rsidRPr="001D0FA8">
            <w:rPr>
              <w:rFonts w:ascii="Times New Roman" w:eastAsia="Times New Roman" w:hAnsi="Times New Roman" w:cs="Times New Roman"/>
              <w:sz w:val="24"/>
              <w:szCs w:val="24"/>
              <w:lang w:val="pt-PT"/>
            </w:rPr>
            <w:tab/>
            <w:t xml:space="preserve">D. Kurata, “Web Application Architectures”, en </w:t>
          </w:r>
          <w:r w:rsidRPr="001D0FA8">
            <w:rPr>
              <w:rFonts w:ascii="Times New Roman" w:eastAsia="Times New Roman" w:hAnsi="Times New Roman" w:cs="Times New Roman"/>
              <w:i/>
              <w:iCs/>
              <w:sz w:val="24"/>
              <w:szCs w:val="24"/>
              <w:lang w:val="pt-PT"/>
            </w:rPr>
            <w:t>Doing Web Development</w:t>
          </w:r>
          <w:r w:rsidRPr="001D0FA8">
            <w:rPr>
              <w:rFonts w:ascii="Times New Roman" w:eastAsia="Times New Roman" w:hAnsi="Times New Roman" w:cs="Times New Roman"/>
              <w:sz w:val="24"/>
              <w:szCs w:val="24"/>
              <w:lang w:val="pt-PT"/>
            </w:rPr>
            <w:t>, Berkeley, CA: Apress, 2002, pp. 415–446. doi: 10.1007/978-1-4302-0852-5_15.</w:t>
          </w:r>
        </w:p>
        <w:p w14:paraId="7BFA9BD0" w14:textId="77777777" w:rsidR="001D0FA8" w:rsidRPr="001D0FA8" w:rsidRDefault="001D0FA8" w:rsidP="001D0FA8">
          <w:pPr>
            <w:autoSpaceDE w:val="0"/>
            <w:autoSpaceDN w:val="0"/>
            <w:ind w:hanging="640"/>
            <w:jc w:val="both"/>
            <w:divId w:val="1985351207"/>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[6]</w:t>
          </w:r>
          <w:r w:rsidRPr="001D0FA8">
            <w:rPr>
              <w:rFonts w:ascii="Times New Roman" w:eastAsia="Times New Roman" w:hAnsi="Times New Roman" w:cs="Times New Roman"/>
              <w:sz w:val="24"/>
              <w:szCs w:val="24"/>
              <w:lang w:val="pt-PT"/>
            </w:rPr>
            <w:tab/>
            <w:t>S. K. Lo, Y. Liu, G. Yu, Q. Lu, X. Xu, y L. Zhu, “Distributed Trust Through the Lens of Software Architecture”, may 2023, doi: arxiv-2306.08056.</w:t>
          </w:r>
        </w:p>
        <w:p w14:paraId="58387AC3" w14:textId="77777777" w:rsidR="001D0FA8" w:rsidRPr="001D0FA8" w:rsidRDefault="001D0FA8" w:rsidP="001D0FA8">
          <w:pPr>
            <w:autoSpaceDE w:val="0"/>
            <w:autoSpaceDN w:val="0"/>
            <w:ind w:hanging="640"/>
            <w:jc w:val="both"/>
            <w:divId w:val="805702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[7]</w:t>
          </w:r>
          <w:r w:rsidRPr="001D0FA8">
            <w:rPr>
              <w:rFonts w:ascii="Times New Roman" w:eastAsia="Times New Roman" w:hAnsi="Times New Roman" w:cs="Times New Roman"/>
              <w:sz w:val="24"/>
              <w:szCs w:val="24"/>
            </w:rPr>
            <w:tab/>
            <w:t xml:space="preserve">U. </w:t>
          </w:r>
          <w:proofErr w:type="spellStart"/>
          <w:r w:rsidRPr="001D0FA8">
            <w:rPr>
              <w:rFonts w:ascii="Times New Roman" w:eastAsia="Times New Roman" w:hAnsi="Times New Roman" w:cs="Times New Roman"/>
              <w:sz w:val="24"/>
              <w:szCs w:val="24"/>
            </w:rPr>
            <w:t>Buy</w:t>
          </w:r>
          <w:proofErr w:type="spellEnd"/>
          <w:r w:rsidRPr="001D0FA8">
            <w:rPr>
              <w:rFonts w:ascii="Times New Roman" w:eastAsia="Times New Roman" w:hAnsi="Times New Roman" w:cs="Times New Roman"/>
              <w:sz w:val="24"/>
              <w:szCs w:val="24"/>
            </w:rPr>
            <w:t xml:space="preserve"> y S. </w:t>
          </w:r>
          <w:proofErr w:type="spellStart"/>
          <w:r w:rsidRPr="001D0FA8">
            <w:rPr>
              <w:rFonts w:ascii="Times New Roman" w:eastAsia="Times New Roman" w:hAnsi="Times New Roman" w:cs="Times New Roman"/>
              <w:sz w:val="24"/>
              <w:szCs w:val="24"/>
            </w:rPr>
            <w:t>Shatz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Software </w:t>
          </w:r>
          <w:proofErr w:type="spellStart"/>
          <w:r w:rsidRPr="001D0FA8">
            <w:rPr>
              <w:rFonts w:ascii="Times New Roman" w:eastAsia="Times New Roman" w:hAnsi="Times New Roman" w:cs="Times New Roman"/>
              <w:sz w:val="24"/>
              <w:szCs w:val="24"/>
            </w:rPr>
            <w:t>Engineering</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Encyclopedia</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Wiley, 2002.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10.1002/0471028959.sof094.</w:t>
          </w:r>
        </w:p>
        <w:p w14:paraId="09CA82F4" w14:textId="77777777" w:rsidR="001D0FA8" w:rsidRPr="001D0FA8" w:rsidRDefault="001D0FA8" w:rsidP="001D0FA8">
          <w:pPr>
            <w:autoSpaceDE w:val="0"/>
            <w:autoSpaceDN w:val="0"/>
            <w:ind w:hanging="640"/>
            <w:jc w:val="both"/>
            <w:divId w:val="117060835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[8]</w:t>
          </w:r>
          <w:r w:rsidRPr="001D0FA8">
            <w:rPr>
              <w:rFonts w:ascii="Times New Roman" w:eastAsia="Times New Roman" w:hAnsi="Times New Roman" w:cs="Times New Roman"/>
              <w:sz w:val="24"/>
              <w:szCs w:val="24"/>
            </w:rPr>
            <w:tab/>
            <w:t xml:space="preserve">M. B. </w:t>
          </w:r>
          <w:proofErr w:type="spellStart"/>
          <w:r w:rsidRPr="001D0FA8">
            <w:rPr>
              <w:rFonts w:ascii="Times New Roman" w:eastAsia="Times New Roman" w:hAnsi="Times New Roman" w:cs="Times New Roman"/>
              <w:sz w:val="24"/>
              <w:szCs w:val="24"/>
            </w:rPr>
            <w:t>McIlrath</w:t>
          </w:r>
          <w:proofErr w:type="spellEnd"/>
          <w:r w:rsidRPr="001D0FA8">
            <w:rPr>
              <w:rFonts w:ascii="Times New Roman" w:eastAsia="Times New Roman" w:hAnsi="Times New Roman" w:cs="Times New Roman"/>
              <w:sz w:val="24"/>
              <w:szCs w:val="24"/>
            </w:rPr>
            <w:t xml:space="preserve">, D. S. </w:t>
          </w:r>
          <w:proofErr w:type="spellStart"/>
          <w:r w:rsidRPr="001D0FA8">
            <w:rPr>
              <w:rFonts w:ascii="Times New Roman" w:eastAsia="Times New Roman" w:hAnsi="Times New Roman" w:cs="Times New Roman"/>
              <w:sz w:val="24"/>
              <w:szCs w:val="24"/>
            </w:rPr>
            <w:t>Boning</w:t>
          </w:r>
          <w:proofErr w:type="spellEnd"/>
          <w:r w:rsidRPr="001D0FA8">
            <w:rPr>
              <w:rFonts w:ascii="Times New Roman" w:eastAsia="Times New Roman" w:hAnsi="Times New Roman" w:cs="Times New Roman"/>
              <w:sz w:val="24"/>
              <w:szCs w:val="24"/>
            </w:rPr>
            <w:t xml:space="preserve">, y D. E. </w:t>
          </w:r>
          <w:proofErr w:type="spellStart"/>
          <w:r w:rsidRPr="001D0FA8">
            <w:rPr>
              <w:rFonts w:ascii="Times New Roman" w:eastAsia="Times New Roman" w:hAnsi="Times New Roman" w:cs="Times New Roman"/>
              <w:sz w:val="24"/>
              <w:szCs w:val="24"/>
            </w:rPr>
            <w:t>Troxel</w:t>
          </w:r>
          <w:proofErr w:type="spellEnd"/>
          <w:r w:rsidRPr="001D0FA8">
            <w:rPr>
              <w:rFonts w:ascii="Times New Roman" w:eastAsia="Times New Roman" w:hAnsi="Times New Roman" w:cs="Times New Roman"/>
              <w:sz w:val="24"/>
              <w:szCs w:val="24"/>
            </w:rPr>
            <w:t>, “&amp;</w:t>
          </w:r>
          <w:proofErr w:type="spellStart"/>
          <w:proofErr w:type="gramStart"/>
          <w:r w:rsidRPr="001D0FA8">
            <w:rPr>
              <w:rFonts w:ascii="Times New Roman" w:eastAsia="Times New Roman" w:hAnsi="Times New Roman" w:cs="Times New Roman"/>
              <w:sz w:val="24"/>
              <w:szCs w:val="24"/>
            </w:rPr>
            <w:t>lt;title</w:t>
          </w:r>
          <w:proofErr w:type="gramEnd"/>
          <w:r w:rsidRPr="001D0FA8">
            <w:rPr>
              <w:rFonts w:ascii="Times New Roman" w:eastAsia="Times New Roman" w:hAnsi="Times New Roman" w:cs="Times New Roman"/>
              <w:sz w:val="24"/>
              <w:szCs w:val="24"/>
            </w:rPr>
            <w:t>&amp;gt;Architecture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design</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fabrication&amp;lt</w:t>
          </w:r>
          <w:proofErr w:type="spellEnd"/>
          <w:r w:rsidRPr="001D0FA8">
            <w:rPr>
              <w:rFonts w:ascii="Times New Roman" w:eastAsia="Times New Roman" w:hAnsi="Times New Roman" w:cs="Times New Roman"/>
              <w:sz w:val="24"/>
              <w:szCs w:val="24"/>
            </w:rPr>
            <w:t>;/</w:t>
          </w:r>
          <w:proofErr w:type="spellStart"/>
          <w:r w:rsidRPr="001D0FA8">
            <w:rPr>
              <w:rFonts w:ascii="Times New Roman" w:eastAsia="Times New Roman" w:hAnsi="Times New Roman" w:cs="Times New Roman"/>
              <w:sz w:val="24"/>
              <w:szCs w:val="24"/>
            </w:rPr>
            <w:t>title&amp;gt</w:t>
          </w:r>
          <w:proofErr w:type="spellEnd"/>
          <w:r w:rsidRPr="001D0FA8">
            <w:rPr>
              <w:rFonts w:ascii="Times New Roman" w:eastAsia="Times New Roman" w:hAnsi="Times New Roman" w:cs="Times New Roman"/>
              <w:sz w:val="24"/>
              <w:szCs w:val="24"/>
            </w:rPr>
            <w:t xml:space="preserve">”;, B. L. M. Goldstein, Ed., ene. 1997, pp. 134–147.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10.1117/12.263462.</w:t>
          </w:r>
        </w:p>
        <w:p w14:paraId="390E84A3" w14:textId="77777777" w:rsidR="001D0FA8" w:rsidRPr="001D0FA8" w:rsidRDefault="001D0FA8" w:rsidP="001D0FA8">
          <w:pPr>
            <w:autoSpaceDE w:val="0"/>
            <w:autoSpaceDN w:val="0"/>
            <w:ind w:hanging="640"/>
            <w:jc w:val="both"/>
            <w:divId w:val="29780074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[9]</w:t>
          </w:r>
          <w:r w:rsidRPr="001D0FA8">
            <w:rPr>
              <w:rFonts w:ascii="Times New Roman" w:eastAsia="Times New Roman" w:hAnsi="Times New Roman" w:cs="Times New Roman"/>
              <w:sz w:val="24"/>
              <w:szCs w:val="24"/>
            </w:rPr>
            <w:tab/>
            <w:t xml:space="preserve">M. </w:t>
          </w:r>
          <w:proofErr w:type="spellStart"/>
          <w:r w:rsidRPr="001D0FA8">
            <w:rPr>
              <w:rFonts w:ascii="Times New Roman" w:eastAsia="Times New Roman" w:hAnsi="Times New Roman" w:cs="Times New Roman"/>
              <w:sz w:val="24"/>
              <w:szCs w:val="24"/>
            </w:rPr>
            <w:t>Mosleh</w:t>
          </w:r>
          <w:proofErr w:type="spellEnd"/>
          <w:r w:rsidRPr="001D0FA8">
            <w:rPr>
              <w:rFonts w:ascii="Times New Roman" w:eastAsia="Times New Roman" w:hAnsi="Times New Roman" w:cs="Times New Roman"/>
              <w:sz w:val="24"/>
              <w:szCs w:val="24"/>
            </w:rPr>
            <w:t xml:space="preserve">, K. </w:t>
          </w:r>
          <w:proofErr w:type="spellStart"/>
          <w:r w:rsidRPr="001D0FA8">
            <w:rPr>
              <w:rFonts w:ascii="Times New Roman" w:eastAsia="Times New Roman" w:hAnsi="Times New Roman" w:cs="Times New Roman"/>
              <w:sz w:val="24"/>
              <w:szCs w:val="24"/>
            </w:rPr>
            <w:t>Dalili</w:t>
          </w:r>
          <w:proofErr w:type="spellEnd"/>
          <w:r w:rsidRPr="001D0FA8">
            <w:rPr>
              <w:rFonts w:ascii="Times New Roman" w:eastAsia="Times New Roman" w:hAnsi="Times New Roman" w:cs="Times New Roman"/>
              <w:sz w:val="24"/>
              <w:szCs w:val="24"/>
            </w:rPr>
            <w:t xml:space="preserve">, y B. </w:t>
          </w:r>
          <w:proofErr w:type="spellStart"/>
          <w:r w:rsidRPr="001D0FA8">
            <w:rPr>
              <w:rFonts w:ascii="Times New Roman" w:eastAsia="Times New Roman" w:hAnsi="Times New Roman" w:cs="Times New Roman"/>
              <w:sz w:val="24"/>
              <w:szCs w:val="24"/>
            </w:rPr>
            <w:t>Heydari</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Computational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Decision</w:t>
          </w:r>
          <w:proofErr w:type="spellEnd"/>
          <w:r w:rsidRPr="001D0FA8">
            <w:rPr>
              <w:rFonts w:ascii="Times New Roman" w:eastAsia="Times New Roman" w:hAnsi="Times New Roman" w:cs="Times New Roman"/>
              <w:sz w:val="24"/>
              <w:szCs w:val="24"/>
            </w:rPr>
            <w:t xml:space="preserve"> Framework”,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Syst</w:t>
          </w:r>
          <w:proofErr w:type="spellEnd"/>
          <w:r w:rsidRPr="001D0FA8">
            <w:rPr>
              <w:rFonts w:ascii="Times New Roman" w:eastAsia="Times New Roman" w:hAnsi="Times New Roman" w:cs="Times New Roman"/>
              <w:i/>
              <w:iCs/>
              <w:sz w:val="24"/>
              <w:szCs w:val="24"/>
            </w:rPr>
            <w:t xml:space="preserve"> J</w:t>
          </w:r>
          <w:r w:rsidRPr="001D0FA8">
            <w:rPr>
              <w:rFonts w:ascii="Times New Roman" w:eastAsia="Times New Roman" w:hAnsi="Times New Roman" w:cs="Times New Roman"/>
              <w:sz w:val="24"/>
              <w:szCs w:val="24"/>
            </w:rPr>
            <w:t xml:space="preserve">, vol. 12, núm. 1, pp. 125–136, mar.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10.1109/JSYST.2016.2594290.</w:t>
          </w:r>
        </w:p>
        <w:p w14:paraId="7D032B51" w14:textId="77777777" w:rsidR="001D0FA8" w:rsidRPr="001D0FA8" w:rsidRDefault="001D0FA8" w:rsidP="001D0FA8">
          <w:pPr>
            <w:autoSpaceDE w:val="0"/>
            <w:autoSpaceDN w:val="0"/>
            <w:ind w:hanging="640"/>
            <w:jc w:val="both"/>
            <w:divId w:val="62600785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[10]</w:t>
          </w:r>
          <w:r w:rsidRPr="001D0FA8">
            <w:rPr>
              <w:rFonts w:ascii="Times New Roman" w:eastAsia="Times New Roman" w:hAnsi="Times New Roman" w:cs="Times New Roman"/>
              <w:sz w:val="24"/>
              <w:szCs w:val="24"/>
            </w:rPr>
            <w:tab/>
            <w:t xml:space="preserve">H.-M. </w:t>
          </w:r>
          <w:proofErr w:type="spellStart"/>
          <w:r w:rsidRPr="001D0FA8">
            <w:rPr>
              <w:rFonts w:ascii="Times New Roman" w:eastAsia="Times New Roman" w:hAnsi="Times New Roman" w:cs="Times New Roman"/>
              <w:sz w:val="24"/>
              <w:szCs w:val="24"/>
            </w:rPr>
            <w:t>Heyn</w:t>
          </w:r>
          <w:proofErr w:type="spellEnd"/>
          <w:r w:rsidRPr="001D0FA8">
            <w:rPr>
              <w:rFonts w:ascii="Times New Roman" w:eastAsia="Times New Roman" w:hAnsi="Times New Roman" w:cs="Times New Roman"/>
              <w:sz w:val="24"/>
              <w:szCs w:val="24"/>
            </w:rPr>
            <w:t xml:space="preserve">, E. </w:t>
          </w:r>
          <w:proofErr w:type="spellStart"/>
          <w:r w:rsidRPr="001D0FA8">
            <w:rPr>
              <w:rFonts w:ascii="Times New Roman" w:eastAsia="Times New Roman" w:hAnsi="Times New Roman" w:cs="Times New Roman"/>
              <w:sz w:val="24"/>
              <w:szCs w:val="24"/>
            </w:rPr>
            <w:t>Knauss</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Pelliccione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compositional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frameworks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AI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and Software</w:t>
          </w:r>
          <w:r w:rsidRPr="001D0FA8">
            <w:rPr>
              <w:rFonts w:ascii="Times New Roman" w:eastAsia="Times New Roman" w:hAnsi="Times New Roman" w:cs="Times New Roman"/>
              <w:sz w:val="24"/>
              <w:szCs w:val="24"/>
            </w:rPr>
            <w:t xml:space="preserve">, vol. 198, p. 111604, abr.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10.1016/j.jss.2022.111604.</w:t>
          </w:r>
        </w:p>
        <w:p w14:paraId="7DA1B4EA" w14:textId="77777777" w:rsidR="001D0FA8" w:rsidRPr="001D0FA8" w:rsidRDefault="001D0FA8" w:rsidP="001D0FA8">
          <w:pPr>
            <w:autoSpaceDE w:val="0"/>
            <w:autoSpaceDN w:val="0"/>
            <w:ind w:hanging="640"/>
            <w:jc w:val="both"/>
            <w:divId w:val="4707517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[11]</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Khole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Thakar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Kulkarni</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Jadhav</w:t>
          </w:r>
          <w:proofErr w:type="spellEnd"/>
          <w:r w:rsidRPr="001D0FA8">
            <w:rPr>
              <w:rFonts w:ascii="Times New Roman" w:eastAsia="Times New Roman" w:hAnsi="Times New Roman" w:cs="Times New Roman"/>
              <w:sz w:val="24"/>
              <w:szCs w:val="24"/>
            </w:rPr>
            <w:t xml:space="preserve">, S. </w:t>
          </w:r>
          <w:proofErr w:type="spellStart"/>
          <w:r w:rsidRPr="001D0FA8">
            <w:rPr>
              <w:rFonts w:ascii="Times New Roman" w:eastAsia="Times New Roman" w:hAnsi="Times New Roman" w:cs="Times New Roman"/>
              <w:sz w:val="24"/>
              <w:szCs w:val="24"/>
            </w:rPr>
            <w:t>Shende</w:t>
          </w:r>
          <w:proofErr w:type="spellEnd"/>
          <w:r w:rsidRPr="001D0FA8">
            <w:rPr>
              <w:rFonts w:ascii="Times New Roman" w:eastAsia="Times New Roman" w:hAnsi="Times New Roman" w:cs="Times New Roman"/>
              <w:sz w:val="24"/>
              <w:szCs w:val="24"/>
            </w:rPr>
            <w:t xml:space="preserve">, y V. </w:t>
          </w:r>
          <w:proofErr w:type="spellStart"/>
          <w:r w:rsidRPr="001D0FA8">
            <w:rPr>
              <w:rFonts w:ascii="Times New Roman" w:eastAsia="Times New Roman" w:hAnsi="Times New Roman" w:cs="Times New Roman"/>
              <w:sz w:val="24"/>
              <w:szCs w:val="24"/>
            </w:rPr>
            <w:t>Karajkhede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Compendium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feb. 2023, Consultado: el 18 de enero de 2024. [En línea]. Disponible en: http://arxiv.org/abs/2302.03990</w:t>
          </w:r>
        </w:p>
        <w:p w14:paraId="3FA663D4" w14:textId="3F69EE92" w:rsidR="001D0FA8" w:rsidRPr="001D0FA8" w:rsidRDefault="001D0FA8" w:rsidP="001D0FA8">
          <w:pPr>
            <w:autoSpaceDE w:val="0"/>
            <w:autoSpaceDN w:val="0"/>
            <w:ind w:hanging="640"/>
            <w:jc w:val="both"/>
            <w:divId w:val="184149996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[12]</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Okuya</w:t>
          </w:r>
          <w:proofErr w:type="spellEnd"/>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Ladeveze</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Gladin</w:t>
          </w:r>
          <w:proofErr w:type="spellEnd"/>
          <w:r w:rsidRPr="001D0FA8">
            <w:rPr>
              <w:rFonts w:ascii="Times New Roman" w:eastAsia="Times New Roman" w:hAnsi="Times New Roman" w:cs="Times New Roman"/>
              <w:sz w:val="24"/>
              <w:szCs w:val="24"/>
            </w:rPr>
            <w:t xml:space="preserve">, C. </w:t>
          </w:r>
          <w:proofErr w:type="spellStart"/>
          <w:r w:rsidRPr="001D0FA8">
            <w:rPr>
              <w:rFonts w:ascii="Times New Roman" w:eastAsia="Times New Roman" w:hAnsi="Times New Roman" w:cs="Times New Roman"/>
              <w:sz w:val="24"/>
              <w:szCs w:val="24"/>
            </w:rPr>
            <w:t>Fleury</w:t>
          </w:r>
          <w:proofErr w:type="spellEnd"/>
          <w:r w:rsidRPr="001D0FA8">
            <w:rPr>
              <w:rFonts w:ascii="Times New Roman" w:eastAsia="Times New Roman" w:hAnsi="Times New Roman" w:cs="Times New Roman"/>
              <w:sz w:val="24"/>
              <w:szCs w:val="24"/>
            </w:rPr>
            <w:t xml:space="preserve">, y P. </w:t>
          </w:r>
          <w:proofErr w:type="spellStart"/>
          <w:r w:rsidRPr="001D0FA8">
            <w:rPr>
              <w:rFonts w:ascii="Times New Roman" w:eastAsia="Times New Roman" w:hAnsi="Times New Roman" w:cs="Times New Roman"/>
              <w:sz w:val="24"/>
              <w:szCs w:val="24"/>
            </w:rPr>
            <w:t>Bourdot</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Remote </w:t>
          </w:r>
          <w:proofErr w:type="spellStart"/>
          <w:r w:rsidRPr="001D0FA8">
            <w:rPr>
              <w:rFonts w:ascii="Times New Roman" w:eastAsia="Times New Roman" w:hAnsi="Times New Roman" w:cs="Times New Roman"/>
              <w:sz w:val="24"/>
              <w:szCs w:val="24"/>
            </w:rPr>
            <w:t>Collaborative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Modification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Parametric</w:t>
          </w:r>
          <w:proofErr w:type="spellEnd"/>
          <w:r w:rsidRPr="001D0FA8">
            <w:rPr>
              <w:rFonts w:ascii="Times New Roman" w:eastAsia="Times New Roman" w:hAnsi="Times New Roman" w:cs="Times New Roman"/>
              <w:sz w:val="24"/>
              <w:szCs w:val="24"/>
            </w:rPr>
            <w:t xml:space="preserve"> CAD Data”,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n</w:t>
          </w:r>
          <w:r w:rsidR="00A971AD">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Fourth</w:t>
          </w:r>
          <w:proofErr w:type="spellEnd"/>
          <w:r w:rsidRPr="001D0FA8">
            <w:rPr>
              <w:rFonts w:ascii="Times New Roman" w:eastAsia="Times New Roman" w:hAnsi="Times New Roman" w:cs="Times New Roman"/>
              <w:i/>
              <w:iCs/>
              <w:sz w:val="24"/>
              <w:szCs w:val="24"/>
            </w:rPr>
            <w:t xml:space="preserve"> VR International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Collaborative</w:t>
          </w:r>
          <w:proofErr w:type="spellEnd"/>
          <w:r w:rsidRPr="001D0FA8">
            <w:rPr>
              <w:rFonts w:ascii="Times New Roman" w:eastAsia="Times New Roman" w:hAnsi="Times New Roman" w:cs="Times New Roman"/>
              <w:i/>
              <w:iCs/>
              <w:sz w:val="24"/>
              <w:szCs w:val="24"/>
            </w:rPr>
            <w:t xml:space="preserve"> Virtual </w:t>
          </w:r>
          <w:proofErr w:type="spellStart"/>
          <w:r w:rsidRPr="001D0FA8">
            <w:rPr>
              <w:rFonts w:ascii="Times New Roman" w:eastAsia="Times New Roman" w:hAnsi="Times New Roman" w:cs="Times New Roman"/>
              <w:i/>
              <w:iCs/>
              <w:sz w:val="24"/>
              <w:szCs w:val="24"/>
            </w:rPr>
            <w:t>Environments</w:t>
          </w:r>
          <w:proofErr w:type="spellEnd"/>
          <w:r w:rsidRPr="001D0FA8">
            <w:rPr>
              <w:rFonts w:ascii="Times New Roman" w:eastAsia="Times New Roman" w:hAnsi="Times New Roman" w:cs="Times New Roman"/>
              <w:i/>
              <w:iCs/>
              <w:sz w:val="24"/>
              <w:szCs w:val="24"/>
            </w:rPr>
            <w:t xml:space="preserve"> (3DCVE)</w:t>
          </w:r>
          <w:r w:rsidRPr="001D0FA8">
            <w:rPr>
              <w:rFonts w:ascii="Times New Roman" w:eastAsia="Times New Roman" w:hAnsi="Times New Roman" w:cs="Times New Roman"/>
              <w:sz w:val="24"/>
              <w:szCs w:val="24"/>
            </w:rPr>
            <w:t xml:space="preserve">, IEEE, mar. 2018, pp. 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10.1109/3DCVE.2018.8637112.</w:t>
          </w:r>
        </w:p>
        <w:p w14:paraId="6D50885D" w14:textId="45E44F6F" w:rsidR="001D0FA8" w:rsidRPr="001D0FA8" w:rsidRDefault="001D0FA8" w:rsidP="001D0FA8">
          <w:pPr>
            <w:autoSpaceDE w:val="0"/>
            <w:autoSpaceDN w:val="0"/>
            <w:ind w:hanging="640"/>
            <w:jc w:val="both"/>
            <w:divId w:val="203279610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[13]</w:t>
          </w:r>
          <w:r w:rsidRPr="001D0FA8">
            <w:rPr>
              <w:rFonts w:ascii="Times New Roman" w:eastAsia="Times New Roman" w:hAnsi="Times New Roman" w:cs="Times New Roman"/>
              <w:sz w:val="24"/>
              <w:szCs w:val="24"/>
            </w:rPr>
            <w:tab/>
            <w:t xml:space="preserve">M.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S. van </w:t>
          </w:r>
          <w:proofErr w:type="spellStart"/>
          <w:r w:rsidRPr="001D0FA8">
            <w:rPr>
              <w:rFonts w:ascii="Times New Roman" w:eastAsia="Times New Roman" w:hAnsi="Times New Roman" w:cs="Times New Roman"/>
              <w:sz w:val="24"/>
              <w:szCs w:val="24"/>
            </w:rPr>
            <w:t>Rooij</w:t>
          </w:r>
          <w:proofErr w:type="spellEnd"/>
          <w:r w:rsidRPr="001D0FA8">
            <w:rPr>
              <w:rFonts w:ascii="Times New Roman" w:eastAsia="Times New Roman" w:hAnsi="Times New Roman" w:cs="Times New Roman"/>
              <w:sz w:val="24"/>
              <w:szCs w:val="24"/>
            </w:rPr>
            <w:t xml:space="preserve">, H. </w:t>
          </w:r>
          <w:proofErr w:type="spellStart"/>
          <w:r w:rsidRPr="001D0FA8">
            <w:rPr>
              <w:rFonts w:ascii="Times New Roman" w:eastAsia="Times New Roman" w:hAnsi="Times New Roman" w:cs="Times New Roman"/>
              <w:sz w:val="24"/>
              <w:szCs w:val="24"/>
            </w:rPr>
            <w:t>Bouma</w:t>
          </w:r>
          <w:proofErr w:type="spellEnd"/>
          <w:r w:rsidRPr="001D0FA8">
            <w:rPr>
              <w:rFonts w:ascii="Times New Roman" w:eastAsia="Times New Roman" w:hAnsi="Times New Roman" w:cs="Times New Roman"/>
              <w:sz w:val="24"/>
              <w:szCs w:val="24"/>
            </w:rPr>
            <w:t>, y A. Pimentel, “</w:t>
          </w:r>
          <w:proofErr w:type="spellStart"/>
          <w:r w:rsidRPr="001D0FA8">
            <w:rPr>
              <w:rFonts w:ascii="Times New Roman" w:eastAsia="Times New Roman" w:hAnsi="Times New Roman" w:cs="Times New Roman"/>
              <w:sz w:val="24"/>
              <w:szCs w:val="24"/>
            </w:rPr>
            <w:t>Secure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Sparse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Gradient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Aggregation</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r w:rsidR="00A971AD">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A971AD" w:rsidRPr="001D0FA8">
            <w:rPr>
              <w:rFonts w:ascii="Times New Roman" w:eastAsia="Times New Roman" w:hAnsi="Times New Roman" w:cs="Times New Roman"/>
              <w:sz w:val="24"/>
              <w:szCs w:val="24"/>
            </w:rPr>
            <w:t>IEEE</w:t>
          </w:r>
          <w:r w:rsidR="00A971AD"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Internet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Management and Security (IOTSMS)</w:t>
          </w:r>
          <w:r w:rsidRPr="001D0FA8">
            <w:rPr>
              <w:rFonts w:ascii="Times New Roman" w:eastAsia="Times New Roman" w:hAnsi="Times New Roman" w:cs="Times New Roman"/>
              <w:sz w:val="24"/>
              <w:szCs w:val="24"/>
            </w:rPr>
            <w:t xml:space="preserve">, nov. 2022, pp. 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10.1109/IOTSMS58070.2022.10062180.</w:t>
          </w:r>
        </w:p>
        <w:p w14:paraId="458C5B82" w14:textId="77777777" w:rsidR="001D0FA8" w:rsidRPr="001D0FA8" w:rsidRDefault="001D0FA8" w:rsidP="001D0FA8">
          <w:pPr>
            <w:autoSpaceDE w:val="0"/>
            <w:autoSpaceDN w:val="0"/>
            <w:ind w:hanging="640"/>
            <w:jc w:val="both"/>
            <w:divId w:val="145170376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[14]</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Sventek</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r w:rsidRPr="001D0FA8">
            <w:rPr>
              <w:rFonts w:ascii="Times New Roman" w:eastAsia="Times New Roman" w:hAnsi="Times New Roman" w:cs="Times New Roman"/>
              <w:i/>
              <w:iCs/>
              <w:sz w:val="24"/>
              <w:szCs w:val="24"/>
            </w:rPr>
            <w:t xml:space="preserve">Enterprise </w:t>
          </w:r>
          <w:proofErr w:type="spellStart"/>
          <w:r w:rsidRPr="001D0FA8">
            <w:rPr>
              <w:rFonts w:ascii="Times New Roman" w:eastAsia="Times New Roman" w:hAnsi="Times New Roman" w:cs="Times New Roman"/>
              <w:i/>
              <w:iCs/>
              <w:sz w:val="24"/>
              <w:szCs w:val="24"/>
            </w:rPr>
            <w:t>Integration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Modeling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MIT </w:t>
          </w:r>
          <w:proofErr w:type="spellStart"/>
          <w:r w:rsidRPr="001D0FA8">
            <w:rPr>
              <w:rFonts w:ascii="Times New Roman" w:eastAsia="Times New Roman" w:hAnsi="Times New Roman" w:cs="Times New Roman"/>
              <w:sz w:val="24"/>
              <w:szCs w:val="24"/>
            </w:rPr>
            <w:t>Press</w:t>
          </w:r>
          <w:proofErr w:type="spellEnd"/>
          <w:r w:rsidRPr="001D0FA8">
            <w:rPr>
              <w:rFonts w:ascii="Times New Roman" w:eastAsia="Times New Roman" w:hAnsi="Times New Roman" w:cs="Times New Roman"/>
              <w:sz w:val="24"/>
              <w:szCs w:val="24"/>
            </w:rPr>
            <w:t xml:space="preserve">, 1992, pp. 481–492.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10.7551/</w:t>
          </w:r>
          <w:proofErr w:type="spellStart"/>
          <w:r w:rsidRPr="001D0FA8">
            <w:rPr>
              <w:rFonts w:ascii="Times New Roman" w:eastAsia="Times New Roman" w:hAnsi="Times New Roman" w:cs="Times New Roman"/>
              <w:sz w:val="24"/>
              <w:szCs w:val="24"/>
            </w:rPr>
            <w:t>mitpress</w:t>
          </w:r>
          <w:proofErr w:type="spellEnd"/>
          <w:r w:rsidRPr="001D0FA8">
            <w:rPr>
              <w:rFonts w:ascii="Times New Roman" w:eastAsia="Times New Roman" w:hAnsi="Times New Roman" w:cs="Times New Roman"/>
              <w:sz w:val="24"/>
              <w:szCs w:val="24"/>
            </w:rPr>
            <w:t>/2768.003.0058.</w:t>
          </w:r>
        </w:p>
        <w:p w14:paraId="349F70A8" w14:textId="77777777" w:rsidR="001D0FA8" w:rsidRPr="001D0FA8" w:rsidRDefault="001D0FA8" w:rsidP="001D0FA8">
          <w:pPr>
            <w:autoSpaceDE w:val="0"/>
            <w:autoSpaceDN w:val="0"/>
            <w:ind w:hanging="640"/>
            <w:jc w:val="both"/>
            <w:divId w:val="485899510"/>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[15]</w:t>
          </w:r>
          <w:r w:rsidRPr="001D0FA8">
            <w:rPr>
              <w:rFonts w:ascii="Times New Roman" w:eastAsia="Times New Roman" w:hAnsi="Times New Roman" w:cs="Times New Roman"/>
              <w:sz w:val="24"/>
              <w:szCs w:val="24"/>
            </w:rPr>
            <w:tab/>
            <w:t>J. J. Paul,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Serverless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Distributed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Serverless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Architectures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AWS</w:t>
          </w:r>
          <w:r w:rsidRPr="001D0FA8">
            <w:rPr>
              <w:rFonts w:ascii="Times New Roman" w:eastAsia="Times New Roman" w:hAnsi="Times New Roman" w:cs="Times New Roman"/>
              <w:sz w:val="24"/>
              <w:szCs w:val="24"/>
            </w:rPr>
            <w:t xml:space="preserve">,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2023, pp. 13–22.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10.1007/978-1-4842-9159-7_2.</w:t>
          </w:r>
        </w:p>
        <w:p w14:paraId="63B19C1E" w14:textId="77777777" w:rsidR="001D0FA8" w:rsidRPr="001D0FA8" w:rsidRDefault="001D0FA8" w:rsidP="001D0FA8">
          <w:pPr>
            <w:autoSpaceDE w:val="0"/>
            <w:autoSpaceDN w:val="0"/>
            <w:ind w:hanging="640"/>
            <w:jc w:val="both"/>
            <w:divId w:val="145347897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[16]</w:t>
          </w:r>
          <w:r w:rsidRPr="001D0FA8">
            <w:rPr>
              <w:rFonts w:ascii="Times New Roman" w:eastAsia="Times New Roman" w:hAnsi="Times New Roman" w:cs="Times New Roman"/>
              <w:sz w:val="24"/>
              <w:szCs w:val="24"/>
            </w:rPr>
            <w:tab/>
            <w:t xml:space="preserve">S. J. </w:t>
          </w:r>
          <w:proofErr w:type="spellStart"/>
          <w:r w:rsidRPr="001D0FA8">
            <w:rPr>
              <w:rFonts w:ascii="Times New Roman" w:eastAsia="Times New Roman" w:hAnsi="Times New Roman" w:cs="Times New Roman"/>
              <w:sz w:val="24"/>
              <w:szCs w:val="24"/>
            </w:rPr>
            <w:t>Mullender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operating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ACM </w:t>
          </w:r>
          <w:proofErr w:type="spellStart"/>
          <w:r w:rsidRPr="001D0FA8">
            <w:rPr>
              <w:rFonts w:ascii="Times New Roman" w:eastAsia="Times New Roman" w:hAnsi="Times New Roman" w:cs="Times New Roman"/>
              <w:i/>
              <w:iCs/>
              <w:sz w:val="24"/>
              <w:szCs w:val="24"/>
            </w:rPr>
            <w:t>Comput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Surv</w:t>
          </w:r>
          <w:proofErr w:type="spellEnd"/>
          <w:r w:rsidRPr="001D0FA8">
            <w:rPr>
              <w:rFonts w:ascii="Times New Roman" w:eastAsia="Times New Roman" w:hAnsi="Times New Roman" w:cs="Times New Roman"/>
              <w:sz w:val="24"/>
              <w:szCs w:val="24"/>
            </w:rPr>
            <w:t xml:space="preserve">, vol. 28, núm. 1, pp. 225–227, mar. 1996,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10.1145/234313.234407.</w:t>
          </w:r>
        </w:p>
        <w:p w14:paraId="2FBF28DB" w14:textId="77777777" w:rsidR="001D0FA8" w:rsidRPr="001D0FA8" w:rsidRDefault="001D0FA8" w:rsidP="001D0FA8">
          <w:pPr>
            <w:autoSpaceDE w:val="0"/>
            <w:autoSpaceDN w:val="0"/>
            <w:ind w:hanging="640"/>
            <w:jc w:val="both"/>
            <w:divId w:val="127555745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[17]</w:t>
          </w:r>
          <w:r w:rsidRPr="001D0FA8">
            <w:rPr>
              <w:rFonts w:ascii="Times New Roman" w:eastAsia="Times New Roman" w:hAnsi="Times New Roman" w:cs="Times New Roman"/>
              <w:sz w:val="24"/>
              <w:szCs w:val="24"/>
            </w:rPr>
            <w:tab/>
            <w:t xml:space="preserve">P. Homburg, M. van </w:t>
          </w:r>
          <w:proofErr w:type="spellStart"/>
          <w:r w:rsidRPr="001D0FA8">
            <w:rPr>
              <w:rFonts w:ascii="Times New Roman" w:eastAsia="Times New Roman" w:hAnsi="Times New Roman" w:cs="Times New Roman"/>
              <w:sz w:val="24"/>
              <w:szCs w:val="24"/>
            </w:rPr>
            <w:t>Steen</w:t>
          </w:r>
          <w:proofErr w:type="spellEnd"/>
          <w:r w:rsidRPr="001D0FA8">
            <w:rPr>
              <w:rFonts w:ascii="Times New Roman" w:eastAsia="Times New Roman" w:hAnsi="Times New Roman" w:cs="Times New Roman"/>
              <w:sz w:val="24"/>
              <w:szCs w:val="24"/>
            </w:rPr>
            <w:t>, y A. S. Tanenbaum,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wide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area</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distributed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Proceedings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the</w:t>
          </w:r>
          <w:proofErr w:type="spellEnd"/>
          <w:r w:rsidRPr="001D0FA8">
            <w:rPr>
              <w:rFonts w:ascii="Times New Roman" w:eastAsia="Times New Roman" w:hAnsi="Times New Roman" w:cs="Times New Roman"/>
              <w:i/>
              <w:iCs/>
              <w:sz w:val="24"/>
              <w:szCs w:val="24"/>
            </w:rPr>
            <w:t xml:space="preserve"> 7th workshop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ACM SIGOPS </w:t>
          </w:r>
          <w:proofErr w:type="spellStart"/>
          <w:r w:rsidRPr="001D0FA8">
            <w:rPr>
              <w:rFonts w:ascii="Times New Roman" w:eastAsia="Times New Roman" w:hAnsi="Times New Roman" w:cs="Times New Roman"/>
              <w:i/>
              <w:iCs/>
              <w:sz w:val="24"/>
              <w:szCs w:val="24"/>
            </w:rPr>
            <w:t>European</w:t>
          </w:r>
          <w:proofErr w:type="spellEnd"/>
          <w:r w:rsidRPr="001D0FA8">
            <w:rPr>
              <w:rFonts w:ascii="Times New Roman" w:eastAsia="Times New Roman" w:hAnsi="Times New Roman" w:cs="Times New Roman"/>
              <w:i/>
              <w:iCs/>
              <w:sz w:val="24"/>
              <w:szCs w:val="24"/>
            </w:rPr>
            <w:t xml:space="preserve"> workshop: </w:t>
          </w:r>
          <w:proofErr w:type="spellStart"/>
          <w:r w:rsidRPr="001D0FA8">
            <w:rPr>
              <w:rFonts w:ascii="Times New Roman" w:eastAsia="Times New Roman" w:hAnsi="Times New Roman" w:cs="Times New Roman"/>
              <w:i/>
              <w:iCs/>
              <w:sz w:val="24"/>
              <w:szCs w:val="24"/>
            </w:rPr>
            <w:t>Systems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support</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worldwide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New York, NY, USA: ACM, sep. 1996, pp. 75–82.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10.1145/504450.504465.</w:t>
          </w:r>
        </w:p>
        <w:p w14:paraId="538F19FF" w14:textId="77777777" w:rsidR="001D0FA8" w:rsidRPr="001D0FA8" w:rsidRDefault="001D0FA8" w:rsidP="001D0FA8">
          <w:pPr>
            <w:autoSpaceDE w:val="0"/>
            <w:autoSpaceDN w:val="0"/>
            <w:ind w:hanging="640"/>
            <w:jc w:val="both"/>
            <w:divId w:val="115791764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[18]</w:t>
          </w:r>
          <w:r w:rsidRPr="001D0FA8">
            <w:rPr>
              <w:rFonts w:ascii="Times New Roman" w:eastAsia="Times New Roman" w:hAnsi="Times New Roman" w:cs="Times New Roman"/>
              <w:sz w:val="24"/>
              <w:szCs w:val="24"/>
            </w:rPr>
            <w:tab/>
            <w:t xml:space="preserve">H. </w:t>
          </w:r>
          <w:proofErr w:type="spellStart"/>
          <w:r w:rsidRPr="001D0FA8">
            <w:rPr>
              <w:rFonts w:ascii="Times New Roman" w:eastAsia="Times New Roman" w:hAnsi="Times New Roman" w:cs="Times New Roman"/>
              <w:sz w:val="24"/>
              <w:szCs w:val="24"/>
            </w:rPr>
            <w:t>Hammad</w:t>
          </w:r>
          <w:proofErr w:type="spellEnd"/>
          <w:r w:rsidRPr="001D0FA8">
            <w:rPr>
              <w:rFonts w:ascii="Times New Roman" w:eastAsia="Times New Roman" w:hAnsi="Times New Roman" w:cs="Times New Roman"/>
              <w:sz w:val="24"/>
              <w:szCs w:val="24"/>
            </w:rPr>
            <w:t xml:space="preserve">, T. </w:t>
          </w:r>
          <w:proofErr w:type="spellStart"/>
          <w:r w:rsidRPr="001D0FA8">
            <w:rPr>
              <w:rFonts w:ascii="Times New Roman" w:eastAsia="Times New Roman" w:hAnsi="Times New Roman" w:cs="Times New Roman"/>
              <w:sz w:val="24"/>
              <w:szCs w:val="24"/>
            </w:rPr>
            <w:t>Sahmoud</w:t>
          </w:r>
          <w:proofErr w:type="spellEnd"/>
          <w:r w:rsidRPr="001D0FA8">
            <w:rPr>
              <w:rFonts w:ascii="Times New Roman" w:eastAsia="Times New Roman" w:hAnsi="Times New Roman" w:cs="Times New Roman"/>
              <w:sz w:val="24"/>
              <w:szCs w:val="24"/>
            </w:rPr>
            <w:t xml:space="preserve">, y A. A. R. A. </w:t>
          </w:r>
          <w:proofErr w:type="spellStart"/>
          <w:r w:rsidRPr="001D0FA8">
            <w:rPr>
              <w:rFonts w:ascii="Times New Roman" w:eastAsia="Times New Roman" w:hAnsi="Times New Roman" w:cs="Times New Roman"/>
              <w:sz w:val="24"/>
              <w:szCs w:val="24"/>
            </w:rPr>
            <w:t>Ghazala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Convert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jun. 2023, [En línea]. Disponible en: http://arxiv.org/abs/2306.08851</w:t>
          </w:r>
        </w:p>
        <w:p w14:paraId="33E52D92" w14:textId="77777777" w:rsidR="001D0FA8" w:rsidRPr="001D0FA8" w:rsidRDefault="001D0FA8" w:rsidP="001D0FA8">
          <w:pPr>
            <w:autoSpaceDE w:val="0"/>
            <w:autoSpaceDN w:val="0"/>
            <w:ind w:hanging="640"/>
            <w:jc w:val="both"/>
            <w:divId w:val="1974434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[19]</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Communication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While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Decomposing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Monoliths</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Computing and </w:t>
          </w:r>
          <w:proofErr w:type="spellStart"/>
          <w:r w:rsidRPr="001D0FA8">
            <w:rPr>
              <w:rFonts w:ascii="Times New Roman" w:eastAsia="Times New Roman" w:hAnsi="Times New Roman" w:cs="Times New Roman"/>
              <w:i/>
              <w:iCs/>
              <w:sz w:val="24"/>
              <w:szCs w:val="24"/>
            </w:rPr>
            <w:t>Informatics</w:t>
          </w:r>
          <w:proofErr w:type="spellEnd"/>
          <w:r w:rsidRPr="001D0FA8">
            <w:rPr>
              <w:rFonts w:ascii="Times New Roman" w:eastAsia="Times New Roman" w:hAnsi="Times New Roman" w:cs="Times New Roman"/>
              <w:sz w:val="24"/>
              <w:szCs w:val="24"/>
            </w:rPr>
            <w:t xml:space="preserve">, vol. 42, núm. 1, pp. 1–36,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10.31577/cai_2023_1_1.</w:t>
          </w:r>
        </w:p>
        <w:p w14:paraId="7A11FD06" w14:textId="77777777" w:rsidR="001D0FA8" w:rsidRPr="001D0FA8" w:rsidRDefault="001D0FA8" w:rsidP="001D0FA8">
          <w:pPr>
            <w:autoSpaceDE w:val="0"/>
            <w:autoSpaceDN w:val="0"/>
            <w:ind w:hanging="640"/>
            <w:jc w:val="both"/>
            <w:divId w:val="177270447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[20]</w:t>
          </w:r>
          <w:r w:rsidRPr="001D0FA8">
            <w:rPr>
              <w:rFonts w:ascii="Times New Roman" w:eastAsia="Times New Roman" w:hAnsi="Times New Roman" w:cs="Times New Roman"/>
              <w:sz w:val="24"/>
              <w:szCs w:val="24"/>
            </w:rPr>
            <w:tab/>
            <w:t xml:space="preserve">Y. </w:t>
          </w:r>
          <w:proofErr w:type="spellStart"/>
          <w:r w:rsidRPr="001D0FA8">
            <w:rPr>
              <w:rFonts w:ascii="Times New Roman" w:eastAsia="Times New Roman" w:hAnsi="Times New Roman" w:cs="Times New Roman"/>
              <w:sz w:val="24"/>
              <w:szCs w:val="24"/>
            </w:rPr>
            <w:t>Abgaz</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et al.</w:t>
          </w:r>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Decomposition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Systematic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IEEE </w:t>
          </w:r>
          <w:proofErr w:type="spellStart"/>
          <w:r w:rsidRPr="001D0FA8">
            <w:rPr>
              <w:rFonts w:ascii="Times New Roman" w:eastAsia="Times New Roman" w:hAnsi="Times New Roman" w:cs="Times New Roman"/>
              <w:i/>
              <w:iCs/>
              <w:sz w:val="24"/>
              <w:szCs w:val="24"/>
            </w:rPr>
            <w:t>Transactions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Software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sz w:val="24"/>
              <w:szCs w:val="24"/>
            </w:rPr>
            <w:t xml:space="preserve">, vol. 49, núm. 8, pp. 4213–4242, ago. 2023,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10.1109/TSE.2023.3287297.</w:t>
          </w:r>
        </w:p>
        <w:p w14:paraId="1F24B7DB" w14:textId="17C31DBA" w:rsidR="001D0FA8" w:rsidRPr="001D0FA8" w:rsidRDefault="001D0FA8" w:rsidP="001D0FA8">
          <w:pPr>
            <w:autoSpaceDE w:val="0"/>
            <w:autoSpaceDN w:val="0"/>
            <w:ind w:hanging="640"/>
            <w:jc w:val="both"/>
            <w:divId w:val="76087721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[21]</w:t>
          </w:r>
          <w:r w:rsidRPr="001D0FA8">
            <w:rPr>
              <w:rFonts w:ascii="Times New Roman" w:eastAsia="Times New Roman" w:hAnsi="Times New Roman" w:cs="Times New Roman"/>
              <w:sz w:val="24"/>
              <w:szCs w:val="24"/>
            </w:rPr>
            <w:tab/>
            <w:t xml:space="preserve">J. </w:t>
          </w:r>
          <w:proofErr w:type="spellStart"/>
          <w:r w:rsidRPr="001D0FA8">
            <w:rPr>
              <w:rFonts w:ascii="Times New Roman" w:eastAsia="Times New Roman" w:hAnsi="Times New Roman" w:cs="Times New Roman"/>
              <w:sz w:val="24"/>
              <w:szCs w:val="24"/>
            </w:rPr>
            <w:t>Kazanavičius</w:t>
          </w:r>
          <w:proofErr w:type="spellEnd"/>
          <w:r w:rsidRPr="001D0FA8">
            <w:rPr>
              <w:rFonts w:ascii="Times New Roman" w:eastAsia="Times New Roman" w:hAnsi="Times New Roman" w:cs="Times New Roman"/>
              <w:sz w:val="24"/>
              <w:szCs w:val="24"/>
            </w:rPr>
            <w:t xml:space="preserve"> y D. </w:t>
          </w:r>
          <w:proofErr w:type="spellStart"/>
          <w:r w:rsidRPr="001D0FA8">
            <w:rPr>
              <w:rFonts w:ascii="Times New Roman" w:eastAsia="Times New Roman" w:hAnsi="Times New Roman" w:cs="Times New Roman"/>
              <w:sz w:val="24"/>
              <w:szCs w:val="24"/>
            </w:rPr>
            <w:t>Mažeika</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Migrate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from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Legacy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Pr="001D0FA8">
            <w:rPr>
              <w:rFonts w:ascii="Times New Roman" w:eastAsia="Times New Roman" w:hAnsi="Times New Roman" w:cs="Times New Roman"/>
              <w:i/>
              <w:iCs/>
              <w:sz w:val="24"/>
              <w:szCs w:val="24"/>
            </w:rPr>
            <w:t xml:space="preserve">IEEE Open </w:t>
          </w:r>
          <w:proofErr w:type="spellStart"/>
          <w:r w:rsidRPr="001D0FA8">
            <w:rPr>
              <w:rFonts w:ascii="Times New Roman" w:eastAsia="Times New Roman" w:hAnsi="Times New Roman" w:cs="Times New Roman"/>
              <w:i/>
              <w:iCs/>
              <w:sz w:val="24"/>
              <w:szCs w:val="24"/>
            </w:rPr>
            <w:t>Conference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Electrical</w:t>
          </w:r>
          <w:proofErr w:type="spellEnd"/>
          <w:r w:rsidRPr="001D0FA8">
            <w:rPr>
              <w:rFonts w:ascii="Times New Roman" w:eastAsia="Times New Roman" w:hAnsi="Times New Roman" w:cs="Times New Roman"/>
              <w:i/>
              <w:iCs/>
              <w:sz w:val="24"/>
              <w:szCs w:val="24"/>
            </w:rPr>
            <w:t xml:space="preserve">, Electronic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eStream</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abr. 2023, pp. 1–6.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10.1109/eStream59056.2023.10135021.</w:t>
          </w:r>
        </w:p>
        <w:p w14:paraId="5EAE1CF5" w14:textId="247EEE82" w:rsidR="001D0FA8" w:rsidRPr="001D0FA8" w:rsidRDefault="001D0FA8" w:rsidP="001D0FA8">
          <w:pPr>
            <w:autoSpaceDE w:val="0"/>
            <w:autoSpaceDN w:val="0"/>
            <w:ind w:hanging="640"/>
            <w:jc w:val="both"/>
            <w:divId w:val="48432517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[22]</w:t>
          </w:r>
          <w:r w:rsidRPr="001D0FA8">
            <w:rPr>
              <w:rFonts w:ascii="Times New Roman" w:eastAsia="Times New Roman" w:hAnsi="Times New Roman" w:cs="Times New Roman"/>
              <w:sz w:val="24"/>
              <w:szCs w:val="24"/>
            </w:rPr>
            <w:tab/>
            <w:t xml:space="preserve">Y.-Y. Chen, K.-H. </w:t>
          </w:r>
          <w:proofErr w:type="spellStart"/>
          <w:r w:rsidRPr="001D0FA8">
            <w:rPr>
              <w:rFonts w:ascii="Times New Roman" w:eastAsia="Times New Roman" w:hAnsi="Times New Roman" w:cs="Times New Roman"/>
              <w:sz w:val="24"/>
              <w:szCs w:val="24"/>
            </w:rPr>
            <w:t>Hsu</w:t>
          </w:r>
          <w:proofErr w:type="spellEnd"/>
          <w:r w:rsidRPr="001D0FA8">
            <w:rPr>
              <w:rFonts w:ascii="Times New Roman" w:eastAsia="Times New Roman" w:hAnsi="Times New Roman" w:cs="Times New Roman"/>
              <w:sz w:val="24"/>
              <w:szCs w:val="24"/>
            </w:rPr>
            <w:t xml:space="preserve">, y A. W. </w:t>
          </w:r>
          <w:proofErr w:type="spellStart"/>
          <w:r w:rsidRPr="001D0FA8">
            <w:rPr>
              <w:rFonts w:ascii="Times New Roman" w:eastAsia="Times New Roman" w:hAnsi="Times New Roman" w:cs="Times New Roman"/>
              <w:sz w:val="24"/>
              <w:szCs w:val="24"/>
            </w:rPr>
            <w:t>Hou</w:t>
          </w:r>
          <w:proofErr w:type="spellEnd"/>
          <w:r w:rsidRPr="001D0FA8">
            <w:rPr>
              <w:rFonts w:ascii="Times New Roman" w:eastAsia="Times New Roman" w:hAnsi="Times New Roman" w:cs="Times New Roman"/>
              <w:sz w:val="24"/>
              <w:szCs w:val="24"/>
            </w:rPr>
            <w:t xml:space="preserve">, “MAT: </w:t>
          </w:r>
          <w:proofErr w:type="spellStart"/>
          <w:r w:rsidRPr="001D0FA8">
            <w:rPr>
              <w:rFonts w:ascii="Times New Roman" w:eastAsia="Times New Roman" w:hAnsi="Times New Roman" w:cs="Times New Roman"/>
              <w:sz w:val="24"/>
              <w:szCs w:val="24"/>
            </w:rPr>
            <w:t>Automating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Go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monolithic</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transform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microservices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through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dependency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and AST”,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System</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Innovation</w:t>
          </w:r>
          <w:proofErr w:type="spellEnd"/>
          <w:r w:rsidRPr="001D0FA8">
            <w:rPr>
              <w:rFonts w:ascii="Times New Roman" w:eastAsia="Times New Roman" w:hAnsi="Times New Roman" w:cs="Times New Roman"/>
              <w:i/>
              <w:iCs/>
              <w:sz w:val="24"/>
              <w:szCs w:val="24"/>
            </w:rPr>
            <w:t xml:space="preserve"> (ICASI)</w:t>
          </w:r>
          <w:r w:rsidRPr="001D0FA8">
            <w:rPr>
              <w:rFonts w:ascii="Times New Roman" w:eastAsia="Times New Roman" w:hAnsi="Times New Roman" w:cs="Times New Roman"/>
              <w:sz w:val="24"/>
              <w:szCs w:val="24"/>
            </w:rPr>
            <w:t xml:space="preserve">, abr. 2023, pp. 133–135.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10.1109/ICASI57738.2023.10179517.</w:t>
          </w:r>
        </w:p>
        <w:p w14:paraId="5899B905" w14:textId="77777777" w:rsidR="001D0FA8" w:rsidRPr="001D0FA8" w:rsidRDefault="001D0FA8" w:rsidP="001D0FA8">
          <w:pPr>
            <w:autoSpaceDE w:val="0"/>
            <w:autoSpaceDN w:val="0"/>
            <w:ind w:hanging="640"/>
            <w:jc w:val="both"/>
            <w:divId w:val="1499734636"/>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[23]</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Kratzke</w:t>
          </w:r>
          <w:proofErr w:type="spellEnd"/>
          <w:r w:rsidRPr="001D0FA8">
            <w:rPr>
              <w:rFonts w:ascii="Times New Roman" w:eastAsia="Times New Roman" w:hAnsi="Times New Roman" w:cs="Times New Roman"/>
              <w:sz w:val="24"/>
              <w:szCs w:val="24"/>
            </w:rPr>
            <w:t xml:space="preserve">, “A </w:t>
          </w:r>
          <w:proofErr w:type="spellStart"/>
          <w:r w:rsidRPr="001D0FA8">
            <w:rPr>
              <w:rFonts w:ascii="Times New Roman" w:eastAsia="Times New Roman" w:hAnsi="Times New Roman" w:cs="Times New Roman"/>
              <w:sz w:val="24"/>
              <w:szCs w:val="24"/>
            </w:rPr>
            <w:t>Brief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History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Applied</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sz w:val="24"/>
              <w:szCs w:val="24"/>
            </w:rPr>
            <w:t xml:space="preserve">, vol. 8, núm. 8, p. 1368, ago.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10.3390/app8081368.</w:t>
          </w:r>
        </w:p>
        <w:p w14:paraId="1C5BE2BD" w14:textId="77777777" w:rsidR="001D0FA8" w:rsidRPr="001D0FA8" w:rsidRDefault="001D0FA8" w:rsidP="001D0FA8">
          <w:pPr>
            <w:autoSpaceDE w:val="0"/>
            <w:autoSpaceDN w:val="0"/>
            <w:ind w:hanging="640"/>
            <w:jc w:val="both"/>
            <w:divId w:val="52240536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[24]</w:t>
          </w:r>
          <w:r w:rsidRPr="001D0FA8">
            <w:rPr>
              <w:rFonts w:ascii="Times New Roman" w:eastAsia="Times New Roman" w:hAnsi="Times New Roman" w:cs="Times New Roman"/>
              <w:sz w:val="24"/>
              <w:szCs w:val="24"/>
            </w:rPr>
            <w:tab/>
            <w:t>H. Li, L. Gao, y X. Yang, “</w:t>
          </w:r>
          <w:proofErr w:type="spellStart"/>
          <w:r w:rsidRPr="001D0FA8">
            <w:rPr>
              <w:rFonts w:ascii="Times New Roman" w:eastAsia="Times New Roman" w:hAnsi="Times New Roman" w:cs="Times New Roman"/>
              <w:sz w:val="24"/>
              <w:szCs w:val="24"/>
            </w:rPr>
            <w:t>Research</w:t>
          </w:r>
          <w:proofErr w:type="spellEnd"/>
          <w:r w:rsidRPr="001D0FA8">
            <w:rPr>
              <w:rFonts w:ascii="Times New Roman" w:eastAsia="Times New Roman" w:hAnsi="Times New Roman" w:cs="Times New Roman"/>
              <w:sz w:val="24"/>
              <w:szCs w:val="24"/>
            </w:rPr>
            <w:t xml:space="preserve"> and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System</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on</w:t>
          </w:r>
          <w:proofErr w:type="spellEnd"/>
          <w:r w:rsidRPr="001D0FA8">
            <w:rPr>
              <w:rFonts w:ascii="Times New Roman" w:eastAsia="Times New Roman" w:hAnsi="Times New Roman" w:cs="Times New Roman"/>
              <w:sz w:val="24"/>
              <w:szCs w:val="24"/>
            </w:rPr>
            <w:t xml:space="preserve"> Big Data”, </w:t>
          </w:r>
          <w:r w:rsidRPr="001D0FA8">
            <w:rPr>
              <w:rFonts w:ascii="Times New Roman" w:eastAsia="Times New Roman" w:hAnsi="Times New Roman" w:cs="Times New Roman"/>
              <w:i/>
              <w:iCs/>
              <w:sz w:val="24"/>
              <w:szCs w:val="24"/>
            </w:rPr>
            <w:t xml:space="preserve">J </w:t>
          </w:r>
          <w:proofErr w:type="spellStart"/>
          <w:r w:rsidRPr="001D0FA8">
            <w:rPr>
              <w:rFonts w:ascii="Times New Roman" w:eastAsia="Times New Roman" w:hAnsi="Times New Roman" w:cs="Times New Roman"/>
              <w:i/>
              <w:iCs/>
              <w:sz w:val="24"/>
              <w:szCs w:val="24"/>
            </w:rPr>
            <w:t>Phys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Conf</w:t>
          </w:r>
          <w:proofErr w:type="spellEnd"/>
          <w:r w:rsidRPr="001D0FA8">
            <w:rPr>
              <w:rFonts w:ascii="Times New Roman" w:eastAsia="Times New Roman" w:hAnsi="Times New Roman" w:cs="Times New Roman"/>
              <w:i/>
              <w:iCs/>
              <w:sz w:val="24"/>
              <w:szCs w:val="24"/>
            </w:rPr>
            <w:t xml:space="preserve"> Ser</w:t>
          </w:r>
          <w:r w:rsidRPr="001D0FA8">
            <w:rPr>
              <w:rFonts w:ascii="Times New Roman" w:eastAsia="Times New Roman" w:hAnsi="Times New Roman" w:cs="Times New Roman"/>
              <w:sz w:val="24"/>
              <w:szCs w:val="24"/>
            </w:rPr>
            <w:t xml:space="preserve">, vol. 1852, núm. 4, p. 042086, abr. 2021,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10.1088/1742-6596/1852/4/042086.</w:t>
          </w:r>
        </w:p>
        <w:p w14:paraId="0C16320C" w14:textId="77777777" w:rsidR="001D0FA8" w:rsidRPr="001D0FA8" w:rsidRDefault="001D0FA8" w:rsidP="001D0FA8">
          <w:pPr>
            <w:autoSpaceDE w:val="0"/>
            <w:autoSpaceDN w:val="0"/>
            <w:ind w:hanging="640"/>
            <w:jc w:val="both"/>
            <w:divId w:val="1909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[25]</w:t>
          </w:r>
          <w:r w:rsidRPr="001D0FA8">
            <w:rPr>
              <w:rFonts w:ascii="Times New Roman" w:eastAsia="Times New Roman" w:hAnsi="Times New Roman" w:cs="Times New Roman"/>
              <w:sz w:val="24"/>
              <w:szCs w:val="24"/>
            </w:rPr>
            <w:tab/>
            <w:t xml:space="preserve">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Introducing</w:t>
          </w:r>
          <w:proofErr w:type="spellEnd"/>
          <w:r w:rsidRPr="001D0FA8">
            <w:rPr>
              <w:rFonts w:ascii="Times New Roman" w:eastAsia="Times New Roman" w:hAnsi="Times New Roman" w:cs="Times New Roman"/>
              <w:i/>
              <w:iCs/>
              <w:sz w:val="24"/>
              <w:szCs w:val="24"/>
            </w:rPr>
            <w:t xml:space="preserve"> .NET 6</w:t>
          </w:r>
          <w:r w:rsidRPr="001D0FA8">
            <w:rPr>
              <w:rFonts w:ascii="Times New Roman" w:eastAsia="Times New Roman" w:hAnsi="Times New Roman" w:cs="Times New Roman"/>
              <w:sz w:val="24"/>
              <w:szCs w:val="24"/>
            </w:rPr>
            <w:t xml:space="preserve">, N. </w:t>
          </w:r>
          <w:proofErr w:type="spellStart"/>
          <w:r w:rsidRPr="001D0FA8">
            <w:rPr>
              <w:rFonts w:ascii="Times New Roman" w:eastAsia="Times New Roman" w:hAnsi="Times New Roman" w:cs="Times New Roman"/>
              <w:sz w:val="24"/>
              <w:szCs w:val="24"/>
            </w:rPr>
            <w:t>Vermeir</w:t>
          </w:r>
          <w:proofErr w:type="spellEnd"/>
          <w:r w:rsidRPr="001D0FA8">
            <w:rPr>
              <w:rFonts w:ascii="Times New Roman" w:eastAsia="Times New Roman" w:hAnsi="Times New Roman" w:cs="Times New Roman"/>
              <w:sz w:val="24"/>
              <w:szCs w:val="24"/>
            </w:rPr>
            <w:t xml:space="preserve">, Ed., Berkeley, CA: </w:t>
          </w:r>
          <w:proofErr w:type="spellStart"/>
          <w:r w:rsidRPr="001D0FA8">
            <w:rPr>
              <w:rFonts w:ascii="Times New Roman" w:eastAsia="Times New Roman" w:hAnsi="Times New Roman" w:cs="Times New Roman"/>
              <w:sz w:val="24"/>
              <w:szCs w:val="24"/>
            </w:rPr>
            <w:t>Apress</w:t>
          </w:r>
          <w:proofErr w:type="spellEnd"/>
          <w:r w:rsidRPr="001D0FA8">
            <w:rPr>
              <w:rFonts w:ascii="Times New Roman" w:eastAsia="Times New Roman" w:hAnsi="Times New Roman" w:cs="Times New Roman"/>
              <w:sz w:val="24"/>
              <w:szCs w:val="24"/>
            </w:rPr>
            <w:t xml:space="preserve">, 2022, pp. 259–273.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10.1007/978-1-4842-7319-7_9.</w:t>
          </w:r>
        </w:p>
        <w:p w14:paraId="4A8AB17A" w14:textId="77777777" w:rsidR="001D0FA8" w:rsidRPr="001D0FA8" w:rsidRDefault="001D0FA8" w:rsidP="001D0FA8">
          <w:pPr>
            <w:autoSpaceDE w:val="0"/>
            <w:autoSpaceDN w:val="0"/>
            <w:ind w:hanging="640"/>
            <w:jc w:val="both"/>
            <w:divId w:val="1215499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[26]</w:t>
          </w:r>
          <w:r w:rsidRPr="001D0FA8">
            <w:rPr>
              <w:rFonts w:ascii="Times New Roman" w:eastAsia="Times New Roman" w:hAnsi="Times New Roman" w:cs="Times New Roman"/>
              <w:sz w:val="24"/>
              <w:szCs w:val="24"/>
            </w:rPr>
            <w:tab/>
            <w:t xml:space="preserve">P. </w:t>
          </w:r>
          <w:proofErr w:type="spellStart"/>
          <w:r w:rsidRPr="001D0FA8">
            <w:rPr>
              <w:rFonts w:ascii="Times New Roman" w:eastAsia="Times New Roman" w:hAnsi="Times New Roman" w:cs="Times New Roman"/>
              <w:sz w:val="24"/>
              <w:szCs w:val="24"/>
            </w:rPr>
            <w:t>Achimugu</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Oluwagbemi</w:t>
          </w:r>
          <w:proofErr w:type="spellEnd"/>
          <w:r w:rsidRPr="001D0FA8">
            <w:rPr>
              <w:rFonts w:ascii="Times New Roman" w:eastAsia="Times New Roman" w:hAnsi="Times New Roman" w:cs="Times New Roman"/>
              <w:sz w:val="24"/>
              <w:szCs w:val="24"/>
            </w:rPr>
            <w:t>, y I. Gambo, “</w:t>
          </w:r>
          <w:proofErr w:type="spellStart"/>
          <w:r w:rsidRPr="001D0FA8">
            <w:rPr>
              <w:rFonts w:ascii="Times New Roman" w:eastAsia="Times New Roman" w:hAnsi="Times New Roman" w:cs="Times New Roman"/>
              <w:sz w:val="24"/>
              <w:szCs w:val="24"/>
            </w:rPr>
            <w:t>Solving</w:t>
          </w:r>
          <w:proofErr w:type="spellEnd"/>
          <w:r w:rsidRPr="001D0FA8">
            <w:rPr>
              <w:rFonts w:ascii="Times New Roman" w:eastAsia="Times New Roman" w:hAnsi="Times New Roman" w:cs="Times New Roman"/>
              <w:sz w:val="24"/>
              <w:szCs w:val="24"/>
            </w:rPr>
            <w:t xml:space="preserve"> Web-</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Architectural</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Problems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Cloud: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Way</w:t>
          </w:r>
          <w:proofErr w:type="spellEnd"/>
          <w:r w:rsidRPr="001D0FA8">
            <w:rPr>
              <w:rFonts w:ascii="Times New Roman" w:eastAsia="Times New Roman" w:hAnsi="Times New Roman" w:cs="Times New Roman"/>
              <w:sz w:val="24"/>
              <w:szCs w:val="24"/>
            </w:rPr>
            <w:t xml:space="preserve"> Forward”,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sz w:val="24"/>
              <w:szCs w:val="24"/>
            </w:rPr>
            <w:t xml:space="preserve">, vol. 4, núm. 5, pp. 8–15, </w:t>
          </w:r>
          <w:proofErr w:type="spellStart"/>
          <w:r w:rsidRPr="001D0FA8">
            <w:rPr>
              <w:rFonts w:ascii="Times New Roman" w:eastAsia="Times New Roman" w:hAnsi="Times New Roman" w:cs="Times New Roman"/>
              <w:sz w:val="24"/>
              <w:szCs w:val="24"/>
            </w:rPr>
            <w:t>may</w:t>
          </w:r>
          <w:proofErr w:type="spellEnd"/>
          <w:r w:rsidRPr="001D0FA8">
            <w:rPr>
              <w:rFonts w:ascii="Times New Roman" w:eastAsia="Times New Roman" w:hAnsi="Times New Roman" w:cs="Times New Roman"/>
              <w:sz w:val="24"/>
              <w:szCs w:val="24"/>
            </w:rPr>
            <w:t xml:space="preserve"> 2012,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10.5815/ijitcs.2012.05.02.</w:t>
          </w:r>
        </w:p>
        <w:p w14:paraId="45C77B39" w14:textId="77777777" w:rsidR="001D0FA8" w:rsidRPr="001D0FA8" w:rsidRDefault="001D0FA8" w:rsidP="001D0FA8">
          <w:pPr>
            <w:autoSpaceDE w:val="0"/>
            <w:autoSpaceDN w:val="0"/>
            <w:ind w:hanging="640"/>
            <w:jc w:val="both"/>
            <w:divId w:val="315645828"/>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[27]</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10CF14C0" w14:textId="77777777" w:rsidR="001D0FA8" w:rsidRPr="001D0FA8" w:rsidRDefault="001D0FA8" w:rsidP="001D0FA8">
          <w:pPr>
            <w:autoSpaceDE w:val="0"/>
            <w:autoSpaceDN w:val="0"/>
            <w:ind w:hanging="640"/>
            <w:jc w:val="both"/>
            <w:divId w:val="160133193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[28]</w:t>
          </w:r>
          <w:r w:rsidRPr="001D0FA8">
            <w:rPr>
              <w:rFonts w:ascii="Times New Roman" w:eastAsia="Times New Roman" w:hAnsi="Times New Roman" w:cs="Times New Roman"/>
              <w:sz w:val="24"/>
              <w:szCs w:val="24"/>
            </w:rPr>
            <w:tab/>
            <w:t>P. Singh y N. Singh, “</w:t>
          </w:r>
          <w:proofErr w:type="spellStart"/>
          <w:r w:rsidRPr="001D0FA8">
            <w:rPr>
              <w:rFonts w:ascii="Times New Roman" w:eastAsia="Times New Roman" w:hAnsi="Times New Roman" w:cs="Times New Roman"/>
              <w:sz w:val="24"/>
              <w:szCs w:val="24"/>
            </w:rPr>
            <w:t>Analysis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Free and Open </w:t>
          </w:r>
          <w:proofErr w:type="spellStart"/>
          <w:r w:rsidRPr="001D0FA8">
            <w:rPr>
              <w:rFonts w:ascii="Times New Roman" w:eastAsia="Times New Roman" w:hAnsi="Times New Roman" w:cs="Times New Roman"/>
              <w:sz w:val="24"/>
              <w:szCs w:val="24"/>
            </w:rPr>
            <w:t>Source</w:t>
          </w:r>
          <w:proofErr w:type="spellEnd"/>
          <w:r w:rsidRPr="001D0FA8">
            <w:rPr>
              <w:rFonts w:ascii="Times New Roman" w:eastAsia="Times New Roman" w:hAnsi="Times New Roman" w:cs="Times New Roman"/>
              <w:sz w:val="24"/>
              <w:szCs w:val="24"/>
            </w:rPr>
            <w:t xml:space="preserve"> Software (FOSS) </w:t>
          </w:r>
          <w:proofErr w:type="spellStart"/>
          <w:r w:rsidRPr="001D0FA8">
            <w:rPr>
              <w:rFonts w:ascii="Times New Roman" w:eastAsia="Times New Roman" w:hAnsi="Times New Roman" w:cs="Times New Roman"/>
              <w:sz w:val="24"/>
              <w:szCs w:val="24"/>
            </w:rPr>
            <w:t>Product</w:t>
          </w:r>
          <w:proofErr w:type="spellEnd"/>
          <w:r w:rsidRPr="001D0FA8">
            <w:rPr>
              <w:rFonts w:ascii="Times New Roman" w:eastAsia="Times New Roman" w:hAnsi="Times New Roman" w:cs="Times New Roman"/>
              <w:sz w:val="24"/>
              <w:szCs w:val="24"/>
            </w:rPr>
            <w:t xml:space="preserve"> in Web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Client-Server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Open </w:t>
          </w:r>
          <w:proofErr w:type="spellStart"/>
          <w:r w:rsidRPr="001D0FA8">
            <w:rPr>
              <w:rFonts w:ascii="Times New Roman" w:eastAsia="Times New Roman" w:hAnsi="Times New Roman" w:cs="Times New Roman"/>
              <w:i/>
              <w:iCs/>
              <w:sz w:val="24"/>
              <w:szCs w:val="24"/>
            </w:rPr>
            <w:t>Source</w:t>
          </w:r>
          <w:proofErr w:type="spellEnd"/>
          <w:r w:rsidRPr="001D0FA8">
            <w:rPr>
              <w:rFonts w:ascii="Times New Roman" w:eastAsia="Times New Roman" w:hAnsi="Times New Roman" w:cs="Times New Roman"/>
              <w:i/>
              <w:iCs/>
              <w:sz w:val="24"/>
              <w:szCs w:val="24"/>
            </w:rPr>
            <w:t xml:space="preserve"> Software and </w:t>
          </w:r>
          <w:proofErr w:type="spellStart"/>
          <w:r w:rsidRPr="001D0FA8">
            <w:rPr>
              <w:rFonts w:ascii="Times New Roman" w:eastAsia="Times New Roman" w:hAnsi="Times New Roman" w:cs="Times New Roman"/>
              <w:i/>
              <w:iCs/>
              <w:sz w:val="24"/>
              <w:szCs w:val="24"/>
            </w:rPr>
            <w:t>Processes</w:t>
          </w:r>
          <w:proofErr w:type="spellEnd"/>
          <w:r w:rsidRPr="001D0FA8">
            <w:rPr>
              <w:rFonts w:ascii="Times New Roman" w:eastAsia="Times New Roman" w:hAnsi="Times New Roman" w:cs="Times New Roman"/>
              <w:sz w:val="24"/>
              <w:szCs w:val="24"/>
            </w:rPr>
            <w:t xml:space="preserve">, vol. 9, núm. 3, pp. 36–47, jul.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10.4018/IJOSSP.2018070103.</w:t>
          </w:r>
        </w:p>
        <w:p w14:paraId="735BB176" w14:textId="77777777" w:rsidR="001D0FA8" w:rsidRPr="001D0FA8" w:rsidRDefault="001D0FA8" w:rsidP="001D0FA8">
          <w:pPr>
            <w:autoSpaceDE w:val="0"/>
            <w:autoSpaceDN w:val="0"/>
            <w:ind w:hanging="640"/>
            <w:jc w:val="both"/>
            <w:divId w:val="2074769021"/>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[29]</w:t>
          </w:r>
          <w:r w:rsidRPr="001D0FA8">
            <w:rPr>
              <w:rFonts w:ascii="Times New Roman" w:eastAsia="Times New Roman" w:hAnsi="Times New Roman" w:cs="Times New Roman"/>
              <w:sz w:val="24"/>
              <w:szCs w:val="24"/>
              <w:lang w:val="pt-PT"/>
            </w:rPr>
            <w:tab/>
            <w:t xml:space="preserve">M. Goodyear </w:t>
          </w:r>
          <w:r w:rsidRPr="001D0FA8">
            <w:rPr>
              <w:rFonts w:ascii="Times New Roman" w:eastAsia="Times New Roman" w:hAnsi="Times New Roman" w:cs="Times New Roman"/>
              <w:i/>
              <w:iCs/>
              <w:sz w:val="24"/>
              <w:szCs w:val="24"/>
              <w:lang w:val="pt-PT"/>
            </w:rPr>
            <w:t>et al.</w:t>
          </w:r>
          <w:r w:rsidRPr="001D0FA8">
            <w:rPr>
              <w:rFonts w:ascii="Times New Roman" w:eastAsia="Times New Roman" w:hAnsi="Times New Roman" w:cs="Times New Roman"/>
              <w:sz w:val="24"/>
              <w:szCs w:val="24"/>
              <w:lang w:val="pt-PT"/>
            </w:rPr>
            <w:t xml:space="preserve">, </w:t>
          </w:r>
          <w:r w:rsidRPr="001D0FA8">
            <w:rPr>
              <w:rFonts w:ascii="Times New Roman" w:eastAsia="Times New Roman" w:hAnsi="Times New Roman" w:cs="Times New Roman"/>
              <w:i/>
              <w:iCs/>
              <w:sz w:val="24"/>
              <w:szCs w:val="24"/>
              <w:lang w:val="pt-PT"/>
            </w:rPr>
            <w:t>Enterprise System Architectures</w:t>
          </w:r>
          <w:r w:rsidRPr="001D0FA8">
            <w:rPr>
              <w:rFonts w:ascii="Times New Roman" w:eastAsia="Times New Roman" w:hAnsi="Times New Roman" w:cs="Times New Roman"/>
              <w:sz w:val="24"/>
              <w:szCs w:val="24"/>
              <w:lang w:val="pt-PT"/>
            </w:rPr>
            <w:t>. CRC Press, 2017. doi: 10.1201/9780203757239.</w:t>
          </w:r>
        </w:p>
        <w:p w14:paraId="1FB3E00C" w14:textId="77777777" w:rsidR="001D0FA8" w:rsidRPr="001D0FA8" w:rsidRDefault="001D0FA8" w:rsidP="001D0FA8">
          <w:pPr>
            <w:autoSpaceDE w:val="0"/>
            <w:autoSpaceDN w:val="0"/>
            <w:ind w:hanging="640"/>
            <w:jc w:val="both"/>
            <w:divId w:val="1222521629"/>
            <w:rPr>
              <w:rFonts w:ascii="Times New Roman" w:eastAsia="Times New Roman" w:hAnsi="Times New Roman" w:cs="Times New Roman"/>
              <w:sz w:val="24"/>
              <w:szCs w:val="24"/>
              <w:lang w:val="pt-PT"/>
            </w:rPr>
          </w:pPr>
          <w:r w:rsidRPr="001D0FA8">
            <w:rPr>
              <w:rFonts w:ascii="Times New Roman" w:eastAsia="Times New Roman" w:hAnsi="Times New Roman" w:cs="Times New Roman"/>
              <w:sz w:val="24"/>
              <w:szCs w:val="24"/>
              <w:lang w:val="pt-PT"/>
            </w:rPr>
            <w:t>[30]</w:t>
          </w:r>
          <w:r w:rsidRPr="001D0FA8">
            <w:rPr>
              <w:rFonts w:ascii="Times New Roman" w:eastAsia="Times New Roman" w:hAnsi="Times New Roman" w:cs="Times New Roman"/>
              <w:sz w:val="24"/>
              <w:szCs w:val="24"/>
              <w:lang w:val="pt-PT"/>
            </w:rPr>
            <w:tab/>
            <w:t xml:space="preserve">A. Shah, M. G. Servar, y Ms. U. Tomer, “Realtime Chat Application using Client-Server Architecture”, </w:t>
          </w:r>
          <w:r w:rsidRPr="001D0FA8">
            <w:rPr>
              <w:rFonts w:ascii="Times New Roman" w:eastAsia="Times New Roman" w:hAnsi="Times New Roman" w:cs="Times New Roman"/>
              <w:i/>
              <w:iCs/>
              <w:sz w:val="24"/>
              <w:szCs w:val="24"/>
              <w:lang w:val="pt-PT"/>
            </w:rPr>
            <w:t>Int J Res Appl Sci Eng Technol</w:t>
          </w:r>
          <w:r w:rsidRPr="001D0FA8">
            <w:rPr>
              <w:rFonts w:ascii="Times New Roman" w:eastAsia="Times New Roman" w:hAnsi="Times New Roman" w:cs="Times New Roman"/>
              <w:sz w:val="24"/>
              <w:szCs w:val="24"/>
              <w:lang w:val="pt-PT"/>
            </w:rPr>
            <w:t>, vol. 10, núm. 5, pp. 2575–2578, may 2022, doi: 10.22214/ijraset.2022.42848.</w:t>
          </w:r>
        </w:p>
        <w:p w14:paraId="52A700A7" w14:textId="0DC2AE28" w:rsidR="001D0FA8" w:rsidRPr="00CB4560" w:rsidRDefault="001D0FA8" w:rsidP="001D0FA8">
          <w:pPr>
            <w:autoSpaceDE w:val="0"/>
            <w:autoSpaceDN w:val="0"/>
            <w:ind w:hanging="640"/>
            <w:jc w:val="both"/>
            <w:divId w:val="2095468634"/>
            <w:rPr>
              <w:rFonts w:ascii="Times New Roman" w:eastAsia="Times New Roman" w:hAnsi="Times New Roman" w:cs="Times New Roman"/>
              <w:sz w:val="24"/>
              <w:szCs w:val="24"/>
              <w:lang w:val="pt-PT"/>
            </w:rPr>
          </w:pPr>
          <w:r w:rsidRPr="00CB4560">
            <w:rPr>
              <w:rFonts w:ascii="Times New Roman" w:eastAsia="Times New Roman" w:hAnsi="Times New Roman" w:cs="Times New Roman"/>
              <w:sz w:val="24"/>
              <w:szCs w:val="24"/>
              <w:lang w:val="pt-PT"/>
            </w:rPr>
            <w:t>[31]</w:t>
          </w:r>
          <w:r w:rsidRPr="00CB4560">
            <w:rPr>
              <w:rFonts w:ascii="Times New Roman" w:eastAsia="Times New Roman" w:hAnsi="Times New Roman" w:cs="Times New Roman"/>
              <w:sz w:val="24"/>
              <w:szCs w:val="24"/>
              <w:lang w:val="pt-PT"/>
            </w:rPr>
            <w:tab/>
            <w:t xml:space="preserve">I. M. Ibrahim, S. R. M. Zeebaree, H. M. Yasin, M. A. M. Sadeeq, H. M. Shukur, y A. Alkhayyat, “Hybrid Client/Server Peer to Peer Multitier Video Streaming”, </w:t>
          </w:r>
          <w:r w:rsidR="00CB4560" w:rsidRPr="00CB4560">
            <w:rPr>
              <w:rFonts w:ascii="Times New Roman" w:eastAsia="Times New Roman" w:hAnsi="Times New Roman" w:cs="Times New Roman"/>
              <w:sz w:val="24"/>
              <w:szCs w:val="24"/>
              <w:lang w:val="pt-PT"/>
            </w:rPr>
            <w:t>i</w:t>
          </w:r>
          <w:r w:rsidRPr="00CB4560">
            <w:rPr>
              <w:rFonts w:ascii="Times New Roman" w:eastAsia="Times New Roman" w:hAnsi="Times New Roman" w:cs="Times New Roman"/>
              <w:sz w:val="24"/>
              <w:szCs w:val="24"/>
              <w:lang w:val="pt-PT"/>
            </w:rPr>
            <w:t xml:space="preserve">n </w:t>
          </w:r>
          <w:r w:rsidR="00CB4560" w:rsidRPr="00CB4560">
            <w:rPr>
              <w:rFonts w:ascii="Times New Roman" w:eastAsia="Times New Roman" w:hAnsi="Times New Roman" w:cs="Times New Roman"/>
              <w:sz w:val="24"/>
              <w:szCs w:val="24"/>
              <w:lang w:val="pt-PT"/>
            </w:rPr>
            <w:t>IEEE</w:t>
          </w:r>
          <w:r w:rsidR="00CB4560" w:rsidRPr="00CB4560">
            <w:rPr>
              <w:rFonts w:ascii="Times New Roman" w:eastAsia="Times New Roman" w:hAnsi="Times New Roman" w:cs="Times New Roman"/>
              <w:i/>
              <w:iCs/>
              <w:sz w:val="24"/>
              <w:szCs w:val="24"/>
              <w:lang w:val="pt-PT"/>
            </w:rPr>
            <w:t xml:space="preserve"> </w:t>
          </w:r>
          <w:r w:rsidRPr="00CB4560">
            <w:rPr>
              <w:rFonts w:ascii="Times New Roman" w:eastAsia="Times New Roman" w:hAnsi="Times New Roman" w:cs="Times New Roman"/>
              <w:i/>
              <w:iCs/>
              <w:sz w:val="24"/>
              <w:szCs w:val="24"/>
              <w:lang w:val="pt-PT"/>
            </w:rPr>
            <w:t>on Advanced Computer Applications (ACA)</w:t>
          </w:r>
          <w:r w:rsidRPr="00CB4560">
            <w:rPr>
              <w:rFonts w:ascii="Times New Roman" w:eastAsia="Times New Roman" w:hAnsi="Times New Roman" w:cs="Times New Roman"/>
              <w:sz w:val="24"/>
              <w:szCs w:val="24"/>
              <w:lang w:val="pt-PT"/>
            </w:rPr>
            <w:t>, jul. 2021, pp. 84–89. doi: 10.1109/ACA52198.2021.9626808.</w:t>
          </w:r>
        </w:p>
        <w:p w14:paraId="6BD0EDC4" w14:textId="77777777" w:rsidR="001D0FA8" w:rsidRPr="001D0FA8" w:rsidRDefault="001D0FA8" w:rsidP="001D0FA8">
          <w:pPr>
            <w:autoSpaceDE w:val="0"/>
            <w:autoSpaceDN w:val="0"/>
            <w:ind w:hanging="640"/>
            <w:jc w:val="both"/>
            <w:divId w:val="48054113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Hussain</w:t>
          </w:r>
          <w:proofErr w:type="spellEnd"/>
          <w:r w:rsidRPr="001D0FA8">
            <w:rPr>
              <w:rFonts w:ascii="Times New Roman" w:eastAsia="Times New Roman" w:hAnsi="Times New Roman" w:cs="Times New Roman"/>
              <w:sz w:val="24"/>
              <w:szCs w:val="24"/>
            </w:rPr>
            <w:t xml:space="preserve"> y P. K. Sharma, “</w:t>
          </w:r>
          <w:proofErr w:type="spellStart"/>
          <w:r w:rsidRPr="001D0FA8">
            <w:rPr>
              <w:rFonts w:ascii="Times New Roman" w:eastAsia="Times New Roman" w:hAnsi="Times New Roman" w:cs="Times New Roman"/>
              <w:sz w:val="24"/>
              <w:szCs w:val="24"/>
            </w:rPr>
            <w:t>Deployment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in LAN </w:t>
          </w:r>
          <w:proofErr w:type="spellStart"/>
          <w:r w:rsidRPr="001D0FA8">
            <w:rPr>
              <w:rFonts w:ascii="Times New Roman" w:eastAsia="Times New Roman" w:hAnsi="Times New Roman" w:cs="Times New Roman"/>
              <w:sz w:val="24"/>
              <w:szCs w:val="24"/>
            </w:rPr>
            <w:t>based</w:t>
          </w:r>
          <w:proofErr w:type="spellEnd"/>
          <w:r w:rsidRPr="001D0FA8">
            <w:rPr>
              <w:rFonts w:ascii="Times New Roman" w:eastAsia="Times New Roman" w:hAnsi="Times New Roman" w:cs="Times New Roman"/>
              <w:sz w:val="24"/>
              <w:szCs w:val="24"/>
            </w:rPr>
            <w:t xml:space="preserve"> 3 </w:t>
          </w:r>
          <w:proofErr w:type="spellStart"/>
          <w:r w:rsidRPr="001D0FA8">
            <w:rPr>
              <w:rFonts w:ascii="Times New Roman" w:eastAsia="Times New Roman" w:hAnsi="Times New Roman" w:cs="Times New Roman"/>
              <w:sz w:val="24"/>
              <w:szCs w:val="24"/>
            </w:rPr>
            <w:t>Tier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r w:rsidRPr="001D0FA8">
            <w:rPr>
              <w:rFonts w:ascii="Times New Roman" w:eastAsia="Times New Roman" w:hAnsi="Times New Roman" w:cs="Times New Roman"/>
              <w:i/>
              <w:iCs/>
              <w:sz w:val="24"/>
              <w:szCs w:val="24"/>
            </w:rPr>
            <w:t xml:space="preserve">International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Scientific</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Research</w:t>
          </w:r>
          <w:proofErr w:type="spellEnd"/>
          <w:r w:rsidRPr="001D0FA8">
            <w:rPr>
              <w:rFonts w:ascii="Times New Roman" w:eastAsia="Times New Roman" w:hAnsi="Times New Roman" w:cs="Times New Roman"/>
              <w:i/>
              <w:iCs/>
              <w:sz w:val="24"/>
              <w:szCs w:val="24"/>
            </w:rPr>
            <w:t xml:space="preserve">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pp. 341–345, dic. 2019,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10.32628/CSEIT195661.</w:t>
          </w:r>
        </w:p>
        <w:p w14:paraId="493E7602" w14:textId="77777777" w:rsidR="001D0FA8" w:rsidRPr="001D0FA8" w:rsidRDefault="001D0FA8" w:rsidP="001D0FA8">
          <w:pPr>
            <w:autoSpaceDE w:val="0"/>
            <w:autoSpaceDN w:val="0"/>
            <w:ind w:hanging="640"/>
            <w:jc w:val="both"/>
            <w:divId w:val="2054689072"/>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[33]</w:t>
          </w:r>
          <w:r w:rsidRPr="001D0FA8">
            <w:rPr>
              <w:rFonts w:ascii="Times New Roman" w:eastAsia="Times New Roman" w:hAnsi="Times New Roman" w:cs="Times New Roman"/>
              <w:sz w:val="24"/>
              <w:szCs w:val="24"/>
            </w:rPr>
            <w:tab/>
            <w:t xml:space="preserve">W. H. </w:t>
          </w:r>
          <w:proofErr w:type="spellStart"/>
          <w:r w:rsidRPr="001D0FA8">
            <w:rPr>
              <w:rFonts w:ascii="Times New Roman" w:eastAsia="Times New Roman" w:hAnsi="Times New Roman" w:cs="Times New Roman"/>
              <w:sz w:val="24"/>
              <w:szCs w:val="24"/>
            </w:rPr>
            <w:t>Abdulsalam</w:t>
          </w:r>
          <w:proofErr w:type="spellEnd"/>
          <w:r w:rsidRPr="001D0FA8">
            <w:rPr>
              <w:rFonts w:ascii="Times New Roman" w:eastAsia="Times New Roman" w:hAnsi="Times New Roman" w:cs="Times New Roman"/>
              <w:sz w:val="24"/>
              <w:szCs w:val="24"/>
            </w:rPr>
            <w:t xml:space="preserve">, “Security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Three-Tiered</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10.5281/zenodo.7775908.</w:t>
          </w:r>
        </w:p>
        <w:p w14:paraId="7C4203AA" w14:textId="77777777" w:rsidR="001D0FA8" w:rsidRPr="001D0FA8" w:rsidRDefault="001D0FA8" w:rsidP="001D0FA8">
          <w:pPr>
            <w:autoSpaceDE w:val="0"/>
            <w:autoSpaceDN w:val="0"/>
            <w:ind w:hanging="640"/>
            <w:jc w:val="both"/>
            <w:divId w:val="2120250707"/>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[34]</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0B9381E7" w14:textId="77777777" w:rsidR="001D0FA8" w:rsidRPr="001D0FA8" w:rsidRDefault="001D0FA8" w:rsidP="001D0FA8">
          <w:pPr>
            <w:autoSpaceDE w:val="0"/>
            <w:autoSpaceDN w:val="0"/>
            <w:ind w:hanging="640"/>
            <w:jc w:val="both"/>
            <w:divId w:val="63603083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[35]</w:t>
          </w:r>
          <w:r w:rsidRPr="001D0FA8">
            <w:rPr>
              <w:rFonts w:ascii="Times New Roman" w:eastAsia="Times New Roman" w:hAnsi="Times New Roman" w:cs="Times New Roman"/>
              <w:sz w:val="24"/>
              <w:szCs w:val="24"/>
            </w:rPr>
            <w:tab/>
            <w:t xml:space="preserve">R. </w:t>
          </w:r>
          <w:proofErr w:type="spellStart"/>
          <w:r w:rsidRPr="001D0FA8">
            <w:rPr>
              <w:rFonts w:ascii="Times New Roman" w:eastAsia="Times New Roman" w:hAnsi="Times New Roman" w:cs="Times New Roman"/>
              <w:sz w:val="24"/>
              <w:szCs w:val="24"/>
            </w:rPr>
            <w:t>Peinl</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it</w:t>
          </w:r>
          <w:proofErr w:type="spellEnd"/>
          <w:r w:rsidRPr="001D0FA8">
            <w:rPr>
              <w:rFonts w:ascii="Times New Roman" w:eastAsia="Times New Roman" w:hAnsi="Times New Roman" w:cs="Times New Roman"/>
              <w:i/>
              <w:iCs/>
              <w:sz w:val="24"/>
              <w:szCs w:val="24"/>
            </w:rPr>
            <w:t xml:space="preserve"> - </w:t>
          </w:r>
          <w:proofErr w:type="spellStart"/>
          <w:r w:rsidRPr="001D0FA8">
            <w:rPr>
              <w:rFonts w:ascii="Times New Roman" w:eastAsia="Times New Roman" w:hAnsi="Times New Roman" w:cs="Times New Roman"/>
              <w:i/>
              <w:iCs/>
              <w:sz w:val="24"/>
              <w:szCs w:val="24"/>
            </w:rPr>
            <w:t>Information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56, núm. 3, pp. 87–89, jun. 2014,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10.1515/itit-2014-1044.</w:t>
          </w:r>
        </w:p>
        <w:p w14:paraId="34EB392F" w14:textId="77777777" w:rsidR="001D0FA8" w:rsidRPr="001D0FA8" w:rsidRDefault="001D0FA8" w:rsidP="001D0FA8">
          <w:pPr>
            <w:autoSpaceDE w:val="0"/>
            <w:autoSpaceDN w:val="0"/>
            <w:ind w:hanging="640"/>
            <w:jc w:val="both"/>
            <w:divId w:val="1921598163"/>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[36]</w:t>
          </w:r>
          <w:r w:rsidRPr="001D0FA8">
            <w:rPr>
              <w:rFonts w:ascii="Times New Roman" w:eastAsia="Times New Roman" w:hAnsi="Times New Roman" w:cs="Times New Roman"/>
              <w:sz w:val="24"/>
              <w:szCs w:val="24"/>
            </w:rPr>
            <w:tab/>
            <w:t>S. H. Toman, “</w:t>
          </w:r>
          <w:proofErr w:type="spellStart"/>
          <w:r w:rsidRPr="001D0FA8">
            <w:rPr>
              <w:rFonts w:ascii="Times New Roman" w:eastAsia="Times New Roman" w:hAnsi="Times New Roman" w:cs="Times New Roman"/>
              <w:sz w:val="24"/>
              <w:szCs w:val="24"/>
            </w:rPr>
            <w:t>Review</w:t>
          </w:r>
          <w:proofErr w:type="spellEnd"/>
          <w:r w:rsidRPr="001D0FA8">
            <w:rPr>
              <w:rFonts w:ascii="Times New Roman" w:eastAsia="Times New Roman" w:hAnsi="Times New Roman" w:cs="Times New Roman"/>
              <w:sz w:val="24"/>
              <w:szCs w:val="24"/>
            </w:rPr>
            <w:t xml:space="preserve"> of Web </w:t>
          </w:r>
          <w:proofErr w:type="spellStart"/>
          <w:r w:rsidRPr="001D0FA8">
            <w:rPr>
              <w:rFonts w:ascii="Times New Roman" w:eastAsia="Times New Roman" w:hAnsi="Times New Roman" w:cs="Times New Roman"/>
              <w:sz w:val="24"/>
              <w:szCs w:val="24"/>
            </w:rPr>
            <w:t>Service</w:t>
          </w:r>
          <w:proofErr w:type="spellEnd"/>
          <w:r w:rsidRPr="001D0FA8">
            <w:rPr>
              <w:rFonts w:ascii="Times New Roman" w:eastAsia="Times New Roman" w:hAnsi="Times New Roman" w:cs="Times New Roman"/>
              <w:sz w:val="24"/>
              <w:szCs w:val="24"/>
            </w:rPr>
            <w:t xml:space="preserve"> Technologies: REST </w:t>
          </w:r>
          <w:proofErr w:type="spellStart"/>
          <w:r w:rsidRPr="001D0FA8">
            <w:rPr>
              <w:rFonts w:ascii="Times New Roman" w:eastAsia="Times New Roman" w:hAnsi="Times New Roman" w:cs="Times New Roman"/>
              <w:sz w:val="24"/>
              <w:szCs w:val="24"/>
            </w:rPr>
            <w:t>over</w:t>
          </w:r>
          <w:proofErr w:type="spellEnd"/>
          <w:r w:rsidRPr="001D0FA8">
            <w:rPr>
              <w:rFonts w:ascii="Times New Roman" w:eastAsia="Times New Roman" w:hAnsi="Times New Roman" w:cs="Times New Roman"/>
              <w:sz w:val="24"/>
              <w:szCs w:val="24"/>
            </w:rPr>
            <w:t xml:space="preserve"> SOAP”,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Al-</w:t>
          </w:r>
          <w:proofErr w:type="spellStart"/>
          <w:r w:rsidRPr="001D0FA8">
            <w:rPr>
              <w:rFonts w:ascii="Times New Roman" w:eastAsia="Times New Roman" w:hAnsi="Times New Roman" w:cs="Times New Roman"/>
              <w:i/>
              <w:iCs/>
              <w:sz w:val="24"/>
              <w:szCs w:val="24"/>
            </w:rPr>
            <w:t>Qadisiyah</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Mathematics</w:t>
          </w:r>
          <w:proofErr w:type="spellEnd"/>
          <w:r w:rsidRPr="001D0FA8">
            <w:rPr>
              <w:rFonts w:ascii="Times New Roman" w:eastAsia="Times New Roman" w:hAnsi="Times New Roman" w:cs="Times New Roman"/>
              <w:sz w:val="24"/>
              <w:szCs w:val="24"/>
            </w:rPr>
            <w:t xml:space="preserve">, vol. 12, núm. 4, nov. 2020,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10.29304/jqcm.2020.12.4.715.</w:t>
          </w:r>
        </w:p>
        <w:p w14:paraId="3EFD97BE" w14:textId="77777777" w:rsidR="001D0FA8" w:rsidRPr="001D0FA8" w:rsidRDefault="001D0FA8" w:rsidP="001D0FA8">
          <w:pPr>
            <w:autoSpaceDE w:val="0"/>
            <w:autoSpaceDN w:val="0"/>
            <w:ind w:hanging="640"/>
            <w:jc w:val="both"/>
            <w:divId w:val="94819742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[37]</w:t>
          </w:r>
          <w:r w:rsidRPr="001D0FA8">
            <w:rPr>
              <w:rFonts w:ascii="Times New Roman" w:eastAsia="Times New Roman" w:hAnsi="Times New Roman" w:cs="Times New Roman"/>
              <w:sz w:val="24"/>
              <w:szCs w:val="24"/>
            </w:rPr>
            <w:tab/>
            <w:t xml:space="preserve">D. </w:t>
          </w:r>
          <w:proofErr w:type="spellStart"/>
          <w:r w:rsidRPr="001D0FA8">
            <w:rPr>
              <w:rFonts w:ascii="Times New Roman" w:eastAsia="Times New Roman" w:hAnsi="Times New Roman" w:cs="Times New Roman"/>
              <w:sz w:val="24"/>
              <w:szCs w:val="24"/>
            </w:rPr>
            <w:t>Sanchez</w:t>
          </w:r>
          <w:proofErr w:type="spellEnd"/>
          <w:r w:rsidRPr="001D0FA8">
            <w:rPr>
              <w:rFonts w:ascii="Times New Roman" w:eastAsia="Times New Roman" w:hAnsi="Times New Roman" w:cs="Times New Roman"/>
              <w:sz w:val="24"/>
              <w:szCs w:val="24"/>
            </w:rPr>
            <w:t xml:space="preserve">, O. </w:t>
          </w:r>
          <w:proofErr w:type="spellStart"/>
          <w:r w:rsidRPr="001D0FA8">
            <w:rPr>
              <w:rFonts w:ascii="Times New Roman" w:eastAsia="Times New Roman" w:hAnsi="Times New Roman" w:cs="Times New Roman"/>
              <w:sz w:val="24"/>
              <w:szCs w:val="24"/>
            </w:rPr>
            <w:t>Mendez</w:t>
          </w:r>
          <w:proofErr w:type="spellEnd"/>
          <w:r w:rsidRPr="001D0FA8">
            <w:rPr>
              <w:rFonts w:ascii="Times New Roman" w:eastAsia="Times New Roman" w:hAnsi="Times New Roman" w:cs="Times New Roman"/>
              <w:sz w:val="24"/>
              <w:szCs w:val="24"/>
            </w:rPr>
            <w:t xml:space="preserve">, y H. </w:t>
          </w:r>
          <w:proofErr w:type="spellStart"/>
          <w:r w:rsidRPr="001D0FA8">
            <w:rPr>
              <w:rFonts w:ascii="Times New Roman" w:eastAsia="Times New Roman" w:hAnsi="Times New Roman" w:cs="Times New Roman"/>
              <w:sz w:val="24"/>
              <w:szCs w:val="24"/>
            </w:rPr>
            <w:t>Florez</w:t>
          </w:r>
          <w:proofErr w:type="spellEnd"/>
          <w:r w:rsidRPr="001D0FA8">
            <w:rPr>
              <w:rFonts w:ascii="Times New Roman" w:eastAsia="Times New Roman" w:hAnsi="Times New Roman" w:cs="Times New Roman"/>
              <w:sz w:val="24"/>
              <w:szCs w:val="24"/>
            </w:rPr>
            <w:t>, “</w:t>
          </w:r>
          <w:proofErr w:type="spellStart"/>
          <w:r w:rsidRPr="001D0FA8">
            <w:rPr>
              <w:rFonts w:ascii="Times New Roman" w:eastAsia="Times New Roman" w:hAnsi="Times New Roman" w:cs="Times New Roman"/>
              <w:sz w:val="24"/>
              <w:szCs w:val="24"/>
            </w:rPr>
            <w:t>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Approach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a Framework </w:t>
          </w:r>
          <w:proofErr w:type="spellStart"/>
          <w:r w:rsidRPr="001D0FA8">
            <w:rPr>
              <w:rFonts w:ascii="Times New Roman" w:eastAsia="Times New Roman" w:hAnsi="Times New Roman" w:cs="Times New Roman"/>
              <w:sz w:val="24"/>
              <w:szCs w:val="24"/>
            </w:rPr>
            <w:t>to</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Create</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Applications</w:t>
          </w:r>
          <w:proofErr w:type="spellEnd"/>
          <w:r w:rsidRPr="001D0FA8">
            <w:rPr>
              <w:rFonts w:ascii="Times New Roman" w:eastAsia="Times New Roman" w:hAnsi="Times New Roman" w:cs="Times New Roman"/>
              <w:sz w:val="24"/>
              <w:szCs w:val="24"/>
            </w:rPr>
            <w:t xml:space="preserve">”, en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Computer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including</w:t>
          </w:r>
          <w:proofErr w:type="spellEnd"/>
          <w:r w:rsidRPr="001D0FA8">
            <w:rPr>
              <w:rFonts w:ascii="Times New Roman" w:eastAsia="Times New Roman" w:hAnsi="Times New Roman" w:cs="Times New Roman"/>
              <w:i/>
              <w:iCs/>
              <w:sz w:val="24"/>
              <w:szCs w:val="24"/>
            </w:rPr>
            <w:t xml:space="preserve"> subseries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Artificial </w:t>
          </w:r>
          <w:proofErr w:type="spellStart"/>
          <w:r w:rsidRPr="001D0FA8">
            <w:rPr>
              <w:rFonts w:ascii="Times New Roman" w:eastAsia="Times New Roman" w:hAnsi="Times New Roman" w:cs="Times New Roman"/>
              <w:i/>
              <w:iCs/>
              <w:sz w:val="24"/>
              <w:szCs w:val="24"/>
            </w:rPr>
            <w:t>Intelligence</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Lecture</w:t>
          </w:r>
          <w:proofErr w:type="spellEnd"/>
          <w:r w:rsidRPr="001D0FA8">
            <w:rPr>
              <w:rFonts w:ascii="Times New Roman" w:eastAsia="Times New Roman" w:hAnsi="Times New Roman" w:cs="Times New Roman"/>
              <w:i/>
              <w:iCs/>
              <w:sz w:val="24"/>
              <w:szCs w:val="24"/>
            </w:rPr>
            <w:t xml:space="preserve"> Notes in </w:t>
          </w:r>
          <w:proofErr w:type="spellStart"/>
          <w:r w:rsidRPr="001D0FA8">
            <w:rPr>
              <w:rFonts w:ascii="Times New Roman" w:eastAsia="Times New Roman" w:hAnsi="Times New Roman" w:cs="Times New Roman"/>
              <w:i/>
              <w:iCs/>
              <w:sz w:val="24"/>
              <w:szCs w:val="24"/>
            </w:rPr>
            <w:t>Bioinformatics</w:t>
          </w:r>
          <w:proofErr w:type="spellEnd"/>
          <w:r w:rsidRPr="001D0FA8">
            <w:rPr>
              <w:rFonts w:ascii="Times New Roman" w:eastAsia="Times New Roman" w:hAnsi="Times New Roman" w:cs="Times New Roman"/>
              <w:i/>
              <w:iCs/>
              <w:sz w:val="24"/>
              <w:szCs w:val="24"/>
            </w:rPr>
            <w:t>)</w:t>
          </w:r>
          <w:r w:rsidRPr="001D0FA8">
            <w:rPr>
              <w:rFonts w:ascii="Times New Roman" w:eastAsia="Times New Roman" w:hAnsi="Times New Roman" w:cs="Times New Roman"/>
              <w:sz w:val="24"/>
              <w:szCs w:val="24"/>
            </w:rPr>
            <w:t xml:space="preserve">, vol. 10963 LNCS, Springer </w:t>
          </w:r>
          <w:proofErr w:type="spellStart"/>
          <w:r w:rsidRPr="001D0FA8">
            <w:rPr>
              <w:rFonts w:ascii="Times New Roman" w:eastAsia="Times New Roman" w:hAnsi="Times New Roman" w:cs="Times New Roman"/>
              <w:sz w:val="24"/>
              <w:szCs w:val="24"/>
            </w:rPr>
            <w:t>Verlag</w:t>
          </w:r>
          <w:proofErr w:type="spellEnd"/>
          <w:r w:rsidRPr="001D0FA8">
            <w:rPr>
              <w:rFonts w:ascii="Times New Roman" w:eastAsia="Times New Roman" w:hAnsi="Times New Roman" w:cs="Times New Roman"/>
              <w:sz w:val="24"/>
              <w:szCs w:val="24"/>
            </w:rPr>
            <w:t xml:space="preserve">, 2018, pp. 341–352.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10.1007/978-3-319-95171-3_27.</w:t>
          </w:r>
        </w:p>
        <w:p w14:paraId="21B31B6F" w14:textId="77777777" w:rsidR="001D0FA8" w:rsidRPr="001D0FA8" w:rsidRDefault="001D0FA8" w:rsidP="001D0FA8">
          <w:pPr>
            <w:autoSpaceDE w:val="0"/>
            <w:autoSpaceDN w:val="0"/>
            <w:ind w:hanging="640"/>
            <w:jc w:val="both"/>
            <w:divId w:val="4729848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[38]</w:t>
          </w:r>
          <w:r w:rsidRPr="001D0FA8">
            <w:rPr>
              <w:rFonts w:ascii="Times New Roman" w:eastAsia="Times New Roman" w:hAnsi="Times New Roman" w:cs="Times New Roman"/>
              <w:sz w:val="24"/>
              <w:szCs w:val="24"/>
            </w:rPr>
            <w:tab/>
            <w:t xml:space="preserve">M. I. </w:t>
          </w:r>
          <w:proofErr w:type="spellStart"/>
          <w:r w:rsidRPr="001D0FA8">
            <w:rPr>
              <w:rFonts w:ascii="Times New Roman" w:eastAsia="Times New Roman" w:hAnsi="Times New Roman" w:cs="Times New Roman"/>
              <w:sz w:val="24"/>
              <w:szCs w:val="24"/>
            </w:rPr>
            <w:t>Beer</w:t>
          </w:r>
          <w:proofErr w:type="spellEnd"/>
          <w:r w:rsidRPr="001D0FA8">
            <w:rPr>
              <w:rFonts w:ascii="Times New Roman" w:eastAsia="Times New Roman" w:hAnsi="Times New Roman" w:cs="Times New Roman"/>
              <w:sz w:val="24"/>
              <w:szCs w:val="24"/>
            </w:rPr>
            <w:t xml:space="preserve"> y M. F. Hassan, “Adaptive </w:t>
          </w:r>
          <w:proofErr w:type="spellStart"/>
          <w:r w:rsidRPr="001D0FA8">
            <w:rPr>
              <w:rFonts w:ascii="Times New Roman" w:eastAsia="Times New Roman" w:hAnsi="Times New Roman" w:cs="Times New Roman"/>
              <w:sz w:val="24"/>
              <w:szCs w:val="24"/>
            </w:rPr>
            <w:t>security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architecture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for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protecting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enterprise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computing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environment</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i/>
              <w:iCs/>
              <w:sz w:val="24"/>
              <w:szCs w:val="24"/>
            </w:rPr>
            <w:t>Service</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Oriented</w:t>
          </w:r>
          <w:proofErr w:type="spellEnd"/>
          <w:r w:rsidRPr="001D0FA8">
            <w:rPr>
              <w:rFonts w:ascii="Times New Roman" w:eastAsia="Times New Roman" w:hAnsi="Times New Roman" w:cs="Times New Roman"/>
              <w:i/>
              <w:iCs/>
              <w:sz w:val="24"/>
              <w:szCs w:val="24"/>
            </w:rPr>
            <w:t xml:space="preserve"> Computing and </w:t>
          </w:r>
          <w:proofErr w:type="spellStart"/>
          <w:r w:rsidRPr="001D0FA8">
            <w:rPr>
              <w:rFonts w:ascii="Times New Roman" w:eastAsia="Times New Roman" w:hAnsi="Times New Roman" w:cs="Times New Roman"/>
              <w:i/>
              <w:iCs/>
              <w:sz w:val="24"/>
              <w:szCs w:val="24"/>
            </w:rPr>
            <w:t>Applications</w:t>
          </w:r>
          <w:proofErr w:type="spellEnd"/>
          <w:r w:rsidRPr="001D0FA8">
            <w:rPr>
              <w:rFonts w:ascii="Times New Roman" w:eastAsia="Times New Roman" w:hAnsi="Times New Roman" w:cs="Times New Roman"/>
              <w:sz w:val="24"/>
              <w:szCs w:val="24"/>
            </w:rPr>
            <w:t xml:space="preserve">, vol. 12, núm. 2, pp. 111–121, jun. 2018,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10.1007/s11761-017-0221-1.</w:t>
          </w:r>
        </w:p>
        <w:p w14:paraId="6F3028C5" w14:textId="400A7508" w:rsidR="001D0FA8" w:rsidRPr="001D0FA8" w:rsidRDefault="001D0FA8" w:rsidP="001D0FA8">
          <w:pPr>
            <w:autoSpaceDE w:val="0"/>
            <w:autoSpaceDN w:val="0"/>
            <w:ind w:hanging="640"/>
            <w:jc w:val="both"/>
            <w:divId w:val="1717775719"/>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[39]</w:t>
          </w:r>
          <w:r w:rsidRPr="001D0FA8">
            <w:rPr>
              <w:rFonts w:ascii="Times New Roman" w:eastAsia="Times New Roman" w:hAnsi="Times New Roman" w:cs="Times New Roman"/>
              <w:sz w:val="24"/>
              <w:szCs w:val="24"/>
            </w:rPr>
            <w:tab/>
            <w:t xml:space="preserve">S. Ahmad, S. Ali, N. </w:t>
          </w:r>
          <w:proofErr w:type="spellStart"/>
          <w:r w:rsidRPr="001D0FA8">
            <w:rPr>
              <w:rFonts w:ascii="Times New Roman" w:eastAsia="Times New Roman" w:hAnsi="Times New Roman" w:cs="Times New Roman"/>
              <w:sz w:val="24"/>
              <w:szCs w:val="24"/>
            </w:rPr>
            <w:t>Waqar</w:t>
          </w:r>
          <w:proofErr w:type="spellEnd"/>
          <w:r w:rsidRPr="001D0FA8">
            <w:rPr>
              <w:rFonts w:ascii="Times New Roman" w:eastAsia="Times New Roman" w:hAnsi="Times New Roman" w:cs="Times New Roman"/>
              <w:sz w:val="24"/>
              <w:szCs w:val="24"/>
            </w:rPr>
            <w:t xml:space="preserve">, N. S. </w:t>
          </w:r>
          <w:proofErr w:type="spellStart"/>
          <w:r w:rsidRPr="001D0FA8">
            <w:rPr>
              <w:rFonts w:ascii="Times New Roman" w:eastAsia="Times New Roman" w:hAnsi="Times New Roman" w:cs="Times New Roman"/>
              <w:sz w:val="24"/>
              <w:szCs w:val="24"/>
            </w:rPr>
            <w:t>Naz</w:t>
          </w:r>
          <w:proofErr w:type="spellEnd"/>
          <w:r w:rsidRPr="001D0FA8">
            <w:rPr>
              <w:rFonts w:ascii="Times New Roman" w:eastAsia="Times New Roman" w:hAnsi="Times New Roman" w:cs="Times New Roman"/>
              <w:sz w:val="24"/>
              <w:szCs w:val="24"/>
            </w:rPr>
            <w:t xml:space="preserve">, y M. </w:t>
          </w:r>
          <w:proofErr w:type="spellStart"/>
          <w:r w:rsidRPr="001D0FA8">
            <w:rPr>
              <w:rFonts w:ascii="Times New Roman" w:eastAsia="Times New Roman" w:hAnsi="Times New Roman" w:cs="Times New Roman"/>
              <w:sz w:val="24"/>
              <w:szCs w:val="24"/>
            </w:rPr>
            <w:t>Hassaan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Mehmood</w:t>
          </w:r>
          <w:proofErr w:type="spellEnd"/>
          <w:r w:rsidRPr="001D0FA8">
            <w:rPr>
              <w:rFonts w:ascii="Times New Roman" w:eastAsia="Times New Roman" w:hAnsi="Times New Roman" w:cs="Times New Roman"/>
              <w:sz w:val="24"/>
              <w:szCs w:val="24"/>
            </w:rPr>
            <w:t xml:space="preserve">, “Comparative </w:t>
          </w:r>
          <w:proofErr w:type="spellStart"/>
          <w:r w:rsidRPr="001D0FA8">
            <w:rPr>
              <w:rFonts w:ascii="Times New Roman" w:eastAsia="Times New Roman" w:hAnsi="Times New Roman" w:cs="Times New Roman"/>
              <w:sz w:val="24"/>
              <w:szCs w:val="24"/>
            </w:rPr>
            <w:t>Evaluation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the</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Maintainability</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and SOAP-WSDL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Business </w:t>
          </w:r>
          <w:proofErr w:type="spellStart"/>
          <w:r w:rsidRPr="001D0FA8">
            <w:rPr>
              <w:rFonts w:ascii="Times New Roman" w:eastAsia="Times New Roman" w:hAnsi="Times New Roman" w:cs="Times New Roman"/>
              <w:i/>
              <w:iCs/>
              <w:sz w:val="24"/>
              <w:szCs w:val="24"/>
            </w:rPr>
            <w:t>Analytics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for</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i/>
              <w:iCs/>
              <w:sz w:val="24"/>
              <w:szCs w:val="24"/>
            </w:rPr>
            <w:t xml:space="preserve"> and Security (ICBATS)</w:t>
          </w:r>
          <w:r w:rsidRPr="001D0FA8">
            <w:rPr>
              <w:rFonts w:ascii="Times New Roman" w:eastAsia="Times New Roman" w:hAnsi="Times New Roman" w:cs="Times New Roman"/>
              <w:sz w:val="24"/>
              <w:szCs w:val="24"/>
            </w:rPr>
            <w:t xml:space="preserve">, mar. 2023, pp. 1–9.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10.1109/ICBATS57792.2023.10111436.</w:t>
          </w:r>
        </w:p>
        <w:p w14:paraId="2598F74B" w14:textId="77777777" w:rsidR="001D0FA8" w:rsidRPr="001D0FA8" w:rsidRDefault="001D0FA8" w:rsidP="001D0FA8">
          <w:pPr>
            <w:autoSpaceDE w:val="0"/>
            <w:autoSpaceDN w:val="0"/>
            <w:ind w:hanging="640"/>
            <w:jc w:val="both"/>
            <w:divId w:val="1773235514"/>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lastRenderedPageBreak/>
            <w:t>[40]</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7853B71C" w14:textId="5B6115DB" w:rsidR="001D0FA8" w:rsidRPr="001D0FA8" w:rsidRDefault="001D0FA8" w:rsidP="001D0FA8">
          <w:pPr>
            <w:autoSpaceDE w:val="0"/>
            <w:autoSpaceDN w:val="0"/>
            <w:ind w:hanging="640"/>
            <w:jc w:val="both"/>
            <w:divId w:val="1923833751"/>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[41]</w:t>
          </w:r>
          <w:r w:rsidRPr="001D0FA8">
            <w:rPr>
              <w:rFonts w:ascii="Times New Roman" w:eastAsia="Times New Roman" w:hAnsi="Times New Roman" w:cs="Times New Roman"/>
              <w:sz w:val="24"/>
              <w:szCs w:val="24"/>
            </w:rPr>
            <w:tab/>
            <w:t xml:space="preserve">S. Malik y D.-H. Kim, “A </w:t>
          </w:r>
          <w:proofErr w:type="spellStart"/>
          <w:r w:rsidRPr="001D0FA8">
            <w:rPr>
              <w:rFonts w:ascii="Times New Roman" w:eastAsia="Times New Roman" w:hAnsi="Times New Roman" w:cs="Times New Roman"/>
              <w:sz w:val="24"/>
              <w:szCs w:val="24"/>
            </w:rPr>
            <w:t>comparison</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RESTful</w:t>
          </w:r>
          <w:proofErr w:type="spellEnd"/>
          <w:r w:rsidRPr="001D0FA8">
            <w:rPr>
              <w:rFonts w:ascii="Times New Roman" w:eastAsia="Times New Roman" w:hAnsi="Times New Roman" w:cs="Times New Roman"/>
              <w:sz w:val="24"/>
              <w:szCs w:val="24"/>
            </w:rPr>
            <w:t xml:space="preserve"> vs. SOAP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in </w:t>
          </w:r>
          <w:proofErr w:type="spellStart"/>
          <w:r w:rsidRPr="001D0FA8">
            <w:rPr>
              <w:rFonts w:ascii="Times New Roman" w:eastAsia="Times New Roman" w:hAnsi="Times New Roman" w:cs="Times New Roman"/>
              <w:sz w:val="24"/>
              <w:szCs w:val="24"/>
            </w:rPr>
            <w:t>actuator</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networks</w:t>
          </w:r>
          <w:proofErr w:type="spellEnd"/>
          <w:r w:rsidRPr="001D0FA8">
            <w:rPr>
              <w:rFonts w:ascii="Times New Roman" w:eastAsia="Times New Roman" w:hAnsi="Times New Roman" w:cs="Times New Roman"/>
              <w:sz w:val="24"/>
              <w:szCs w:val="24"/>
            </w:rPr>
            <w:t xml:space="preserve">”, </w:t>
          </w:r>
          <w:r w:rsidR="00CB4560">
            <w:rPr>
              <w:rFonts w:ascii="Times New Roman" w:eastAsia="Times New Roman" w:hAnsi="Times New Roman" w:cs="Times New Roman"/>
              <w:sz w:val="24"/>
              <w:szCs w:val="24"/>
            </w:rPr>
            <w:t>i</w:t>
          </w:r>
          <w:r w:rsidRPr="001D0FA8">
            <w:rPr>
              <w:rFonts w:ascii="Times New Roman" w:eastAsia="Times New Roman" w:hAnsi="Times New Roman" w:cs="Times New Roman"/>
              <w:sz w:val="24"/>
              <w:szCs w:val="24"/>
            </w:rPr>
            <w:t xml:space="preserve">n </w:t>
          </w:r>
          <w:r w:rsidR="00CB4560" w:rsidRPr="001D0FA8">
            <w:rPr>
              <w:rFonts w:ascii="Times New Roman" w:eastAsia="Times New Roman" w:hAnsi="Times New Roman" w:cs="Times New Roman"/>
              <w:sz w:val="24"/>
              <w:szCs w:val="24"/>
            </w:rPr>
            <w:t>IEEE</w:t>
          </w:r>
          <w:r w:rsidR="00CB4560"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on</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Ubiquitous</w:t>
          </w:r>
          <w:proofErr w:type="spellEnd"/>
          <w:r w:rsidRPr="001D0FA8">
            <w:rPr>
              <w:rFonts w:ascii="Times New Roman" w:eastAsia="Times New Roman" w:hAnsi="Times New Roman" w:cs="Times New Roman"/>
              <w:i/>
              <w:iCs/>
              <w:sz w:val="24"/>
              <w:szCs w:val="24"/>
            </w:rPr>
            <w:t xml:space="preserve"> and Future Networks (ICUFN)</w:t>
          </w:r>
          <w:r w:rsidRPr="001D0FA8">
            <w:rPr>
              <w:rFonts w:ascii="Times New Roman" w:eastAsia="Times New Roman" w:hAnsi="Times New Roman" w:cs="Times New Roman"/>
              <w:sz w:val="24"/>
              <w:szCs w:val="24"/>
            </w:rPr>
            <w:t xml:space="preserve">, jul. 2017, pp. 753–755.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10.1109/ICUFN.2017.7993893.</w:t>
          </w:r>
        </w:p>
        <w:p w14:paraId="3EA49639" w14:textId="77777777" w:rsidR="001D0FA8" w:rsidRPr="001D0FA8" w:rsidRDefault="001D0FA8" w:rsidP="001D0FA8">
          <w:pPr>
            <w:autoSpaceDE w:val="0"/>
            <w:autoSpaceDN w:val="0"/>
            <w:ind w:hanging="640"/>
            <w:jc w:val="both"/>
            <w:divId w:val="1044520265"/>
            <w:rPr>
              <w:rFonts w:ascii="Times New Roman" w:eastAsia="Times New Roman" w:hAnsi="Times New Roman" w:cs="Times New Roman"/>
              <w:sz w:val="24"/>
              <w:szCs w:val="24"/>
            </w:rPr>
          </w:pPr>
          <w:r w:rsidRPr="001D0FA8">
            <w:rPr>
              <w:rFonts w:ascii="Times New Roman" w:eastAsia="Times New Roman" w:hAnsi="Times New Roman" w:cs="Times New Roman"/>
              <w:sz w:val="24"/>
              <w:szCs w:val="24"/>
            </w:rPr>
            <w:t>[42]</w:t>
          </w:r>
          <w:r w:rsidRPr="001D0FA8">
            <w:rPr>
              <w:rFonts w:ascii="Times New Roman" w:eastAsia="Times New Roman" w:hAnsi="Times New Roman" w:cs="Times New Roman"/>
              <w:sz w:val="24"/>
              <w:szCs w:val="24"/>
            </w:rPr>
            <w:tab/>
            <w:t xml:space="preserve">A. </w:t>
          </w:r>
          <w:proofErr w:type="spellStart"/>
          <w:r w:rsidRPr="001D0FA8">
            <w:rPr>
              <w:rFonts w:ascii="Times New Roman" w:eastAsia="Times New Roman" w:hAnsi="Times New Roman" w:cs="Times New Roman"/>
              <w:sz w:val="24"/>
              <w:szCs w:val="24"/>
            </w:rPr>
            <w:t>Banubakode</w:t>
          </w:r>
          <w:proofErr w:type="spellEnd"/>
          <w:r w:rsidRPr="001D0FA8">
            <w:rPr>
              <w:rFonts w:ascii="Times New Roman" w:eastAsia="Times New Roman" w:hAnsi="Times New Roman" w:cs="Times New Roman"/>
              <w:sz w:val="24"/>
              <w:szCs w:val="24"/>
            </w:rPr>
            <w:t xml:space="preserve"> y P. Chore, “</w:t>
          </w:r>
          <w:proofErr w:type="spellStart"/>
          <w:r w:rsidRPr="001D0FA8">
            <w:rPr>
              <w:rFonts w:ascii="Times New Roman" w:eastAsia="Times New Roman" w:hAnsi="Times New Roman" w:cs="Times New Roman"/>
              <w:sz w:val="24"/>
              <w:szCs w:val="24"/>
            </w:rPr>
            <w:t>Growth</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of</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Individualizing</w:t>
          </w:r>
          <w:proofErr w:type="spellEnd"/>
          <w:r w:rsidRPr="001D0FA8">
            <w:rPr>
              <w:rFonts w:ascii="Times New Roman" w:eastAsia="Times New Roman" w:hAnsi="Times New Roman" w:cs="Times New Roman"/>
              <w:sz w:val="24"/>
              <w:szCs w:val="24"/>
            </w:rPr>
            <w:t xml:space="preserve"> Web </w:t>
          </w:r>
          <w:proofErr w:type="spellStart"/>
          <w:r w:rsidRPr="001D0FA8">
            <w:rPr>
              <w:rFonts w:ascii="Times New Roman" w:eastAsia="Times New Roman" w:hAnsi="Times New Roman" w:cs="Times New Roman"/>
              <w:sz w:val="24"/>
              <w:szCs w:val="24"/>
            </w:rPr>
            <w:t>Services</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using</w:t>
          </w:r>
          <w:proofErr w:type="spellEnd"/>
          <w:r w:rsidRPr="001D0FA8">
            <w:rPr>
              <w:rFonts w:ascii="Times New Roman" w:eastAsia="Times New Roman" w:hAnsi="Times New Roman" w:cs="Times New Roman"/>
              <w:sz w:val="24"/>
              <w:szCs w:val="24"/>
            </w:rPr>
            <w:t xml:space="preserve"> </w:t>
          </w:r>
          <w:proofErr w:type="spellStart"/>
          <w:r w:rsidRPr="001D0FA8">
            <w:rPr>
              <w:rFonts w:ascii="Times New Roman" w:eastAsia="Times New Roman" w:hAnsi="Times New Roman" w:cs="Times New Roman"/>
              <w:sz w:val="24"/>
              <w:szCs w:val="24"/>
            </w:rPr>
            <w:t>APIs</w:t>
          </w:r>
          <w:proofErr w:type="spellEnd"/>
          <w:r w:rsidRPr="001D0FA8">
            <w:rPr>
              <w:rFonts w:ascii="Times New Roman" w:eastAsia="Times New Roman" w:hAnsi="Times New Roman" w:cs="Times New Roman"/>
              <w:sz w:val="24"/>
              <w:szCs w:val="24"/>
            </w:rPr>
            <w:t xml:space="preserve">: REST and SOAP”, </w:t>
          </w:r>
          <w:proofErr w:type="gramStart"/>
          <w:r w:rsidRPr="001D0FA8">
            <w:rPr>
              <w:rFonts w:ascii="Times New Roman" w:eastAsia="Times New Roman" w:hAnsi="Times New Roman" w:cs="Times New Roman"/>
              <w:i/>
              <w:iCs/>
              <w:sz w:val="24"/>
              <w:szCs w:val="24"/>
            </w:rPr>
            <w:t>SAMRIDDHI :</w:t>
          </w:r>
          <w:proofErr w:type="gramEnd"/>
          <w:r w:rsidRPr="001D0FA8">
            <w:rPr>
              <w:rFonts w:ascii="Times New Roman" w:eastAsia="Times New Roman" w:hAnsi="Times New Roman" w:cs="Times New Roman"/>
              <w:i/>
              <w:iCs/>
              <w:sz w:val="24"/>
              <w:szCs w:val="24"/>
            </w:rPr>
            <w:t xml:space="preserve"> A </w:t>
          </w:r>
          <w:proofErr w:type="spellStart"/>
          <w:r w:rsidRPr="001D0FA8">
            <w:rPr>
              <w:rFonts w:ascii="Times New Roman" w:eastAsia="Times New Roman" w:hAnsi="Times New Roman" w:cs="Times New Roman"/>
              <w:i/>
              <w:iCs/>
              <w:sz w:val="24"/>
              <w:szCs w:val="24"/>
            </w:rPr>
            <w:t>Journal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of</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Physical</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Sciences</w:t>
          </w:r>
          <w:proofErr w:type="spellEnd"/>
          <w:r w:rsidRPr="001D0FA8">
            <w:rPr>
              <w:rFonts w:ascii="Times New Roman" w:eastAsia="Times New Roman" w:hAnsi="Times New Roman" w:cs="Times New Roman"/>
              <w:i/>
              <w:iCs/>
              <w:sz w:val="24"/>
              <w:szCs w:val="24"/>
            </w:rPr>
            <w:t xml:space="preserve">, </w:t>
          </w:r>
          <w:proofErr w:type="spellStart"/>
          <w:r w:rsidRPr="001D0FA8">
            <w:rPr>
              <w:rFonts w:ascii="Times New Roman" w:eastAsia="Times New Roman" w:hAnsi="Times New Roman" w:cs="Times New Roman"/>
              <w:i/>
              <w:iCs/>
              <w:sz w:val="24"/>
              <w:szCs w:val="24"/>
            </w:rPr>
            <w:t>Engineering</w:t>
          </w:r>
          <w:proofErr w:type="spellEnd"/>
          <w:r w:rsidRPr="001D0FA8">
            <w:rPr>
              <w:rFonts w:ascii="Times New Roman" w:eastAsia="Times New Roman" w:hAnsi="Times New Roman" w:cs="Times New Roman"/>
              <w:i/>
              <w:iCs/>
              <w:sz w:val="24"/>
              <w:szCs w:val="24"/>
            </w:rPr>
            <w:t xml:space="preserve"> and </w:t>
          </w:r>
          <w:proofErr w:type="spellStart"/>
          <w:r w:rsidRPr="001D0FA8">
            <w:rPr>
              <w:rFonts w:ascii="Times New Roman" w:eastAsia="Times New Roman" w:hAnsi="Times New Roman" w:cs="Times New Roman"/>
              <w:i/>
              <w:iCs/>
              <w:sz w:val="24"/>
              <w:szCs w:val="24"/>
            </w:rPr>
            <w:t>Technology</w:t>
          </w:r>
          <w:proofErr w:type="spellEnd"/>
          <w:r w:rsidRPr="001D0FA8">
            <w:rPr>
              <w:rFonts w:ascii="Times New Roman" w:eastAsia="Times New Roman" w:hAnsi="Times New Roman" w:cs="Times New Roman"/>
              <w:sz w:val="24"/>
              <w:szCs w:val="24"/>
            </w:rPr>
            <w:t xml:space="preserve">, vol. 14, núm. Spl-2 </w:t>
          </w:r>
          <w:proofErr w:type="spellStart"/>
          <w:r w:rsidRPr="001D0FA8">
            <w:rPr>
              <w:rFonts w:ascii="Times New Roman" w:eastAsia="Times New Roman" w:hAnsi="Times New Roman" w:cs="Times New Roman"/>
              <w:sz w:val="24"/>
              <w:szCs w:val="24"/>
            </w:rPr>
            <w:t>issu</w:t>
          </w:r>
          <w:proofErr w:type="spellEnd"/>
          <w:r w:rsidRPr="001D0FA8">
            <w:rPr>
              <w:rFonts w:ascii="Times New Roman" w:eastAsia="Times New Roman" w:hAnsi="Times New Roman" w:cs="Times New Roman"/>
              <w:sz w:val="24"/>
              <w:szCs w:val="24"/>
            </w:rPr>
            <w:t xml:space="preserve">, pp. 284–290, jun. 2022, </w:t>
          </w:r>
          <w:proofErr w:type="spellStart"/>
          <w:r w:rsidRPr="001D0FA8">
            <w:rPr>
              <w:rFonts w:ascii="Times New Roman" w:eastAsia="Times New Roman" w:hAnsi="Times New Roman" w:cs="Times New Roman"/>
              <w:sz w:val="24"/>
              <w:szCs w:val="24"/>
            </w:rPr>
            <w:t>doi</w:t>
          </w:r>
          <w:proofErr w:type="spellEnd"/>
          <w:r w:rsidRPr="001D0FA8">
            <w:rPr>
              <w:rFonts w:ascii="Times New Roman" w:eastAsia="Times New Roman" w:hAnsi="Times New Roman" w:cs="Times New Roman"/>
              <w:sz w:val="24"/>
              <w:szCs w:val="24"/>
            </w:rPr>
            <w:t>: 10.18090/samriddhi.v14spli02.15.</w:t>
          </w:r>
        </w:p>
        <w:p w14:paraId="1D262899" w14:textId="4B23D5A8" w:rsidR="00335F1A" w:rsidRPr="001D0FA8" w:rsidRDefault="001D0FA8" w:rsidP="001D0FA8">
          <w:pPr>
            <w:jc w:val="both"/>
            <w:rPr>
              <w:rFonts w:ascii="Times New Roman" w:hAnsi="Times New Roman" w:cs="Times New Roman"/>
              <w:sz w:val="24"/>
              <w:szCs w:val="24"/>
            </w:rPr>
          </w:pPr>
          <w:r w:rsidRPr="001D0FA8">
            <w:rPr>
              <w:rFonts w:ascii="Times New Roman" w:eastAsia="Times New Roman" w:hAnsi="Times New Roman" w:cs="Times New Roman"/>
              <w:sz w:val="24"/>
              <w:szCs w:val="24"/>
            </w:rPr>
            <w:t> </w:t>
          </w:r>
        </w:p>
      </w:sdtContent>
    </w:sdt>
    <w:sectPr w:rsidR="00335F1A" w:rsidRPr="001D0FA8" w:rsidSect="00592CAE">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CCD9" w14:textId="77777777" w:rsidR="00592CAE" w:rsidRDefault="00592CAE" w:rsidP="00187EA4">
      <w:pPr>
        <w:spacing w:after="0" w:line="240" w:lineRule="auto"/>
      </w:pPr>
      <w:r>
        <w:separator/>
      </w:r>
    </w:p>
  </w:endnote>
  <w:endnote w:type="continuationSeparator" w:id="0">
    <w:p w14:paraId="770D790B" w14:textId="77777777" w:rsidR="00592CAE" w:rsidRDefault="00592CAE" w:rsidP="00187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39002"/>
      <w:docPartObj>
        <w:docPartGallery w:val="Page Numbers (Bottom of Page)"/>
        <w:docPartUnique/>
      </w:docPartObj>
    </w:sdtPr>
    <w:sdtContent>
      <w:p w14:paraId="00C0E2AC" w14:textId="5F7E146F" w:rsidR="00187EA4" w:rsidRDefault="00187EA4">
        <w:pPr>
          <w:pStyle w:val="Piedepgina"/>
          <w:jc w:val="right"/>
        </w:pPr>
        <w:r>
          <w:fldChar w:fldCharType="begin"/>
        </w:r>
        <w:r>
          <w:instrText>PAGE   \* MERGEFORMAT</w:instrText>
        </w:r>
        <w:r>
          <w:fldChar w:fldCharType="separate"/>
        </w:r>
        <w:r>
          <w:rPr>
            <w:lang w:val="es-ES"/>
          </w:rPr>
          <w:t>2</w:t>
        </w:r>
        <w:r>
          <w:fldChar w:fldCharType="end"/>
        </w:r>
      </w:p>
    </w:sdtContent>
  </w:sdt>
  <w:p w14:paraId="75FAEF49" w14:textId="77777777" w:rsidR="00187EA4" w:rsidRDefault="00187E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568B8" w14:textId="77777777" w:rsidR="00592CAE" w:rsidRDefault="00592CAE" w:rsidP="00187EA4">
      <w:pPr>
        <w:spacing w:after="0" w:line="240" w:lineRule="auto"/>
      </w:pPr>
      <w:r>
        <w:separator/>
      </w:r>
    </w:p>
  </w:footnote>
  <w:footnote w:type="continuationSeparator" w:id="0">
    <w:p w14:paraId="3BDECE15" w14:textId="77777777" w:rsidR="00592CAE" w:rsidRDefault="00592CAE" w:rsidP="00187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051"/>
    <w:multiLevelType w:val="hybridMultilevel"/>
    <w:tmpl w:val="1CCAC8D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7D23F0"/>
    <w:multiLevelType w:val="hybridMultilevel"/>
    <w:tmpl w:val="57A279C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9826815"/>
    <w:multiLevelType w:val="hybridMultilevel"/>
    <w:tmpl w:val="99CC8BB2"/>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14332740"/>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1E5D03C4"/>
    <w:multiLevelType w:val="hybridMultilevel"/>
    <w:tmpl w:val="58B6A67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C302C37"/>
    <w:multiLevelType w:val="multilevel"/>
    <w:tmpl w:val="ADA8B4BA"/>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1080" w:hanging="1080"/>
      </w:pPr>
      <w:rPr>
        <w:rFonts w:hint="default"/>
      </w:rPr>
    </w:lvl>
    <w:lvl w:ilvl="3">
      <w:start w:val="1"/>
      <w:numFmt w:val="decimal"/>
      <w:pStyle w:val="Ttulo4"/>
      <w:isLgl/>
      <w:lvlText w:val="%1.%2.%3.%4."/>
      <w:lvlJc w:val="left"/>
      <w:pPr>
        <w:ind w:left="1440" w:hanging="1440"/>
      </w:pPr>
      <w:rPr>
        <w:rFonts w:hint="default"/>
      </w:rPr>
    </w:lvl>
    <w:lvl w:ilvl="4">
      <w:start w:val="1"/>
      <w:numFmt w:val="decimal"/>
      <w:pStyle w:val="Ttulo5"/>
      <w:isLgl/>
      <w:lvlText w:val="%1.%2.%3.%4.%5."/>
      <w:lvlJc w:val="left"/>
      <w:pPr>
        <w:ind w:left="1440" w:hanging="1440"/>
      </w:pPr>
      <w:rPr>
        <w:rFonts w:hint="default"/>
      </w:rPr>
    </w:lvl>
    <w:lvl w:ilvl="5">
      <w:start w:val="1"/>
      <w:numFmt w:val="decimal"/>
      <w:pStyle w:val="Ttulo6"/>
      <w:isLgl/>
      <w:lvlText w:val="%1.%2.%3.%4.%5.%6."/>
      <w:lvlJc w:val="left"/>
      <w:pPr>
        <w:ind w:left="1800" w:hanging="1800"/>
      </w:pPr>
      <w:rPr>
        <w:rFonts w:hint="default"/>
      </w:rPr>
    </w:lvl>
    <w:lvl w:ilvl="6">
      <w:start w:val="1"/>
      <w:numFmt w:val="decimal"/>
      <w:pStyle w:val="Ttulo7"/>
      <w:isLgl/>
      <w:lvlText w:val="%1.%2.%3.%4.%5.%6.%7."/>
      <w:lvlJc w:val="left"/>
      <w:pPr>
        <w:ind w:left="2160" w:hanging="2160"/>
      </w:pPr>
      <w:rPr>
        <w:rFonts w:hint="default"/>
      </w:rPr>
    </w:lvl>
    <w:lvl w:ilvl="7">
      <w:start w:val="1"/>
      <w:numFmt w:val="decimal"/>
      <w:pStyle w:val="Ttulo8"/>
      <w:isLgl/>
      <w:lvlText w:val="%1.%2.%3.%4.%5.%6.%7.%8."/>
      <w:lvlJc w:val="left"/>
      <w:pPr>
        <w:ind w:left="2520" w:hanging="2520"/>
      </w:pPr>
      <w:rPr>
        <w:rFonts w:hint="default"/>
      </w:rPr>
    </w:lvl>
    <w:lvl w:ilvl="8">
      <w:start w:val="1"/>
      <w:numFmt w:val="decimal"/>
      <w:pStyle w:val="Ttulo9"/>
      <w:isLgl/>
      <w:lvlText w:val="%1.%2.%3.%4.%5.%6.%7.%8.%9."/>
      <w:lvlJc w:val="left"/>
      <w:pPr>
        <w:ind w:left="2520" w:hanging="2520"/>
      </w:pPr>
      <w:rPr>
        <w:rFonts w:hint="default"/>
      </w:rPr>
    </w:lvl>
  </w:abstractNum>
  <w:abstractNum w:abstractNumId="6" w15:restartNumberingAfterBreak="0">
    <w:nsid w:val="43BA73A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526703"/>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54256649"/>
    <w:multiLevelType w:val="hybridMultilevel"/>
    <w:tmpl w:val="5D3095B8"/>
    <w:lvl w:ilvl="0" w:tplc="0C0A000F">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5967049E"/>
    <w:multiLevelType w:val="multilevel"/>
    <w:tmpl w:val="26F631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EC16125"/>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62A93A75"/>
    <w:multiLevelType w:val="hybridMultilevel"/>
    <w:tmpl w:val="BD5C199A"/>
    <w:lvl w:ilvl="0" w:tplc="0C0A0009">
      <w:start w:val="1"/>
      <w:numFmt w:val="bullet"/>
      <w:lvlText w:val=""/>
      <w:lvlJc w:val="left"/>
      <w:pPr>
        <w:ind w:left="360" w:hanging="360"/>
      </w:pPr>
      <w:rPr>
        <w:rFonts w:ascii="Wingdings" w:hAnsi="Wingding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7188462D"/>
    <w:multiLevelType w:val="hybridMultilevel"/>
    <w:tmpl w:val="FD707F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ADA5BF7"/>
    <w:multiLevelType w:val="multilevel"/>
    <w:tmpl w:val="0108C9B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16cid:durableId="771827274">
    <w:abstractNumId w:val="7"/>
  </w:num>
  <w:num w:numId="2" w16cid:durableId="209678">
    <w:abstractNumId w:val="11"/>
  </w:num>
  <w:num w:numId="3" w16cid:durableId="1303123465">
    <w:abstractNumId w:val="2"/>
  </w:num>
  <w:num w:numId="4" w16cid:durableId="2143644849">
    <w:abstractNumId w:val="3"/>
  </w:num>
  <w:num w:numId="5" w16cid:durableId="2075202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2799172">
    <w:abstractNumId w:val="9"/>
  </w:num>
  <w:num w:numId="7" w16cid:durableId="413742583">
    <w:abstractNumId w:val="13"/>
  </w:num>
  <w:num w:numId="8" w16cid:durableId="7328481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9400542">
    <w:abstractNumId w:val="10"/>
  </w:num>
  <w:num w:numId="10" w16cid:durableId="356582019">
    <w:abstractNumId w:val="6"/>
  </w:num>
  <w:num w:numId="11" w16cid:durableId="2088841724">
    <w:abstractNumId w:val="5"/>
  </w:num>
  <w:num w:numId="12" w16cid:durableId="252980283">
    <w:abstractNumId w:val="12"/>
  </w:num>
  <w:num w:numId="13" w16cid:durableId="1082144558">
    <w:abstractNumId w:val="4"/>
  </w:num>
  <w:num w:numId="14" w16cid:durableId="1024788274">
    <w:abstractNumId w:val="1"/>
  </w:num>
  <w:num w:numId="15" w16cid:durableId="807405624">
    <w:abstractNumId w:val="0"/>
  </w:num>
  <w:num w:numId="16" w16cid:durableId="3503747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hon leturne">
    <w15:presenceInfo w15:providerId="Windows Live" w15:userId="d429af49f7583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E8"/>
    <w:rsid w:val="00003BDB"/>
    <w:rsid w:val="0000493F"/>
    <w:rsid w:val="000074F4"/>
    <w:rsid w:val="0001114D"/>
    <w:rsid w:val="000116C5"/>
    <w:rsid w:val="00014DF6"/>
    <w:rsid w:val="00015279"/>
    <w:rsid w:val="0002060A"/>
    <w:rsid w:val="0002111E"/>
    <w:rsid w:val="000219F3"/>
    <w:rsid w:val="00022D4B"/>
    <w:rsid w:val="00030EA6"/>
    <w:rsid w:val="00036AE4"/>
    <w:rsid w:val="000422DE"/>
    <w:rsid w:val="00045203"/>
    <w:rsid w:val="00045DBC"/>
    <w:rsid w:val="0005327D"/>
    <w:rsid w:val="000802A5"/>
    <w:rsid w:val="000827F3"/>
    <w:rsid w:val="00083638"/>
    <w:rsid w:val="00084E8F"/>
    <w:rsid w:val="00086EE8"/>
    <w:rsid w:val="000953D8"/>
    <w:rsid w:val="000A146B"/>
    <w:rsid w:val="000B4468"/>
    <w:rsid w:val="000B613C"/>
    <w:rsid w:val="000C36DA"/>
    <w:rsid w:val="000C6EB8"/>
    <w:rsid w:val="000D5F02"/>
    <w:rsid w:val="000E0021"/>
    <w:rsid w:val="000E2424"/>
    <w:rsid w:val="000E7CDA"/>
    <w:rsid w:val="000F0997"/>
    <w:rsid w:val="000F2BB7"/>
    <w:rsid w:val="00101217"/>
    <w:rsid w:val="00103551"/>
    <w:rsid w:val="001148DB"/>
    <w:rsid w:val="0011593F"/>
    <w:rsid w:val="001235DB"/>
    <w:rsid w:val="00127169"/>
    <w:rsid w:val="00129100"/>
    <w:rsid w:val="00131A21"/>
    <w:rsid w:val="00136AE5"/>
    <w:rsid w:val="001376C4"/>
    <w:rsid w:val="0014129A"/>
    <w:rsid w:val="001437F6"/>
    <w:rsid w:val="00147C54"/>
    <w:rsid w:val="00155267"/>
    <w:rsid w:val="00156494"/>
    <w:rsid w:val="00157D23"/>
    <w:rsid w:val="00161158"/>
    <w:rsid w:val="00163A08"/>
    <w:rsid w:val="00164A69"/>
    <w:rsid w:val="001669EB"/>
    <w:rsid w:val="001854C8"/>
    <w:rsid w:val="00187EA4"/>
    <w:rsid w:val="0019088F"/>
    <w:rsid w:val="0019167C"/>
    <w:rsid w:val="0019391F"/>
    <w:rsid w:val="00194E21"/>
    <w:rsid w:val="00195B03"/>
    <w:rsid w:val="001A091C"/>
    <w:rsid w:val="001A0D61"/>
    <w:rsid w:val="001A6E5F"/>
    <w:rsid w:val="001B1747"/>
    <w:rsid w:val="001B26D8"/>
    <w:rsid w:val="001B558C"/>
    <w:rsid w:val="001B7C67"/>
    <w:rsid w:val="001C22EE"/>
    <w:rsid w:val="001C344A"/>
    <w:rsid w:val="001C5BFB"/>
    <w:rsid w:val="001D0FA8"/>
    <w:rsid w:val="001D27FD"/>
    <w:rsid w:val="001D3819"/>
    <w:rsid w:val="001D7075"/>
    <w:rsid w:val="001E0A05"/>
    <w:rsid w:val="001F4399"/>
    <w:rsid w:val="0020150B"/>
    <w:rsid w:val="002239CD"/>
    <w:rsid w:val="002239CE"/>
    <w:rsid w:val="00233207"/>
    <w:rsid w:val="00235064"/>
    <w:rsid w:val="002362C9"/>
    <w:rsid w:val="002446A9"/>
    <w:rsid w:val="00253F32"/>
    <w:rsid w:val="00260BE7"/>
    <w:rsid w:val="00266878"/>
    <w:rsid w:val="002672A9"/>
    <w:rsid w:val="00271D0B"/>
    <w:rsid w:val="0027502A"/>
    <w:rsid w:val="00277A54"/>
    <w:rsid w:val="002818F9"/>
    <w:rsid w:val="002860E5"/>
    <w:rsid w:val="002872B3"/>
    <w:rsid w:val="00291515"/>
    <w:rsid w:val="002955DE"/>
    <w:rsid w:val="002966D0"/>
    <w:rsid w:val="00297B72"/>
    <w:rsid w:val="002D0376"/>
    <w:rsid w:val="002D08AC"/>
    <w:rsid w:val="002D2359"/>
    <w:rsid w:val="002D74A9"/>
    <w:rsid w:val="002E2656"/>
    <w:rsid w:val="002E6497"/>
    <w:rsid w:val="002F2D16"/>
    <w:rsid w:val="002F5116"/>
    <w:rsid w:val="00301A68"/>
    <w:rsid w:val="00304C85"/>
    <w:rsid w:val="003171DE"/>
    <w:rsid w:val="003246FA"/>
    <w:rsid w:val="00326E00"/>
    <w:rsid w:val="00327626"/>
    <w:rsid w:val="003317BE"/>
    <w:rsid w:val="0033244B"/>
    <w:rsid w:val="00332F3C"/>
    <w:rsid w:val="00335F1A"/>
    <w:rsid w:val="00337E5A"/>
    <w:rsid w:val="003405B6"/>
    <w:rsid w:val="003422C9"/>
    <w:rsid w:val="0035666D"/>
    <w:rsid w:val="00362634"/>
    <w:rsid w:val="00365340"/>
    <w:rsid w:val="0037130D"/>
    <w:rsid w:val="003856BC"/>
    <w:rsid w:val="0039375E"/>
    <w:rsid w:val="003954AB"/>
    <w:rsid w:val="00397229"/>
    <w:rsid w:val="003A267D"/>
    <w:rsid w:val="003B1078"/>
    <w:rsid w:val="003B479B"/>
    <w:rsid w:val="003C4B3B"/>
    <w:rsid w:val="003E100E"/>
    <w:rsid w:val="003E6825"/>
    <w:rsid w:val="003F4DD4"/>
    <w:rsid w:val="00404F22"/>
    <w:rsid w:val="00410953"/>
    <w:rsid w:val="0041774A"/>
    <w:rsid w:val="00426A37"/>
    <w:rsid w:val="004376E2"/>
    <w:rsid w:val="004428B2"/>
    <w:rsid w:val="004444AA"/>
    <w:rsid w:val="00445314"/>
    <w:rsid w:val="00446198"/>
    <w:rsid w:val="0045245A"/>
    <w:rsid w:val="0045364B"/>
    <w:rsid w:val="00461B8E"/>
    <w:rsid w:val="0047161E"/>
    <w:rsid w:val="004723A8"/>
    <w:rsid w:val="00476369"/>
    <w:rsid w:val="004770A3"/>
    <w:rsid w:val="004906AF"/>
    <w:rsid w:val="0049146D"/>
    <w:rsid w:val="00492E81"/>
    <w:rsid w:val="004A2E37"/>
    <w:rsid w:val="004A34B3"/>
    <w:rsid w:val="004B4B8F"/>
    <w:rsid w:val="004C01A6"/>
    <w:rsid w:val="004C0FC1"/>
    <w:rsid w:val="004C30C2"/>
    <w:rsid w:val="004C3A71"/>
    <w:rsid w:val="004C59BD"/>
    <w:rsid w:val="004C6DEA"/>
    <w:rsid w:val="004D2806"/>
    <w:rsid w:val="004D419D"/>
    <w:rsid w:val="004D675A"/>
    <w:rsid w:val="004D69D4"/>
    <w:rsid w:val="004E5B06"/>
    <w:rsid w:val="004F2EBE"/>
    <w:rsid w:val="004F6F35"/>
    <w:rsid w:val="004F78DA"/>
    <w:rsid w:val="00506323"/>
    <w:rsid w:val="00506AFC"/>
    <w:rsid w:val="00510151"/>
    <w:rsid w:val="00510168"/>
    <w:rsid w:val="005130A0"/>
    <w:rsid w:val="00513328"/>
    <w:rsid w:val="00514DC2"/>
    <w:rsid w:val="00523264"/>
    <w:rsid w:val="005511AF"/>
    <w:rsid w:val="00552D3F"/>
    <w:rsid w:val="00552E5C"/>
    <w:rsid w:val="005548CB"/>
    <w:rsid w:val="00560D7D"/>
    <w:rsid w:val="005623DF"/>
    <w:rsid w:val="0056304E"/>
    <w:rsid w:val="00566D14"/>
    <w:rsid w:val="00575199"/>
    <w:rsid w:val="00592CAE"/>
    <w:rsid w:val="005A798C"/>
    <w:rsid w:val="005B26F9"/>
    <w:rsid w:val="005B4602"/>
    <w:rsid w:val="005C14D5"/>
    <w:rsid w:val="005C70E4"/>
    <w:rsid w:val="005D7842"/>
    <w:rsid w:val="005E1367"/>
    <w:rsid w:val="005E1AB7"/>
    <w:rsid w:val="005F247D"/>
    <w:rsid w:val="005F2653"/>
    <w:rsid w:val="00601EBC"/>
    <w:rsid w:val="00607F15"/>
    <w:rsid w:val="00612E22"/>
    <w:rsid w:val="006134C4"/>
    <w:rsid w:val="00613F30"/>
    <w:rsid w:val="00615B5B"/>
    <w:rsid w:val="00631586"/>
    <w:rsid w:val="00631FF8"/>
    <w:rsid w:val="00632485"/>
    <w:rsid w:val="00633E2E"/>
    <w:rsid w:val="0065463A"/>
    <w:rsid w:val="0066396E"/>
    <w:rsid w:val="00664561"/>
    <w:rsid w:val="006653D5"/>
    <w:rsid w:val="00667F80"/>
    <w:rsid w:val="00676507"/>
    <w:rsid w:val="00676BE6"/>
    <w:rsid w:val="00682351"/>
    <w:rsid w:val="00682FE7"/>
    <w:rsid w:val="006832C6"/>
    <w:rsid w:val="006858F9"/>
    <w:rsid w:val="00686BDF"/>
    <w:rsid w:val="006A48BA"/>
    <w:rsid w:val="006B1138"/>
    <w:rsid w:val="006B190D"/>
    <w:rsid w:val="006B654A"/>
    <w:rsid w:val="006B6CEA"/>
    <w:rsid w:val="006C072E"/>
    <w:rsid w:val="006D2A06"/>
    <w:rsid w:val="006D4206"/>
    <w:rsid w:val="006D4C8C"/>
    <w:rsid w:val="006F077E"/>
    <w:rsid w:val="00714736"/>
    <w:rsid w:val="00715054"/>
    <w:rsid w:val="007322CD"/>
    <w:rsid w:val="00746748"/>
    <w:rsid w:val="00747F67"/>
    <w:rsid w:val="007502DF"/>
    <w:rsid w:val="00752A3E"/>
    <w:rsid w:val="00753EBF"/>
    <w:rsid w:val="00761895"/>
    <w:rsid w:val="007635A6"/>
    <w:rsid w:val="007652E1"/>
    <w:rsid w:val="0077079D"/>
    <w:rsid w:val="00773218"/>
    <w:rsid w:val="0077669D"/>
    <w:rsid w:val="007806A5"/>
    <w:rsid w:val="00782D78"/>
    <w:rsid w:val="00783EF9"/>
    <w:rsid w:val="00786FA0"/>
    <w:rsid w:val="007938E2"/>
    <w:rsid w:val="00793EDA"/>
    <w:rsid w:val="00795CB4"/>
    <w:rsid w:val="00795CC0"/>
    <w:rsid w:val="00796EB5"/>
    <w:rsid w:val="007A421C"/>
    <w:rsid w:val="007D75E7"/>
    <w:rsid w:val="007E18EF"/>
    <w:rsid w:val="007E58AE"/>
    <w:rsid w:val="007F4DB7"/>
    <w:rsid w:val="007F63F1"/>
    <w:rsid w:val="0081079D"/>
    <w:rsid w:val="00812D5A"/>
    <w:rsid w:val="00813E44"/>
    <w:rsid w:val="0081506B"/>
    <w:rsid w:val="00824D2D"/>
    <w:rsid w:val="0084267E"/>
    <w:rsid w:val="00843CCB"/>
    <w:rsid w:val="00847BF7"/>
    <w:rsid w:val="00874CEC"/>
    <w:rsid w:val="00877067"/>
    <w:rsid w:val="00882B63"/>
    <w:rsid w:val="00883305"/>
    <w:rsid w:val="00884AED"/>
    <w:rsid w:val="0089602A"/>
    <w:rsid w:val="008A5754"/>
    <w:rsid w:val="008B586B"/>
    <w:rsid w:val="008C13A6"/>
    <w:rsid w:val="008C57CB"/>
    <w:rsid w:val="008D638B"/>
    <w:rsid w:val="008E3007"/>
    <w:rsid w:val="008F3790"/>
    <w:rsid w:val="008F61F3"/>
    <w:rsid w:val="00907FD6"/>
    <w:rsid w:val="009131A5"/>
    <w:rsid w:val="00917409"/>
    <w:rsid w:val="009311E6"/>
    <w:rsid w:val="00943340"/>
    <w:rsid w:val="00944870"/>
    <w:rsid w:val="00950E26"/>
    <w:rsid w:val="00960344"/>
    <w:rsid w:val="009635BB"/>
    <w:rsid w:val="00973EBB"/>
    <w:rsid w:val="00982A77"/>
    <w:rsid w:val="00985747"/>
    <w:rsid w:val="00991DF8"/>
    <w:rsid w:val="00993C79"/>
    <w:rsid w:val="00994E89"/>
    <w:rsid w:val="009A1298"/>
    <w:rsid w:val="009A19CC"/>
    <w:rsid w:val="009A3DA7"/>
    <w:rsid w:val="009A540F"/>
    <w:rsid w:val="009A5E72"/>
    <w:rsid w:val="009B0E26"/>
    <w:rsid w:val="009B4391"/>
    <w:rsid w:val="009B67B2"/>
    <w:rsid w:val="009C44EC"/>
    <w:rsid w:val="009D2AC4"/>
    <w:rsid w:val="009D2C61"/>
    <w:rsid w:val="009D42B1"/>
    <w:rsid w:val="009D55B5"/>
    <w:rsid w:val="00A02967"/>
    <w:rsid w:val="00A03246"/>
    <w:rsid w:val="00A21074"/>
    <w:rsid w:val="00A26AA9"/>
    <w:rsid w:val="00A273FC"/>
    <w:rsid w:val="00A303C4"/>
    <w:rsid w:val="00A30CA0"/>
    <w:rsid w:val="00A32984"/>
    <w:rsid w:val="00A329F8"/>
    <w:rsid w:val="00A358FA"/>
    <w:rsid w:val="00A438DD"/>
    <w:rsid w:val="00A532E2"/>
    <w:rsid w:val="00A53596"/>
    <w:rsid w:val="00A568EF"/>
    <w:rsid w:val="00A572F7"/>
    <w:rsid w:val="00A61B6B"/>
    <w:rsid w:val="00A64C67"/>
    <w:rsid w:val="00A73617"/>
    <w:rsid w:val="00A84190"/>
    <w:rsid w:val="00A91A52"/>
    <w:rsid w:val="00A91BD6"/>
    <w:rsid w:val="00A928C0"/>
    <w:rsid w:val="00A93BDB"/>
    <w:rsid w:val="00A94C45"/>
    <w:rsid w:val="00A971AD"/>
    <w:rsid w:val="00AA0252"/>
    <w:rsid w:val="00AA0D5A"/>
    <w:rsid w:val="00AB7317"/>
    <w:rsid w:val="00AC01B7"/>
    <w:rsid w:val="00AC0BD4"/>
    <w:rsid w:val="00AC17AE"/>
    <w:rsid w:val="00AC21FE"/>
    <w:rsid w:val="00AC232B"/>
    <w:rsid w:val="00AC30DA"/>
    <w:rsid w:val="00AC3AFE"/>
    <w:rsid w:val="00AC48C1"/>
    <w:rsid w:val="00AD205D"/>
    <w:rsid w:val="00AD2366"/>
    <w:rsid w:val="00AD4123"/>
    <w:rsid w:val="00AD5C80"/>
    <w:rsid w:val="00AD70B5"/>
    <w:rsid w:val="00AE1BC5"/>
    <w:rsid w:val="00AE3B4A"/>
    <w:rsid w:val="00AE7F83"/>
    <w:rsid w:val="00AF18A7"/>
    <w:rsid w:val="00AF2569"/>
    <w:rsid w:val="00B02066"/>
    <w:rsid w:val="00B05AD0"/>
    <w:rsid w:val="00B06B4F"/>
    <w:rsid w:val="00B14633"/>
    <w:rsid w:val="00B217A4"/>
    <w:rsid w:val="00B275C3"/>
    <w:rsid w:val="00B50B6D"/>
    <w:rsid w:val="00B530A7"/>
    <w:rsid w:val="00B54988"/>
    <w:rsid w:val="00B561C3"/>
    <w:rsid w:val="00B569AE"/>
    <w:rsid w:val="00B57D46"/>
    <w:rsid w:val="00B60641"/>
    <w:rsid w:val="00B60E9F"/>
    <w:rsid w:val="00B80659"/>
    <w:rsid w:val="00B84A7E"/>
    <w:rsid w:val="00B8542C"/>
    <w:rsid w:val="00B93163"/>
    <w:rsid w:val="00B94054"/>
    <w:rsid w:val="00B964BB"/>
    <w:rsid w:val="00BA1167"/>
    <w:rsid w:val="00BB27D3"/>
    <w:rsid w:val="00BB30F2"/>
    <w:rsid w:val="00BC177D"/>
    <w:rsid w:val="00BD5A21"/>
    <w:rsid w:val="00BD6034"/>
    <w:rsid w:val="00BE0942"/>
    <w:rsid w:val="00BE28D3"/>
    <w:rsid w:val="00BE6BA6"/>
    <w:rsid w:val="00BF107D"/>
    <w:rsid w:val="00BF291D"/>
    <w:rsid w:val="00BF6BC8"/>
    <w:rsid w:val="00BF7EDD"/>
    <w:rsid w:val="00BF7F99"/>
    <w:rsid w:val="00C2069C"/>
    <w:rsid w:val="00C24D3B"/>
    <w:rsid w:val="00C27C03"/>
    <w:rsid w:val="00C34BB6"/>
    <w:rsid w:val="00C40527"/>
    <w:rsid w:val="00C40926"/>
    <w:rsid w:val="00C43259"/>
    <w:rsid w:val="00C44D36"/>
    <w:rsid w:val="00C455D7"/>
    <w:rsid w:val="00C45768"/>
    <w:rsid w:val="00C477EA"/>
    <w:rsid w:val="00C5066F"/>
    <w:rsid w:val="00C50AB2"/>
    <w:rsid w:val="00C667D9"/>
    <w:rsid w:val="00C72E51"/>
    <w:rsid w:val="00C826C8"/>
    <w:rsid w:val="00C836BF"/>
    <w:rsid w:val="00CA3C03"/>
    <w:rsid w:val="00CB4560"/>
    <w:rsid w:val="00CB6F30"/>
    <w:rsid w:val="00CC2CCA"/>
    <w:rsid w:val="00CC4BE1"/>
    <w:rsid w:val="00CD5904"/>
    <w:rsid w:val="00CD624B"/>
    <w:rsid w:val="00CE5106"/>
    <w:rsid w:val="00CE583A"/>
    <w:rsid w:val="00CF3DA2"/>
    <w:rsid w:val="00CF58A4"/>
    <w:rsid w:val="00CF6450"/>
    <w:rsid w:val="00D04ED5"/>
    <w:rsid w:val="00D10614"/>
    <w:rsid w:val="00D12822"/>
    <w:rsid w:val="00D13257"/>
    <w:rsid w:val="00D13E9B"/>
    <w:rsid w:val="00D14249"/>
    <w:rsid w:val="00D14892"/>
    <w:rsid w:val="00D1532A"/>
    <w:rsid w:val="00D319B1"/>
    <w:rsid w:val="00D31E44"/>
    <w:rsid w:val="00D36E61"/>
    <w:rsid w:val="00D37B62"/>
    <w:rsid w:val="00D51480"/>
    <w:rsid w:val="00D571F8"/>
    <w:rsid w:val="00D6761F"/>
    <w:rsid w:val="00D708F0"/>
    <w:rsid w:val="00D94331"/>
    <w:rsid w:val="00D951A4"/>
    <w:rsid w:val="00DA17CD"/>
    <w:rsid w:val="00DA253A"/>
    <w:rsid w:val="00DA66F6"/>
    <w:rsid w:val="00DB0B31"/>
    <w:rsid w:val="00DB0DD1"/>
    <w:rsid w:val="00DB1628"/>
    <w:rsid w:val="00DC28FB"/>
    <w:rsid w:val="00DC4BB6"/>
    <w:rsid w:val="00DD6695"/>
    <w:rsid w:val="00DE19E9"/>
    <w:rsid w:val="00DE3D8D"/>
    <w:rsid w:val="00DE4109"/>
    <w:rsid w:val="00DE6309"/>
    <w:rsid w:val="00DE7E1C"/>
    <w:rsid w:val="00DF204C"/>
    <w:rsid w:val="00E14841"/>
    <w:rsid w:val="00E14978"/>
    <w:rsid w:val="00E219EE"/>
    <w:rsid w:val="00E26A79"/>
    <w:rsid w:val="00E33370"/>
    <w:rsid w:val="00E46B1E"/>
    <w:rsid w:val="00E5552F"/>
    <w:rsid w:val="00E55828"/>
    <w:rsid w:val="00E6231F"/>
    <w:rsid w:val="00E73063"/>
    <w:rsid w:val="00E82671"/>
    <w:rsid w:val="00E84959"/>
    <w:rsid w:val="00E863D5"/>
    <w:rsid w:val="00E9265A"/>
    <w:rsid w:val="00E930D0"/>
    <w:rsid w:val="00EA6736"/>
    <w:rsid w:val="00EC2837"/>
    <w:rsid w:val="00ED0FE8"/>
    <w:rsid w:val="00ED723C"/>
    <w:rsid w:val="00EE2B9D"/>
    <w:rsid w:val="00EE5698"/>
    <w:rsid w:val="00EE7AC7"/>
    <w:rsid w:val="00F05C5B"/>
    <w:rsid w:val="00F05DB4"/>
    <w:rsid w:val="00F13434"/>
    <w:rsid w:val="00F13F41"/>
    <w:rsid w:val="00F14BA3"/>
    <w:rsid w:val="00F226D5"/>
    <w:rsid w:val="00F275A2"/>
    <w:rsid w:val="00F30979"/>
    <w:rsid w:val="00F30DEC"/>
    <w:rsid w:val="00F30F28"/>
    <w:rsid w:val="00F3581F"/>
    <w:rsid w:val="00F3774D"/>
    <w:rsid w:val="00F47563"/>
    <w:rsid w:val="00F47A9B"/>
    <w:rsid w:val="00F6322C"/>
    <w:rsid w:val="00F70EC6"/>
    <w:rsid w:val="00F77DAC"/>
    <w:rsid w:val="00F820B3"/>
    <w:rsid w:val="00F82C09"/>
    <w:rsid w:val="00F84C6A"/>
    <w:rsid w:val="00F85ED9"/>
    <w:rsid w:val="00F903CD"/>
    <w:rsid w:val="00F954DF"/>
    <w:rsid w:val="00F96B81"/>
    <w:rsid w:val="00FA10B9"/>
    <w:rsid w:val="00FA17D9"/>
    <w:rsid w:val="00FA3F7F"/>
    <w:rsid w:val="00FA434A"/>
    <w:rsid w:val="00FB3562"/>
    <w:rsid w:val="00FC43A3"/>
    <w:rsid w:val="00FD18DB"/>
    <w:rsid w:val="00FD22F9"/>
    <w:rsid w:val="00FD358A"/>
    <w:rsid w:val="00FD6C18"/>
    <w:rsid w:val="00FE0A8A"/>
    <w:rsid w:val="00FE5C61"/>
    <w:rsid w:val="00FF3D94"/>
    <w:rsid w:val="00FF51EA"/>
    <w:rsid w:val="072D6C23"/>
    <w:rsid w:val="0AA58CF3"/>
    <w:rsid w:val="0BE8E3D9"/>
    <w:rsid w:val="1244C016"/>
    <w:rsid w:val="1B67B3BF"/>
    <w:rsid w:val="1C4C1D92"/>
    <w:rsid w:val="1C8BF515"/>
    <w:rsid w:val="1D65567F"/>
    <w:rsid w:val="1E1BBF97"/>
    <w:rsid w:val="1E79C957"/>
    <w:rsid w:val="2513C009"/>
    <w:rsid w:val="2A7354B1"/>
    <w:rsid w:val="2C77F370"/>
    <w:rsid w:val="329AC0B9"/>
    <w:rsid w:val="350E9162"/>
    <w:rsid w:val="396AE315"/>
    <w:rsid w:val="39C85FF5"/>
    <w:rsid w:val="3CA10CE6"/>
    <w:rsid w:val="47F54360"/>
    <w:rsid w:val="4852FCAE"/>
    <w:rsid w:val="4875B021"/>
    <w:rsid w:val="4E17263C"/>
    <w:rsid w:val="5DE2378C"/>
    <w:rsid w:val="603208E9"/>
    <w:rsid w:val="605944EF"/>
    <w:rsid w:val="63D54528"/>
    <w:rsid w:val="6618BE50"/>
    <w:rsid w:val="6888F735"/>
    <w:rsid w:val="6B7852F8"/>
    <w:rsid w:val="7565F19A"/>
    <w:rsid w:val="76B5DAA0"/>
    <w:rsid w:val="781018A9"/>
    <w:rsid w:val="7D06324B"/>
    <w:rsid w:val="7DB75C2F"/>
    <w:rsid w:val="7DC4A58F"/>
    <w:rsid w:val="7EA8E91F"/>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8AEE"/>
  <w15:chartTrackingRefBased/>
  <w15:docId w15:val="{070496AF-A785-42FA-8B23-BE81C57B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091C"/>
    <w:pPr>
      <w:keepNext/>
      <w:keepLines/>
      <w:numPr>
        <w:numId w:val="11"/>
      </w:numPr>
      <w:spacing w:before="360" w:after="80"/>
      <w:ind w:left="0" w:firstLine="0"/>
      <w:outlineLvl w:val="0"/>
    </w:pPr>
    <w:rPr>
      <w:rFonts w:ascii="Times New Roman" w:eastAsiaTheme="majorEastAsia" w:hAnsi="Times New Roman" w:cstheme="majorBidi"/>
      <w:b/>
      <w:color w:val="000000" w:themeColor="text1"/>
      <w:sz w:val="24"/>
      <w:szCs w:val="40"/>
    </w:rPr>
  </w:style>
  <w:style w:type="paragraph" w:styleId="Ttulo2">
    <w:name w:val="heading 2"/>
    <w:basedOn w:val="Normal"/>
    <w:next w:val="Normal"/>
    <w:link w:val="Ttulo2Car"/>
    <w:uiPriority w:val="9"/>
    <w:unhideWhenUsed/>
    <w:qFormat/>
    <w:rsid w:val="001A091C"/>
    <w:pPr>
      <w:keepNext/>
      <w:keepLines/>
      <w:numPr>
        <w:ilvl w:val="1"/>
        <w:numId w:val="11"/>
      </w:numPr>
      <w:spacing w:before="160" w:after="80"/>
      <w:ind w:left="0" w:firstLine="0"/>
      <w:outlineLvl w:val="1"/>
    </w:pPr>
    <w:rPr>
      <w:rFonts w:ascii="Times New Roman" w:eastAsiaTheme="majorEastAsia" w:hAnsi="Times New Roman" w:cstheme="majorBidi"/>
      <w:b/>
      <w:color w:val="000000" w:themeColor="text1"/>
      <w:sz w:val="24"/>
      <w:szCs w:val="32"/>
    </w:rPr>
  </w:style>
  <w:style w:type="paragraph" w:styleId="Ttulo3">
    <w:name w:val="heading 3"/>
    <w:basedOn w:val="Normal"/>
    <w:next w:val="Normal"/>
    <w:link w:val="Ttulo3Car"/>
    <w:uiPriority w:val="9"/>
    <w:unhideWhenUsed/>
    <w:qFormat/>
    <w:rsid w:val="001A091C"/>
    <w:pPr>
      <w:keepNext/>
      <w:keepLines/>
      <w:numPr>
        <w:ilvl w:val="2"/>
        <w:numId w:val="11"/>
      </w:numPr>
      <w:spacing w:before="160" w:after="80"/>
      <w:ind w:left="0" w:firstLine="0"/>
      <w:outlineLvl w:val="2"/>
    </w:pPr>
    <w:rPr>
      <w:rFonts w:ascii="Times New Roman" w:eastAsiaTheme="majorEastAsia" w:hAnsi="Times New Roman" w:cstheme="majorBidi"/>
      <w:b/>
      <w:color w:val="000000" w:themeColor="text1"/>
      <w:sz w:val="24"/>
      <w:szCs w:val="28"/>
    </w:rPr>
  </w:style>
  <w:style w:type="paragraph" w:styleId="Ttulo4">
    <w:name w:val="heading 4"/>
    <w:basedOn w:val="Normal"/>
    <w:next w:val="Normal"/>
    <w:link w:val="Ttulo4Car"/>
    <w:uiPriority w:val="9"/>
    <w:semiHidden/>
    <w:unhideWhenUsed/>
    <w:qFormat/>
    <w:rsid w:val="00ED0FE8"/>
    <w:pPr>
      <w:keepNext/>
      <w:keepLines/>
      <w:numPr>
        <w:ilvl w:val="3"/>
        <w:numId w:val="1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0FE8"/>
    <w:pPr>
      <w:keepNext/>
      <w:keepLines/>
      <w:numPr>
        <w:ilvl w:val="4"/>
        <w:numId w:val="1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0FE8"/>
    <w:pPr>
      <w:keepNext/>
      <w:keepLines/>
      <w:numPr>
        <w:ilvl w:val="5"/>
        <w:numId w:val="1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0FE8"/>
    <w:pPr>
      <w:keepNext/>
      <w:keepLines/>
      <w:numPr>
        <w:ilvl w:val="6"/>
        <w:numId w:val="1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0FE8"/>
    <w:pPr>
      <w:keepNext/>
      <w:keepLines/>
      <w:numPr>
        <w:ilvl w:val="7"/>
        <w:numId w:val="1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0FE8"/>
    <w:pPr>
      <w:keepNext/>
      <w:keepLines/>
      <w:numPr>
        <w:ilvl w:val="8"/>
        <w:numId w:val="1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091C"/>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rsid w:val="001A091C"/>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1A091C"/>
    <w:rPr>
      <w:rFonts w:ascii="Times New Roman" w:eastAsiaTheme="majorEastAsia" w:hAnsi="Times New Roman" w:cstheme="majorBidi"/>
      <w:b/>
      <w:color w:val="000000" w:themeColor="text1"/>
      <w:sz w:val="24"/>
      <w:szCs w:val="28"/>
    </w:rPr>
  </w:style>
  <w:style w:type="character" w:customStyle="1" w:styleId="Ttulo4Car">
    <w:name w:val="Título 4 Car"/>
    <w:basedOn w:val="Fuentedeprrafopredeter"/>
    <w:link w:val="Ttulo4"/>
    <w:uiPriority w:val="9"/>
    <w:semiHidden/>
    <w:rsid w:val="00ED0F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0F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0F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0F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0F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0FE8"/>
    <w:rPr>
      <w:rFonts w:eastAsiaTheme="majorEastAsia" w:cstheme="majorBidi"/>
      <w:color w:val="272727" w:themeColor="text1" w:themeTint="D8"/>
    </w:rPr>
  </w:style>
  <w:style w:type="paragraph" w:styleId="Ttulo">
    <w:name w:val="Title"/>
    <w:basedOn w:val="Normal"/>
    <w:next w:val="Normal"/>
    <w:link w:val="TtuloCar"/>
    <w:uiPriority w:val="10"/>
    <w:qFormat/>
    <w:rsid w:val="00ED0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0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0F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0F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0FE8"/>
    <w:pPr>
      <w:spacing w:before="160"/>
      <w:jc w:val="center"/>
    </w:pPr>
    <w:rPr>
      <w:i/>
      <w:iCs/>
      <w:color w:val="404040" w:themeColor="text1" w:themeTint="BF"/>
    </w:rPr>
  </w:style>
  <w:style w:type="character" w:customStyle="1" w:styleId="CitaCar">
    <w:name w:val="Cita Car"/>
    <w:basedOn w:val="Fuentedeprrafopredeter"/>
    <w:link w:val="Cita"/>
    <w:uiPriority w:val="29"/>
    <w:rsid w:val="00ED0FE8"/>
    <w:rPr>
      <w:i/>
      <w:iCs/>
      <w:color w:val="404040" w:themeColor="text1" w:themeTint="BF"/>
    </w:rPr>
  </w:style>
  <w:style w:type="paragraph" w:styleId="Prrafodelista">
    <w:name w:val="List Paragraph"/>
    <w:basedOn w:val="Normal"/>
    <w:uiPriority w:val="34"/>
    <w:qFormat/>
    <w:rsid w:val="00ED0FE8"/>
    <w:pPr>
      <w:ind w:left="720"/>
      <w:contextualSpacing/>
    </w:pPr>
  </w:style>
  <w:style w:type="character" w:styleId="nfasisintenso">
    <w:name w:val="Intense Emphasis"/>
    <w:basedOn w:val="Fuentedeprrafopredeter"/>
    <w:uiPriority w:val="21"/>
    <w:qFormat/>
    <w:rsid w:val="00ED0FE8"/>
    <w:rPr>
      <w:i/>
      <w:iCs/>
      <w:color w:val="0F4761" w:themeColor="accent1" w:themeShade="BF"/>
    </w:rPr>
  </w:style>
  <w:style w:type="paragraph" w:styleId="Citadestacada">
    <w:name w:val="Intense Quote"/>
    <w:basedOn w:val="Normal"/>
    <w:next w:val="Normal"/>
    <w:link w:val="CitadestacadaCar"/>
    <w:uiPriority w:val="30"/>
    <w:qFormat/>
    <w:rsid w:val="00ED0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0FE8"/>
    <w:rPr>
      <w:i/>
      <w:iCs/>
      <w:color w:val="0F4761" w:themeColor="accent1" w:themeShade="BF"/>
    </w:rPr>
  </w:style>
  <w:style w:type="character" w:styleId="Referenciaintensa">
    <w:name w:val="Intense Reference"/>
    <w:basedOn w:val="Fuentedeprrafopredeter"/>
    <w:uiPriority w:val="32"/>
    <w:qFormat/>
    <w:rsid w:val="00ED0FE8"/>
    <w:rPr>
      <w:b/>
      <w:bCs/>
      <w:smallCaps/>
      <w:color w:val="0F4761" w:themeColor="accent1" w:themeShade="BF"/>
      <w:spacing w:val="5"/>
    </w:rPr>
  </w:style>
  <w:style w:type="character" w:styleId="Textodelmarcadordeposicin">
    <w:name w:val="Placeholder Text"/>
    <w:basedOn w:val="Fuentedeprrafopredeter"/>
    <w:uiPriority w:val="99"/>
    <w:semiHidden/>
    <w:rsid w:val="0077669D"/>
    <w:rPr>
      <w:color w:val="666666"/>
    </w:rPr>
  </w:style>
  <w:style w:type="paragraph" w:styleId="TtuloTDC">
    <w:name w:val="TOC Heading"/>
    <w:basedOn w:val="Ttulo1"/>
    <w:next w:val="Normal"/>
    <w:uiPriority w:val="39"/>
    <w:unhideWhenUsed/>
    <w:qFormat/>
    <w:rsid w:val="00476369"/>
    <w:pPr>
      <w:spacing w:before="240" w:after="0"/>
      <w:outlineLvl w:val="9"/>
    </w:pPr>
    <w:rPr>
      <w:rFonts w:asciiTheme="majorHAnsi" w:hAnsiTheme="majorHAnsi"/>
      <w:b w:val="0"/>
      <w:color w:val="0F4761" w:themeColor="accent1" w:themeShade="BF"/>
      <w:kern w:val="0"/>
      <w:szCs w:val="32"/>
      <w:lang w:eastAsia="es-EC"/>
      <w14:ligatures w14:val="none"/>
    </w:rPr>
  </w:style>
  <w:style w:type="paragraph" w:styleId="TDC1">
    <w:name w:val="toc 1"/>
    <w:basedOn w:val="Normal"/>
    <w:next w:val="Normal"/>
    <w:autoRedefine/>
    <w:uiPriority w:val="39"/>
    <w:unhideWhenUsed/>
    <w:rsid w:val="00476369"/>
    <w:pPr>
      <w:spacing w:after="100"/>
    </w:pPr>
  </w:style>
  <w:style w:type="paragraph" w:styleId="TDC2">
    <w:name w:val="toc 2"/>
    <w:basedOn w:val="Normal"/>
    <w:next w:val="Normal"/>
    <w:autoRedefine/>
    <w:uiPriority w:val="39"/>
    <w:unhideWhenUsed/>
    <w:rsid w:val="00476369"/>
    <w:pPr>
      <w:spacing w:after="100"/>
      <w:ind w:left="220"/>
    </w:pPr>
  </w:style>
  <w:style w:type="character" w:styleId="Hipervnculo">
    <w:name w:val="Hyperlink"/>
    <w:basedOn w:val="Fuentedeprrafopredeter"/>
    <w:uiPriority w:val="99"/>
    <w:unhideWhenUsed/>
    <w:rsid w:val="00476369"/>
    <w:rPr>
      <w:color w:val="467886" w:themeColor="hyperlink"/>
      <w:u w:val="single"/>
    </w:rPr>
  </w:style>
  <w:style w:type="paragraph" w:styleId="Encabezado">
    <w:name w:val="header"/>
    <w:basedOn w:val="Normal"/>
    <w:link w:val="EncabezadoCar"/>
    <w:uiPriority w:val="99"/>
    <w:unhideWhenUsed/>
    <w:rsid w:val="00187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EA4"/>
  </w:style>
  <w:style w:type="paragraph" w:styleId="Piedepgina">
    <w:name w:val="footer"/>
    <w:basedOn w:val="Normal"/>
    <w:link w:val="PiedepginaCar"/>
    <w:uiPriority w:val="99"/>
    <w:unhideWhenUsed/>
    <w:rsid w:val="00187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EA4"/>
  </w:style>
  <w:style w:type="paragraph" w:styleId="Descripcin">
    <w:name w:val="caption"/>
    <w:basedOn w:val="Normal"/>
    <w:next w:val="Normal"/>
    <w:uiPriority w:val="35"/>
    <w:unhideWhenUsed/>
    <w:qFormat/>
    <w:rsid w:val="00D10614"/>
    <w:pPr>
      <w:spacing w:after="200" w:line="240" w:lineRule="auto"/>
    </w:pPr>
    <w:rPr>
      <w:i/>
      <w:iCs/>
      <w:color w:val="0E2841" w:themeColor="text2"/>
      <w:sz w:val="18"/>
      <w:szCs w:val="18"/>
    </w:rPr>
  </w:style>
  <w:style w:type="paragraph" w:styleId="TDC3">
    <w:name w:val="toc 3"/>
    <w:basedOn w:val="Normal"/>
    <w:next w:val="Normal"/>
    <w:autoRedefine/>
    <w:uiPriority w:val="39"/>
    <w:unhideWhenUsed/>
    <w:rsid w:val="00D04ED5"/>
    <w:pPr>
      <w:spacing w:after="100"/>
      <w:ind w:left="440"/>
    </w:pPr>
  </w:style>
  <w:style w:type="paragraph" w:styleId="Tabladeilustraciones">
    <w:name w:val="table of figures"/>
    <w:basedOn w:val="Normal"/>
    <w:next w:val="Normal"/>
    <w:uiPriority w:val="99"/>
    <w:unhideWhenUsed/>
    <w:rsid w:val="00D04ED5"/>
    <w:pPr>
      <w:spacing w:after="0"/>
    </w:pPr>
  </w:style>
  <w:style w:type="table" w:styleId="Tablaconcuadrcula">
    <w:name w:val="Table Grid"/>
    <w:basedOn w:val="Tablanormal"/>
    <w:uiPriority w:val="39"/>
    <w:rsid w:val="0066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A3E"/>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033">
      <w:bodyDiv w:val="1"/>
      <w:marLeft w:val="0"/>
      <w:marRight w:val="0"/>
      <w:marTop w:val="0"/>
      <w:marBottom w:val="0"/>
      <w:divBdr>
        <w:top w:val="none" w:sz="0" w:space="0" w:color="auto"/>
        <w:left w:val="none" w:sz="0" w:space="0" w:color="auto"/>
        <w:bottom w:val="none" w:sz="0" w:space="0" w:color="auto"/>
        <w:right w:val="none" w:sz="0" w:space="0" w:color="auto"/>
      </w:divBdr>
      <w:divsChild>
        <w:div w:id="205332619">
          <w:marLeft w:val="0"/>
          <w:marRight w:val="0"/>
          <w:marTop w:val="0"/>
          <w:marBottom w:val="0"/>
          <w:divBdr>
            <w:top w:val="none" w:sz="0" w:space="0" w:color="auto"/>
            <w:left w:val="none" w:sz="0" w:space="0" w:color="auto"/>
            <w:bottom w:val="none" w:sz="0" w:space="0" w:color="auto"/>
            <w:right w:val="none" w:sz="0" w:space="0" w:color="auto"/>
          </w:divBdr>
          <w:divsChild>
            <w:div w:id="190000500">
              <w:marLeft w:val="0"/>
              <w:marRight w:val="0"/>
              <w:marTop w:val="0"/>
              <w:marBottom w:val="0"/>
              <w:divBdr>
                <w:top w:val="none" w:sz="0" w:space="0" w:color="auto"/>
                <w:left w:val="none" w:sz="0" w:space="0" w:color="auto"/>
                <w:bottom w:val="none" w:sz="0" w:space="0" w:color="auto"/>
                <w:right w:val="none" w:sz="0" w:space="0" w:color="auto"/>
              </w:divBdr>
            </w:div>
            <w:div w:id="1090545020">
              <w:marLeft w:val="0"/>
              <w:marRight w:val="0"/>
              <w:marTop w:val="0"/>
              <w:marBottom w:val="0"/>
              <w:divBdr>
                <w:top w:val="none" w:sz="0" w:space="0" w:color="auto"/>
                <w:left w:val="none" w:sz="0" w:space="0" w:color="auto"/>
                <w:bottom w:val="none" w:sz="0" w:space="0" w:color="auto"/>
                <w:right w:val="none" w:sz="0" w:space="0" w:color="auto"/>
              </w:divBdr>
            </w:div>
            <w:div w:id="2091266168">
              <w:marLeft w:val="0"/>
              <w:marRight w:val="0"/>
              <w:marTop w:val="0"/>
              <w:marBottom w:val="0"/>
              <w:divBdr>
                <w:top w:val="none" w:sz="0" w:space="0" w:color="auto"/>
                <w:left w:val="none" w:sz="0" w:space="0" w:color="auto"/>
                <w:bottom w:val="none" w:sz="0" w:space="0" w:color="auto"/>
                <w:right w:val="none" w:sz="0" w:space="0" w:color="auto"/>
              </w:divBdr>
            </w:div>
            <w:div w:id="2061439799">
              <w:marLeft w:val="0"/>
              <w:marRight w:val="0"/>
              <w:marTop w:val="0"/>
              <w:marBottom w:val="0"/>
              <w:divBdr>
                <w:top w:val="none" w:sz="0" w:space="0" w:color="auto"/>
                <w:left w:val="none" w:sz="0" w:space="0" w:color="auto"/>
                <w:bottom w:val="none" w:sz="0" w:space="0" w:color="auto"/>
                <w:right w:val="none" w:sz="0" w:space="0" w:color="auto"/>
              </w:divBdr>
            </w:div>
            <w:div w:id="1139497963">
              <w:marLeft w:val="0"/>
              <w:marRight w:val="0"/>
              <w:marTop w:val="0"/>
              <w:marBottom w:val="0"/>
              <w:divBdr>
                <w:top w:val="none" w:sz="0" w:space="0" w:color="auto"/>
                <w:left w:val="none" w:sz="0" w:space="0" w:color="auto"/>
                <w:bottom w:val="none" w:sz="0" w:space="0" w:color="auto"/>
                <w:right w:val="none" w:sz="0" w:space="0" w:color="auto"/>
              </w:divBdr>
            </w:div>
            <w:div w:id="1940521276">
              <w:marLeft w:val="0"/>
              <w:marRight w:val="0"/>
              <w:marTop w:val="0"/>
              <w:marBottom w:val="0"/>
              <w:divBdr>
                <w:top w:val="none" w:sz="0" w:space="0" w:color="auto"/>
                <w:left w:val="none" w:sz="0" w:space="0" w:color="auto"/>
                <w:bottom w:val="none" w:sz="0" w:space="0" w:color="auto"/>
                <w:right w:val="none" w:sz="0" w:space="0" w:color="auto"/>
              </w:divBdr>
            </w:div>
            <w:div w:id="1836141948">
              <w:marLeft w:val="0"/>
              <w:marRight w:val="0"/>
              <w:marTop w:val="0"/>
              <w:marBottom w:val="0"/>
              <w:divBdr>
                <w:top w:val="none" w:sz="0" w:space="0" w:color="auto"/>
                <w:left w:val="none" w:sz="0" w:space="0" w:color="auto"/>
                <w:bottom w:val="none" w:sz="0" w:space="0" w:color="auto"/>
                <w:right w:val="none" w:sz="0" w:space="0" w:color="auto"/>
              </w:divBdr>
            </w:div>
            <w:div w:id="720329224">
              <w:marLeft w:val="0"/>
              <w:marRight w:val="0"/>
              <w:marTop w:val="0"/>
              <w:marBottom w:val="0"/>
              <w:divBdr>
                <w:top w:val="none" w:sz="0" w:space="0" w:color="auto"/>
                <w:left w:val="none" w:sz="0" w:space="0" w:color="auto"/>
                <w:bottom w:val="none" w:sz="0" w:space="0" w:color="auto"/>
                <w:right w:val="none" w:sz="0" w:space="0" w:color="auto"/>
              </w:divBdr>
            </w:div>
            <w:div w:id="2087798235">
              <w:marLeft w:val="0"/>
              <w:marRight w:val="0"/>
              <w:marTop w:val="0"/>
              <w:marBottom w:val="0"/>
              <w:divBdr>
                <w:top w:val="none" w:sz="0" w:space="0" w:color="auto"/>
                <w:left w:val="none" w:sz="0" w:space="0" w:color="auto"/>
                <w:bottom w:val="none" w:sz="0" w:space="0" w:color="auto"/>
                <w:right w:val="none" w:sz="0" w:space="0" w:color="auto"/>
              </w:divBdr>
            </w:div>
            <w:div w:id="30738940">
              <w:marLeft w:val="0"/>
              <w:marRight w:val="0"/>
              <w:marTop w:val="0"/>
              <w:marBottom w:val="0"/>
              <w:divBdr>
                <w:top w:val="none" w:sz="0" w:space="0" w:color="auto"/>
                <w:left w:val="none" w:sz="0" w:space="0" w:color="auto"/>
                <w:bottom w:val="none" w:sz="0" w:space="0" w:color="auto"/>
                <w:right w:val="none" w:sz="0" w:space="0" w:color="auto"/>
              </w:divBdr>
            </w:div>
            <w:div w:id="646975929">
              <w:marLeft w:val="0"/>
              <w:marRight w:val="0"/>
              <w:marTop w:val="0"/>
              <w:marBottom w:val="0"/>
              <w:divBdr>
                <w:top w:val="none" w:sz="0" w:space="0" w:color="auto"/>
                <w:left w:val="none" w:sz="0" w:space="0" w:color="auto"/>
                <w:bottom w:val="none" w:sz="0" w:space="0" w:color="auto"/>
                <w:right w:val="none" w:sz="0" w:space="0" w:color="auto"/>
              </w:divBdr>
            </w:div>
            <w:div w:id="1850827571">
              <w:marLeft w:val="0"/>
              <w:marRight w:val="0"/>
              <w:marTop w:val="0"/>
              <w:marBottom w:val="0"/>
              <w:divBdr>
                <w:top w:val="none" w:sz="0" w:space="0" w:color="auto"/>
                <w:left w:val="none" w:sz="0" w:space="0" w:color="auto"/>
                <w:bottom w:val="none" w:sz="0" w:space="0" w:color="auto"/>
                <w:right w:val="none" w:sz="0" w:space="0" w:color="auto"/>
              </w:divBdr>
            </w:div>
            <w:div w:id="1188834955">
              <w:marLeft w:val="0"/>
              <w:marRight w:val="0"/>
              <w:marTop w:val="0"/>
              <w:marBottom w:val="0"/>
              <w:divBdr>
                <w:top w:val="none" w:sz="0" w:space="0" w:color="auto"/>
                <w:left w:val="none" w:sz="0" w:space="0" w:color="auto"/>
                <w:bottom w:val="none" w:sz="0" w:space="0" w:color="auto"/>
                <w:right w:val="none" w:sz="0" w:space="0" w:color="auto"/>
              </w:divBdr>
            </w:div>
            <w:div w:id="542517326">
              <w:marLeft w:val="0"/>
              <w:marRight w:val="0"/>
              <w:marTop w:val="0"/>
              <w:marBottom w:val="0"/>
              <w:divBdr>
                <w:top w:val="none" w:sz="0" w:space="0" w:color="auto"/>
                <w:left w:val="none" w:sz="0" w:space="0" w:color="auto"/>
                <w:bottom w:val="none" w:sz="0" w:space="0" w:color="auto"/>
                <w:right w:val="none" w:sz="0" w:space="0" w:color="auto"/>
              </w:divBdr>
            </w:div>
            <w:div w:id="1167403939">
              <w:marLeft w:val="0"/>
              <w:marRight w:val="0"/>
              <w:marTop w:val="0"/>
              <w:marBottom w:val="0"/>
              <w:divBdr>
                <w:top w:val="none" w:sz="0" w:space="0" w:color="auto"/>
                <w:left w:val="none" w:sz="0" w:space="0" w:color="auto"/>
                <w:bottom w:val="none" w:sz="0" w:space="0" w:color="auto"/>
                <w:right w:val="none" w:sz="0" w:space="0" w:color="auto"/>
              </w:divBdr>
            </w:div>
            <w:div w:id="707073281">
              <w:marLeft w:val="0"/>
              <w:marRight w:val="0"/>
              <w:marTop w:val="0"/>
              <w:marBottom w:val="0"/>
              <w:divBdr>
                <w:top w:val="none" w:sz="0" w:space="0" w:color="auto"/>
                <w:left w:val="none" w:sz="0" w:space="0" w:color="auto"/>
                <w:bottom w:val="none" w:sz="0" w:space="0" w:color="auto"/>
                <w:right w:val="none" w:sz="0" w:space="0" w:color="auto"/>
              </w:divBdr>
            </w:div>
            <w:div w:id="1684354431">
              <w:marLeft w:val="0"/>
              <w:marRight w:val="0"/>
              <w:marTop w:val="0"/>
              <w:marBottom w:val="0"/>
              <w:divBdr>
                <w:top w:val="none" w:sz="0" w:space="0" w:color="auto"/>
                <w:left w:val="none" w:sz="0" w:space="0" w:color="auto"/>
                <w:bottom w:val="none" w:sz="0" w:space="0" w:color="auto"/>
                <w:right w:val="none" w:sz="0" w:space="0" w:color="auto"/>
              </w:divBdr>
            </w:div>
            <w:div w:id="1793206098">
              <w:marLeft w:val="0"/>
              <w:marRight w:val="0"/>
              <w:marTop w:val="0"/>
              <w:marBottom w:val="0"/>
              <w:divBdr>
                <w:top w:val="none" w:sz="0" w:space="0" w:color="auto"/>
                <w:left w:val="none" w:sz="0" w:space="0" w:color="auto"/>
                <w:bottom w:val="none" w:sz="0" w:space="0" w:color="auto"/>
                <w:right w:val="none" w:sz="0" w:space="0" w:color="auto"/>
              </w:divBdr>
            </w:div>
            <w:div w:id="439303254">
              <w:marLeft w:val="0"/>
              <w:marRight w:val="0"/>
              <w:marTop w:val="0"/>
              <w:marBottom w:val="0"/>
              <w:divBdr>
                <w:top w:val="none" w:sz="0" w:space="0" w:color="auto"/>
                <w:left w:val="none" w:sz="0" w:space="0" w:color="auto"/>
                <w:bottom w:val="none" w:sz="0" w:space="0" w:color="auto"/>
                <w:right w:val="none" w:sz="0" w:space="0" w:color="auto"/>
              </w:divBdr>
            </w:div>
            <w:div w:id="1277366217">
              <w:marLeft w:val="0"/>
              <w:marRight w:val="0"/>
              <w:marTop w:val="0"/>
              <w:marBottom w:val="0"/>
              <w:divBdr>
                <w:top w:val="none" w:sz="0" w:space="0" w:color="auto"/>
                <w:left w:val="none" w:sz="0" w:space="0" w:color="auto"/>
                <w:bottom w:val="none" w:sz="0" w:space="0" w:color="auto"/>
                <w:right w:val="none" w:sz="0" w:space="0" w:color="auto"/>
              </w:divBdr>
            </w:div>
            <w:div w:id="770585936">
              <w:marLeft w:val="0"/>
              <w:marRight w:val="0"/>
              <w:marTop w:val="0"/>
              <w:marBottom w:val="0"/>
              <w:divBdr>
                <w:top w:val="none" w:sz="0" w:space="0" w:color="auto"/>
                <w:left w:val="none" w:sz="0" w:space="0" w:color="auto"/>
                <w:bottom w:val="none" w:sz="0" w:space="0" w:color="auto"/>
                <w:right w:val="none" w:sz="0" w:space="0" w:color="auto"/>
              </w:divBdr>
            </w:div>
            <w:div w:id="1410150822">
              <w:marLeft w:val="0"/>
              <w:marRight w:val="0"/>
              <w:marTop w:val="0"/>
              <w:marBottom w:val="0"/>
              <w:divBdr>
                <w:top w:val="none" w:sz="0" w:space="0" w:color="auto"/>
                <w:left w:val="none" w:sz="0" w:space="0" w:color="auto"/>
                <w:bottom w:val="none" w:sz="0" w:space="0" w:color="auto"/>
                <w:right w:val="none" w:sz="0" w:space="0" w:color="auto"/>
              </w:divBdr>
            </w:div>
            <w:div w:id="1097215573">
              <w:marLeft w:val="0"/>
              <w:marRight w:val="0"/>
              <w:marTop w:val="0"/>
              <w:marBottom w:val="0"/>
              <w:divBdr>
                <w:top w:val="none" w:sz="0" w:space="0" w:color="auto"/>
                <w:left w:val="none" w:sz="0" w:space="0" w:color="auto"/>
                <w:bottom w:val="none" w:sz="0" w:space="0" w:color="auto"/>
                <w:right w:val="none" w:sz="0" w:space="0" w:color="auto"/>
              </w:divBdr>
            </w:div>
            <w:div w:id="282426898">
              <w:marLeft w:val="0"/>
              <w:marRight w:val="0"/>
              <w:marTop w:val="0"/>
              <w:marBottom w:val="0"/>
              <w:divBdr>
                <w:top w:val="none" w:sz="0" w:space="0" w:color="auto"/>
                <w:left w:val="none" w:sz="0" w:space="0" w:color="auto"/>
                <w:bottom w:val="none" w:sz="0" w:space="0" w:color="auto"/>
                <w:right w:val="none" w:sz="0" w:space="0" w:color="auto"/>
              </w:divBdr>
            </w:div>
            <w:div w:id="756484728">
              <w:marLeft w:val="0"/>
              <w:marRight w:val="0"/>
              <w:marTop w:val="0"/>
              <w:marBottom w:val="0"/>
              <w:divBdr>
                <w:top w:val="none" w:sz="0" w:space="0" w:color="auto"/>
                <w:left w:val="none" w:sz="0" w:space="0" w:color="auto"/>
                <w:bottom w:val="none" w:sz="0" w:space="0" w:color="auto"/>
                <w:right w:val="none" w:sz="0" w:space="0" w:color="auto"/>
              </w:divBdr>
            </w:div>
            <w:div w:id="752900227">
              <w:marLeft w:val="0"/>
              <w:marRight w:val="0"/>
              <w:marTop w:val="0"/>
              <w:marBottom w:val="0"/>
              <w:divBdr>
                <w:top w:val="none" w:sz="0" w:space="0" w:color="auto"/>
                <w:left w:val="none" w:sz="0" w:space="0" w:color="auto"/>
                <w:bottom w:val="none" w:sz="0" w:space="0" w:color="auto"/>
                <w:right w:val="none" w:sz="0" w:space="0" w:color="auto"/>
              </w:divBdr>
            </w:div>
            <w:div w:id="882059156">
              <w:marLeft w:val="0"/>
              <w:marRight w:val="0"/>
              <w:marTop w:val="0"/>
              <w:marBottom w:val="0"/>
              <w:divBdr>
                <w:top w:val="none" w:sz="0" w:space="0" w:color="auto"/>
                <w:left w:val="none" w:sz="0" w:space="0" w:color="auto"/>
                <w:bottom w:val="none" w:sz="0" w:space="0" w:color="auto"/>
                <w:right w:val="none" w:sz="0" w:space="0" w:color="auto"/>
              </w:divBdr>
            </w:div>
            <w:div w:id="15179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494">
      <w:bodyDiv w:val="1"/>
      <w:marLeft w:val="0"/>
      <w:marRight w:val="0"/>
      <w:marTop w:val="0"/>
      <w:marBottom w:val="0"/>
      <w:divBdr>
        <w:top w:val="none" w:sz="0" w:space="0" w:color="auto"/>
        <w:left w:val="none" w:sz="0" w:space="0" w:color="auto"/>
        <w:bottom w:val="none" w:sz="0" w:space="0" w:color="auto"/>
        <w:right w:val="none" w:sz="0" w:space="0" w:color="auto"/>
      </w:divBdr>
      <w:divsChild>
        <w:div w:id="1628972575">
          <w:marLeft w:val="0"/>
          <w:marRight w:val="0"/>
          <w:marTop w:val="0"/>
          <w:marBottom w:val="0"/>
          <w:divBdr>
            <w:top w:val="none" w:sz="0" w:space="0" w:color="auto"/>
            <w:left w:val="none" w:sz="0" w:space="0" w:color="auto"/>
            <w:bottom w:val="none" w:sz="0" w:space="0" w:color="auto"/>
            <w:right w:val="none" w:sz="0" w:space="0" w:color="auto"/>
          </w:divBdr>
          <w:divsChild>
            <w:div w:id="2131656676">
              <w:marLeft w:val="0"/>
              <w:marRight w:val="0"/>
              <w:marTop w:val="0"/>
              <w:marBottom w:val="0"/>
              <w:divBdr>
                <w:top w:val="none" w:sz="0" w:space="0" w:color="auto"/>
                <w:left w:val="none" w:sz="0" w:space="0" w:color="auto"/>
                <w:bottom w:val="none" w:sz="0" w:space="0" w:color="auto"/>
                <w:right w:val="none" w:sz="0" w:space="0" w:color="auto"/>
              </w:divBdr>
            </w:div>
            <w:div w:id="2076585408">
              <w:marLeft w:val="0"/>
              <w:marRight w:val="0"/>
              <w:marTop w:val="0"/>
              <w:marBottom w:val="0"/>
              <w:divBdr>
                <w:top w:val="none" w:sz="0" w:space="0" w:color="auto"/>
                <w:left w:val="none" w:sz="0" w:space="0" w:color="auto"/>
                <w:bottom w:val="none" w:sz="0" w:space="0" w:color="auto"/>
                <w:right w:val="none" w:sz="0" w:space="0" w:color="auto"/>
              </w:divBdr>
            </w:div>
            <w:div w:id="947003642">
              <w:marLeft w:val="0"/>
              <w:marRight w:val="0"/>
              <w:marTop w:val="0"/>
              <w:marBottom w:val="0"/>
              <w:divBdr>
                <w:top w:val="none" w:sz="0" w:space="0" w:color="auto"/>
                <w:left w:val="none" w:sz="0" w:space="0" w:color="auto"/>
                <w:bottom w:val="none" w:sz="0" w:space="0" w:color="auto"/>
                <w:right w:val="none" w:sz="0" w:space="0" w:color="auto"/>
              </w:divBdr>
            </w:div>
            <w:div w:id="791872012">
              <w:marLeft w:val="0"/>
              <w:marRight w:val="0"/>
              <w:marTop w:val="0"/>
              <w:marBottom w:val="0"/>
              <w:divBdr>
                <w:top w:val="none" w:sz="0" w:space="0" w:color="auto"/>
                <w:left w:val="none" w:sz="0" w:space="0" w:color="auto"/>
                <w:bottom w:val="none" w:sz="0" w:space="0" w:color="auto"/>
                <w:right w:val="none" w:sz="0" w:space="0" w:color="auto"/>
              </w:divBdr>
            </w:div>
            <w:div w:id="115219595">
              <w:marLeft w:val="0"/>
              <w:marRight w:val="0"/>
              <w:marTop w:val="0"/>
              <w:marBottom w:val="0"/>
              <w:divBdr>
                <w:top w:val="none" w:sz="0" w:space="0" w:color="auto"/>
                <w:left w:val="none" w:sz="0" w:space="0" w:color="auto"/>
                <w:bottom w:val="none" w:sz="0" w:space="0" w:color="auto"/>
                <w:right w:val="none" w:sz="0" w:space="0" w:color="auto"/>
              </w:divBdr>
            </w:div>
            <w:div w:id="515728161">
              <w:marLeft w:val="0"/>
              <w:marRight w:val="0"/>
              <w:marTop w:val="0"/>
              <w:marBottom w:val="0"/>
              <w:divBdr>
                <w:top w:val="none" w:sz="0" w:space="0" w:color="auto"/>
                <w:left w:val="none" w:sz="0" w:space="0" w:color="auto"/>
                <w:bottom w:val="none" w:sz="0" w:space="0" w:color="auto"/>
                <w:right w:val="none" w:sz="0" w:space="0" w:color="auto"/>
              </w:divBdr>
            </w:div>
            <w:div w:id="2084335014">
              <w:marLeft w:val="0"/>
              <w:marRight w:val="0"/>
              <w:marTop w:val="0"/>
              <w:marBottom w:val="0"/>
              <w:divBdr>
                <w:top w:val="none" w:sz="0" w:space="0" w:color="auto"/>
                <w:left w:val="none" w:sz="0" w:space="0" w:color="auto"/>
                <w:bottom w:val="none" w:sz="0" w:space="0" w:color="auto"/>
                <w:right w:val="none" w:sz="0" w:space="0" w:color="auto"/>
              </w:divBdr>
            </w:div>
            <w:div w:id="462969110">
              <w:marLeft w:val="0"/>
              <w:marRight w:val="0"/>
              <w:marTop w:val="0"/>
              <w:marBottom w:val="0"/>
              <w:divBdr>
                <w:top w:val="none" w:sz="0" w:space="0" w:color="auto"/>
                <w:left w:val="none" w:sz="0" w:space="0" w:color="auto"/>
                <w:bottom w:val="none" w:sz="0" w:space="0" w:color="auto"/>
                <w:right w:val="none" w:sz="0" w:space="0" w:color="auto"/>
              </w:divBdr>
            </w:div>
            <w:div w:id="1362823493">
              <w:marLeft w:val="0"/>
              <w:marRight w:val="0"/>
              <w:marTop w:val="0"/>
              <w:marBottom w:val="0"/>
              <w:divBdr>
                <w:top w:val="none" w:sz="0" w:space="0" w:color="auto"/>
                <w:left w:val="none" w:sz="0" w:space="0" w:color="auto"/>
                <w:bottom w:val="none" w:sz="0" w:space="0" w:color="auto"/>
                <w:right w:val="none" w:sz="0" w:space="0" w:color="auto"/>
              </w:divBdr>
            </w:div>
            <w:div w:id="962882209">
              <w:marLeft w:val="0"/>
              <w:marRight w:val="0"/>
              <w:marTop w:val="0"/>
              <w:marBottom w:val="0"/>
              <w:divBdr>
                <w:top w:val="none" w:sz="0" w:space="0" w:color="auto"/>
                <w:left w:val="none" w:sz="0" w:space="0" w:color="auto"/>
                <w:bottom w:val="none" w:sz="0" w:space="0" w:color="auto"/>
                <w:right w:val="none" w:sz="0" w:space="0" w:color="auto"/>
              </w:divBdr>
            </w:div>
            <w:div w:id="1416978456">
              <w:marLeft w:val="0"/>
              <w:marRight w:val="0"/>
              <w:marTop w:val="0"/>
              <w:marBottom w:val="0"/>
              <w:divBdr>
                <w:top w:val="none" w:sz="0" w:space="0" w:color="auto"/>
                <w:left w:val="none" w:sz="0" w:space="0" w:color="auto"/>
                <w:bottom w:val="none" w:sz="0" w:space="0" w:color="auto"/>
                <w:right w:val="none" w:sz="0" w:space="0" w:color="auto"/>
              </w:divBdr>
            </w:div>
            <w:div w:id="511574641">
              <w:marLeft w:val="0"/>
              <w:marRight w:val="0"/>
              <w:marTop w:val="0"/>
              <w:marBottom w:val="0"/>
              <w:divBdr>
                <w:top w:val="none" w:sz="0" w:space="0" w:color="auto"/>
                <w:left w:val="none" w:sz="0" w:space="0" w:color="auto"/>
                <w:bottom w:val="none" w:sz="0" w:space="0" w:color="auto"/>
                <w:right w:val="none" w:sz="0" w:space="0" w:color="auto"/>
              </w:divBdr>
            </w:div>
            <w:div w:id="954756463">
              <w:marLeft w:val="0"/>
              <w:marRight w:val="0"/>
              <w:marTop w:val="0"/>
              <w:marBottom w:val="0"/>
              <w:divBdr>
                <w:top w:val="none" w:sz="0" w:space="0" w:color="auto"/>
                <w:left w:val="none" w:sz="0" w:space="0" w:color="auto"/>
                <w:bottom w:val="none" w:sz="0" w:space="0" w:color="auto"/>
                <w:right w:val="none" w:sz="0" w:space="0" w:color="auto"/>
              </w:divBdr>
            </w:div>
            <w:div w:id="1453205819">
              <w:marLeft w:val="0"/>
              <w:marRight w:val="0"/>
              <w:marTop w:val="0"/>
              <w:marBottom w:val="0"/>
              <w:divBdr>
                <w:top w:val="none" w:sz="0" w:space="0" w:color="auto"/>
                <w:left w:val="none" w:sz="0" w:space="0" w:color="auto"/>
                <w:bottom w:val="none" w:sz="0" w:space="0" w:color="auto"/>
                <w:right w:val="none" w:sz="0" w:space="0" w:color="auto"/>
              </w:divBdr>
            </w:div>
            <w:div w:id="1169520622">
              <w:marLeft w:val="0"/>
              <w:marRight w:val="0"/>
              <w:marTop w:val="0"/>
              <w:marBottom w:val="0"/>
              <w:divBdr>
                <w:top w:val="none" w:sz="0" w:space="0" w:color="auto"/>
                <w:left w:val="none" w:sz="0" w:space="0" w:color="auto"/>
                <w:bottom w:val="none" w:sz="0" w:space="0" w:color="auto"/>
                <w:right w:val="none" w:sz="0" w:space="0" w:color="auto"/>
              </w:divBdr>
            </w:div>
            <w:div w:id="174157710">
              <w:marLeft w:val="0"/>
              <w:marRight w:val="0"/>
              <w:marTop w:val="0"/>
              <w:marBottom w:val="0"/>
              <w:divBdr>
                <w:top w:val="none" w:sz="0" w:space="0" w:color="auto"/>
                <w:left w:val="none" w:sz="0" w:space="0" w:color="auto"/>
                <w:bottom w:val="none" w:sz="0" w:space="0" w:color="auto"/>
                <w:right w:val="none" w:sz="0" w:space="0" w:color="auto"/>
              </w:divBdr>
            </w:div>
            <w:div w:id="1071736130">
              <w:marLeft w:val="0"/>
              <w:marRight w:val="0"/>
              <w:marTop w:val="0"/>
              <w:marBottom w:val="0"/>
              <w:divBdr>
                <w:top w:val="none" w:sz="0" w:space="0" w:color="auto"/>
                <w:left w:val="none" w:sz="0" w:space="0" w:color="auto"/>
                <w:bottom w:val="none" w:sz="0" w:space="0" w:color="auto"/>
                <w:right w:val="none" w:sz="0" w:space="0" w:color="auto"/>
              </w:divBdr>
            </w:div>
            <w:div w:id="833422490">
              <w:marLeft w:val="0"/>
              <w:marRight w:val="0"/>
              <w:marTop w:val="0"/>
              <w:marBottom w:val="0"/>
              <w:divBdr>
                <w:top w:val="none" w:sz="0" w:space="0" w:color="auto"/>
                <w:left w:val="none" w:sz="0" w:space="0" w:color="auto"/>
                <w:bottom w:val="none" w:sz="0" w:space="0" w:color="auto"/>
                <w:right w:val="none" w:sz="0" w:space="0" w:color="auto"/>
              </w:divBdr>
            </w:div>
            <w:div w:id="407968869">
              <w:marLeft w:val="0"/>
              <w:marRight w:val="0"/>
              <w:marTop w:val="0"/>
              <w:marBottom w:val="0"/>
              <w:divBdr>
                <w:top w:val="none" w:sz="0" w:space="0" w:color="auto"/>
                <w:left w:val="none" w:sz="0" w:space="0" w:color="auto"/>
                <w:bottom w:val="none" w:sz="0" w:space="0" w:color="auto"/>
                <w:right w:val="none" w:sz="0" w:space="0" w:color="auto"/>
              </w:divBdr>
            </w:div>
            <w:div w:id="1872497810">
              <w:marLeft w:val="0"/>
              <w:marRight w:val="0"/>
              <w:marTop w:val="0"/>
              <w:marBottom w:val="0"/>
              <w:divBdr>
                <w:top w:val="none" w:sz="0" w:space="0" w:color="auto"/>
                <w:left w:val="none" w:sz="0" w:space="0" w:color="auto"/>
                <w:bottom w:val="none" w:sz="0" w:space="0" w:color="auto"/>
                <w:right w:val="none" w:sz="0" w:space="0" w:color="auto"/>
              </w:divBdr>
            </w:div>
            <w:div w:id="1162740655">
              <w:marLeft w:val="0"/>
              <w:marRight w:val="0"/>
              <w:marTop w:val="0"/>
              <w:marBottom w:val="0"/>
              <w:divBdr>
                <w:top w:val="none" w:sz="0" w:space="0" w:color="auto"/>
                <w:left w:val="none" w:sz="0" w:space="0" w:color="auto"/>
                <w:bottom w:val="none" w:sz="0" w:space="0" w:color="auto"/>
                <w:right w:val="none" w:sz="0" w:space="0" w:color="auto"/>
              </w:divBdr>
            </w:div>
            <w:div w:id="1745301089">
              <w:marLeft w:val="0"/>
              <w:marRight w:val="0"/>
              <w:marTop w:val="0"/>
              <w:marBottom w:val="0"/>
              <w:divBdr>
                <w:top w:val="none" w:sz="0" w:space="0" w:color="auto"/>
                <w:left w:val="none" w:sz="0" w:space="0" w:color="auto"/>
                <w:bottom w:val="none" w:sz="0" w:space="0" w:color="auto"/>
                <w:right w:val="none" w:sz="0" w:space="0" w:color="auto"/>
              </w:divBdr>
            </w:div>
            <w:div w:id="1469587760">
              <w:marLeft w:val="0"/>
              <w:marRight w:val="0"/>
              <w:marTop w:val="0"/>
              <w:marBottom w:val="0"/>
              <w:divBdr>
                <w:top w:val="none" w:sz="0" w:space="0" w:color="auto"/>
                <w:left w:val="none" w:sz="0" w:space="0" w:color="auto"/>
                <w:bottom w:val="none" w:sz="0" w:space="0" w:color="auto"/>
                <w:right w:val="none" w:sz="0" w:space="0" w:color="auto"/>
              </w:divBdr>
            </w:div>
            <w:div w:id="1351099690">
              <w:marLeft w:val="0"/>
              <w:marRight w:val="0"/>
              <w:marTop w:val="0"/>
              <w:marBottom w:val="0"/>
              <w:divBdr>
                <w:top w:val="none" w:sz="0" w:space="0" w:color="auto"/>
                <w:left w:val="none" w:sz="0" w:space="0" w:color="auto"/>
                <w:bottom w:val="none" w:sz="0" w:space="0" w:color="auto"/>
                <w:right w:val="none" w:sz="0" w:space="0" w:color="auto"/>
              </w:divBdr>
            </w:div>
            <w:div w:id="1163396916">
              <w:marLeft w:val="0"/>
              <w:marRight w:val="0"/>
              <w:marTop w:val="0"/>
              <w:marBottom w:val="0"/>
              <w:divBdr>
                <w:top w:val="none" w:sz="0" w:space="0" w:color="auto"/>
                <w:left w:val="none" w:sz="0" w:space="0" w:color="auto"/>
                <w:bottom w:val="none" w:sz="0" w:space="0" w:color="auto"/>
                <w:right w:val="none" w:sz="0" w:space="0" w:color="auto"/>
              </w:divBdr>
            </w:div>
            <w:div w:id="1426613076">
              <w:marLeft w:val="0"/>
              <w:marRight w:val="0"/>
              <w:marTop w:val="0"/>
              <w:marBottom w:val="0"/>
              <w:divBdr>
                <w:top w:val="none" w:sz="0" w:space="0" w:color="auto"/>
                <w:left w:val="none" w:sz="0" w:space="0" w:color="auto"/>
                <w:bottom w:val="none" w:sz="0" w:space="0" w:color="auto"/>
                <w:right w:val="none" w:sz="0" w:space="0" w:color="auto"/>
              </w:divBdr>
            </w:div>
            <w:div w:id="676225040">
              <w:marLeft w:val="0"/>
              <w:marRight w:val="0"/>
              <w:marTop w:val="0"/>
              <w:marBottom w:val="0"/>
              <w:divBdr>
                <w:top w:val="none" w:sz="0" w:space="0" w:color="auto"/>
                <w:left w:val="none" w:sz="0" w:space="0" w:color="auto"/>
                <w:bottom w:val="none" w:sz="0" w:space="0" w:color="auto"/>
                <w:right w:val="none" w:sz="0" w:space="0" w:color="auto"/>
              </w:divBdr>
            </w:div>
            <w:div w:id="1582786379">
              <w:marLeft w:val="0"/>
              <w:marRight w:val="0"/>
              <w:marTop w:val="0"/>
              <w:marBottom w:val="0"/>
              <w:divBdr>
                <w:top w:val="none" w:sz="0" w:space="0" w:color="auto"/>
                <w:left w:val="none" w:sz="0" w:space="0" w:color="auto"/>
                <w:bottom w:val="none" w:sz="0" w:space="0" w:color="auto"/>
                <w:right w:val="none" w:sz="0" w:space="0" w:color="auto"/>
              </w:divBdr>
            </w:div>
            <w:div w:id="1333264399">
              <w:marLeft w:val="0"/>
              <w:marRight w:val="0"/>
              <w:marTop w:val="0"/>
              <w:marBottom w:val="0"/>
              <w:divBdr>
                <w:top w:val="none" w:sz="0" w:space="0" w:color="auto"/>
                <w:left w:val="none" w:sz="0" w:space="0" w:color="auto"/>
                <w:bottom w:val="none" w:sz="0" w:space="0" w:color="auto"/>
                <w:right w:val="none" w:sz="0" w:space="0" w:color="auto"/>
              </w:divBdr>
            </w:div>
            <w:div w:id="1333801222">
              <w:marLeft w:val="0"/>
              <w:marRight w:val="0"/>
              <w:marTop w:val="0"/>
              <w:marBottom w:val="0"/>
              <w:divBdr>
                <w:top w:val="none" w:sz="0" w:space="0" w:color="auto"/>
                <w:left w:val="none" w:sz="0" w:space="0" w:color="auto"/>
                <w:bottom w:val="none" w:sz="0" w:space="0" w:color="auto"/>
                <w:right w:val="none" w:sz="0" w:space="0" w:color="auto"/>
              </w:divBdr>
            </w:div>
            <w:div w:id="1412120527">
              <w:marLeft w:val="0"/>
              <w:marRight w:val="0"/>
              <w:marTop w:val="0"/>
              <w:marBottom w:val="0"/>
              <w:divBdr>
                <w:top w:val="none" w:sz="0" w:space="0" w:color="auto"/>
                <w:left w:val="none" w:sz="0" w:space="0" w:color="auto"/>
                <w:bottom w:val="none" w:sz="0" w:space="0" w:color="auto"/>
                <w:right w:val="none" w:sz="0" w:space="0" w:color="auto"/>
              </w:divBdr>
            </w:div>
            <w:div w:id="362942306">
              <w:marLeft w:val="0"/>
              <w:marRight w:val="0"/>
              <w:marTop w:val="0"/>
              <w:marBottom w:val="0"/>
              <w:divBdr>
                <w:top w:val="none" w:sz="0" w:space="0" w:color="auto"/>
                <w:left w:val="none" w:sz="0" w:space="0" w:color="auto"/>
                <w:bottom w:val="none" w:sz="0" w:space="0" w:color="auto"/>
                <w:right w:val="none" w:sz="0" w:space="0" w:color="auto"/>
              </w:divBdr>
            </w:div>
            <w:div w:id="884609487">
              <w:marLeft w:val="0"/>
              <w:marRight w:val="0"/>
              <w:marTop w:val="0"/>
              <w:marBottom w:val="0"/>
              <w:divBdr>
                <w:top w:val="none" w:sz="0" w:space="0" w:color="auto"/>
                <w:left w:val="none" w:sz="0" w:space="0" w:color="auto"/>
                <w:bottom w:val="none" w:sz="0" w:space="0" w:color="auto"/>
                <w:right w:val="none" w:sz="0" w:space="0" w:color="auto"/>
              </w:divBdr>
            </w:div>
            <w:div w:id="787091087">
              <w:marLeft w:val="0"/>
              <w:marRight w:val="0"/>
              <w:marTop w:val="0"/>
              <w:marBottom w:val="0"/>
              <w:divBdr>
                <w:top w:val="none" w:sz="0" w:space="0" w:color="auto"/>
                <w:left w:val="none" w:sz="0" w:space="0" w:color="auto"/>
                <w:bottom w:val="none" w:sz="0" w:space="0" w:color="auto"/>
                <w:right w:val="none" w:sz="0" w:space="0" w:color="auto"/>
              </w:divBdr>
            </w:div>
            <w:div w:id="160004028">
              <w:marLeft w:val="0"/>
              <w:marRight w:val="0"/>
              <w:marTop w:val="0"/>
              <w:marBottom w:val="0"/>
              <w:divBdr>
                <w:top w:val="none" w:sz="0" w:space="0" w:color="auto"/>
                <w:left w:val="none" w:sz="0" w:space="0" w:color="auto"/>
                <w:bottom w:val="none" w:sz="0" w:space="0" w:color="auto"/>
                <w:right w:val="none" w:sz="0" w:space="0" w:color="auto"/>
              </w:divBdr>
            </w:div>
            <w:div w:id="516311527">
              <w:marLeft w:val="0"/>
              <w:marRight w:val="0"/>
              <w:marTop w:val="0"/>
              <w:marBottom w:val="0"/>
              <w:divBdr>
                <w:top w:val="none" w:sz="0" w:space="0" w:color="auto"/>
                <w:left w:val="none" w:sz="0" w:space="0" w:color="auto"/>
                <w:bottom w:val="none" w:sz="0" w:space="0" w:color="auto"/>
                <w:right w:val="none" w:sz="0" w:space="0" w:color="auto"/>
              </w:divBdr>
            </w:div>
            <w:div w:id="1357540266">
              <w:marLeft w:val="0"/>
              <w:marRight w:val="0"/>
              <w:marTop w:val="0"/>
              <w:marBottom w:val="0"/>
              <w:divBdr>
                <w:top w:val="none" w:sz="0" w:space="0" w:color="auto"/>
                <w:left w:val="none" w:sz="0" w:space="0" w:color="auto"/>
                <w:bottom w:val="none" w:sz="0" w:space="0" w:color="auto"/>
                <w:right w:val="none" w:sz="0" w:space="0" w:color="auto"/>
              </w:divBdr>
            </w:div>
            <w:div w:id="290139847">
              <w:marLeft w:val="0"/>
              <w:marRight w:val="0"/>
              <w:marTop w:val="0"/>
              <w:marBottom w:val="0"/>
              <w:divBdr>
                <w:top w:val="none" w:sz="0" w:space="0" w:color="auto"/>
                <w:left w:val="none" w:sz="0" w:space="0" w:color="auto"/>
                <w:bottom w:val="none" w:sz="0" w:space="0" w:color="auto"/>
                <w:right w:val="none" w:sz="0" w:space="0" w:color="auto"/>
              </w:divBdr>
            </w:div>
            <w:div w:id="631255782">
              <w:marLeft w:val="0"/>
              <w:marRight w:val="0"/>
              <w:marTop w:val="0"/>
              <w:marBottom w:val="0"/>
              <w:divBdr>
                <w:top w:val="none" w:sz="0" w:space="0" w:color="auto"/>
                <w:left w:val="none" w:sz="0" w:space="0" w:color="auto"/>
                <w:bottom w:val="none" w:sz="0" w:space="0" w:color="auto"/>
                <w:right w:val="none" w:sz="0" w:space="0" w:color="auto"/>
              </w:divBdr>
            </w:div>
            <w:div w:id="1174106210">
              <w:marLeft w:val="0"/>
              <w:marRight w:val="0"/>
              <w:marTop w:val="0"/>
              <w:marBottom w:val="0"/>
              <w:divBdr>
                <w:top w:val="none" w:sz="0" w:space="0" w:color="auto"/>
                <w:left w:val="none" w:sz="0" w:space="0" w:color="auto"/>
                <w:bottom w:val="none" w:sz="0" w:space="0" w:color="auto"/>
                <w:right w:val="none" w:sz="0" w:space="0" w:color="auto"/>
              </w:divBdr>
            </w:div>
            <w:div w:id="449398921">
              <w:marLeft w:val="0"/>
              <w:marRight w:val="0"/>
              <w:marTop w:val="0"/>
              <w:marBottom w:val="0"/>
              <w:divBdr>
                <w:top w:val="none" w:sz="0" w:space="0" w:color="auto"/>
                <w:left w:val="none" w:sz="0" w:space="0" w:color="auto"/>
                <w:bottom w:val="none" w:sz="0" w:space="0" w:color="auto"/>
                <w:right w:val="none" w:sz="0" w:space="0" w:color="auto"/>
              </w:divBdr>
            </w:div>
            <w:div w:id="1525678099">
              <w:marLeft w:val="0"/>
              <w:marRight w:val="0"/>
              <w:marTop w:val="0"/>
              <w:marBottom w:val="0"/>
              <w:divBdr>
                <w:top w:val="none" w:sz="0" w:space="0" w:color="auto"/>
                <w:left w:val="none" w:sz="0" w:space="0" w:color="auto"/>
                <w:bottom w:val="none" w:sz="0" w:space="0" w:color="auto"/>
                <w:right w:val="none" w:sz="0" w:space="0" w:color="auto"/>
              </w:divBdr>
            </w:div>
            <w:div w:id="1359161041">
              <w:marLeft w:val="0"/>
              <w:marRight w:val="0"/>
              <w:marTop w:val="0"/>
              <w:marBottom w:val="0"/>
              <w:divBdr>
                <w:top w:val="none" w:sz="0" w:space="0" w:color="auto"/>
                <w:left w:val="none" w:sz="0" w:space="0" w:color="auto"/>
                <w:bottom w:val="none" w:sz="0" w:space="0" w:color="auto"/>
                <w:right w:val="none" w:sz="0" w:space="0" w:color="auto"/>
              </w:divBdr>
            </w:div>
            <w:div w:id="1022242127">
              <w:marLeft w:val="0"/>
              <w:marRight w:val="0"/>
              <w:marTop w:val="0"/>
              <w:marBottom w:val="0"/>
              <w:divBdr>
                <w:top w:val="none" w:sz="0" w:space="0" w:color="auto"/>
                <w:left w:val="none" w:sz="0" w:space="0" w:color="auto"/>
                <w:bottom w:val="none" w:sz="0" w:space="0" w:color="auto"/>
                <w:right w:val="none" w:sz="0" w:space="0" w:color="auto"/>
              </w:divBdr>
            </w:div>
            <w:div w:id="1086464628">
              <w:marLeft w:val="0"/>
              <w:marRight w:val="0"/>
              <w:marTop w:val="0"/>
              <w:marBottom w:val="0"/>
              <w:divBdr>
                <w:top w:val="none" w:sz="0" w:space="0" w:color="auto"/>
                <w:left w:val="none" w:sz="0" w:space="0" w:color="auto"/>
                <w:bottom w:val="none" w:sz="0" w:space="0" w:color="auto"/>
                <w:right w:val="none" w:sz="0" w:space="0" w:color="auto"/>
              </w:divBdr>
            </w:div>
            <w:div w:id="1110590710">
              <w:marLeft w:val="0"/>
              <w:marRight w:val="0"/>
              <w:marTop w:val="0"/>
              <w:marBottom w:val="0"/>
              <w:divBdr>
                <w:top w:val="none" w:sz="0" w:space="0" w:color="auto"/>
                <w:left w:val="none" w:sz="0" w:space="0" w:color="auto"/>
                <w:bottom w:val="none" w:sz="0" w:space="0" w:color="auto"/>
                <w:right w:val="none" w:sz="0" w:space="0" w:color="auto"/>
              </w:divBdr>
            </w:div>
            <w:div w:id="1050574375">
              <w:marLeft w:val="0"/>
              <w:marRight w:val="0"/>
              <w:marTop w:val="0"/>
              <w:marBottom w:val="0"/>
              <w:divBdr>
                <w:top w:val="none" w:sz="0" w:space="0" w:color="auto"/>
                <w:left w:val="none" w:sz="0" w:space="0" w:color="auto"/>
                <w:bottom w:val="none" w:sz="0" w:space="0" w:color="auto"/>
                <w:right w:val="none" w:sz="0" w:space="0" w:color="auto"/>
              </w:divBdr>
            </w:div>
            <w:div w:id="1397168404">
              <w:marLeft w:val="0"/>
              <w:marRight w:val="0"/>
              <w:marTop w:val="0"/>
              <w:marBottom w:val="0"/>
              <w:divBdr>
                <w:top w:val="none" w:sz="0" w:space="0" w:color="auto"/>
                <w:left w:val="none" w:sz="0" w:space="0" w:color="auto"/>
                <w:bottom w:val="none" w:sz="0" w:space="0" w:color="auto"/>
                <w:right w:val="none" w:sz="0" w:space="0" w:color="auto"/>
              </w:divBdr>
            </w:div>
            <w:div w:id="515849071">
              <w:marLeft w:val="0"/>
              <w:marRight w:val="0"/>
              <w:marTop w:val="0"/>
              <w:marBottom w:val="0"/>
              <w:divBdr>
                <w:top w:val="none" w:sz="0" w:space="0" w:color="auto"/>
                <w:left w:val="none" w:sz="0" w:space="0" w:color="auto"/>
                <w:bottom w:val="none" w:sz="0" w:space="0" w:color="auto"/>
                <w:right w:val="none" w:sz="0" w:space="0" w:color="auto"/>
              </w:divBdr>
            </w:div>
            <w:div w:id="870192041">
              <w:marLeft w:val="0"/>
              <w:marRight w:val="0"/>
              <w:marTop w:val="0"/>
              <w:marBottom w:val="0"/>
              <w:divBdr>
                <w:top w:val="none" w:sz="0" w:space="0" w:color="auto"/>
                <w:left w:val="none" w:sz="0" w:space="0" w:color="auto"/>
                <w:bottom w:val="none" w:sz="0" w:space="0" w:color="auto"/>
                <w:right w:val="none" w:sz="0" w:space="0" w:color="auto"/>
              </w:divBdr>
            </w:div>
            <w:div w:id="1437366298">
              <w:marLeft w:val="0"/>
              <w:marRight w:val="0"/>
              <w:marTop w:val="0"/>
              <w:marBottom w:val="0"/>
              <w:divBdr>
                <w:top w:val="none" w:sz="0" w:space="0" w:color="auto"/>
                <w:left w:val="none" w:sz="0" w:space="0" w:color="auto"/>
                <w:bottom w:val="none" w:sz="0" w:space="0" w:color="auto"/>
                <w:right w:val="none" w:sz="0" w:space="0" w:color="auto"/>
              </w:divBdr>
            </w:div>
            <w:div w:id="874386153">
              <w:marLeft w:val="0"/>
              <w:marRight w:val="0"/>
              <w:marTop w:val="0"/>
              <w:marBottom w:val="0"/>
              <w:divBdr>
                <w:top w:val="none" w:sz="0" w:space="0" w:color="auto"/>
                <w:left w:val="none" w:sz="0" w:space="0" w:color="auto"/>
                <w:bottom w:val="none" w:sz="0" w:space="0" w:color="auto"/>
                <w:right w:val="none" w:sz="0" w:space="0" w:color="auto"/>
              </w:divBdr>
            </w:div>
            <w:div w:id="2109539811">
              <w:marLeft w:val="0"/>
              <w:marRight w:val="0"/>
              <w:marTop w:val="0"/>
              <w:marBottom w:val="0"/>
              <w:divBdr>
                <w:top w:val="none" w:sz="0" w:space="0" w:color="auto"/>
                <w:left w:val="none" w:sz="0" w:space="0" w:color="auto"/>
                <w:bottom w:val="none" w:sz="0" w:space="0" w:color="auto"/>
                <w:right w:val="none" w:sz="0" w:space="0" w:color="auto"/>
              </w:divBdr>
            </w:div>
            <w:div w:id="1897886542">
              <w:marLeft w:val="0"/>
              <w:marRight w:val="0"/>
              <w:marTop w:val="0"/>
              <w:marBottom w:val="0"/>
              <w:divBdr>
                <w:top w:val="none" w:sz="0" w:space="0" w:color="auto"/>
                <w:left w:val="none" w:sz="0" w:space="0" w:color="auto"/>
                <w:bottom w:val="none" w:sz="0" w:space="0" w:color="auto"/>
                <w:right w:val="none" w:sz="0" w:space="0" w:color="auto"/>
              </w:divBdr>
            </w:div>
            <w:div w:id="388459192">
              <w:marLeft w:val="0"/>
              <w:marRight w:val="0"/>
              <w:marTop w:val="0"/>
              <w:marBottom w:val="0"/>
              <w:divBdr>
                <w:top w:val="none" w:sz="0" w:space="0" w:color="auto"/>
                <w:left w:val="none" w:sz="0" w:space="0" w:color="auto"/>
                <w:bottom w:val="none" w:sz="0" w:space="0" w:color="auto"/>
                <w:right w:val="none" w:sz="0" w:space="0" w:color="auto"/>
              </w:divBdr>
            </w:div>
            <w:div w:id="878586442">
              <w:marLeft w:val="0"/>
              <w:marRight w:val="0"/>
              <w:marTop w:val="0"/>
              <w:marBottom w:val="0"/>
              <w:divBdr>
                <w:top w:val="none" w:sz="0" w:space="0" w:color="auto"/>
                <w:left w:val="none" w:sz="0" w:space="0" w:color="auto"/>
                <w:bottom w:val="none" w:sz="0" w:space="0" w:color="auto"/>
                <w:right w:val="none" w:sz="0" w:space="0" w:color="auto"/>
              </w:divBdr>
            </w:div>
            <w:div w:id="1960648060">
              <w:marLeft w:val="0"/>
              <w:marRight w:val="0"/>
              <w:marTop w:val="0"/>
              <w:marBottom w:val="0"/>
              <w:divBdr>
                <w:top w:val="none" w:sz="0" w:space="0" w:color="auto"/>
                <w:left w:val="none" w:sz="0" w:space="0" w:color="auto"/>
                <w:bottom w:val="none" w:sz="0" w:space="0" w:color="auto"/>
                <w:right w:val="none" w:sz="0" w:space="0" w:color="auto"/>
              </w:divBdr>
            </w:div>
            <w:div w:id="517044570">
              <w:marLeft w:val="0"/>
              <w:marRight w:val="0"/>
              <w:marTop w:val="0"/>
              <w:marBottom w:val="0"/>
              <w:divBdr>
                <w:top w:val="none" w:sz="0" w:space="0" w:color="auto"/>
                <w:left w:val="none" w:sz="0" w:space="0" w:color="auto"/>
                <w:bottom w:val="none" w:sz="0" w:space="0" w:color="auto"/>
                <w:right w:val="none" w:sz="0" w:space="0" w:color="auto"/>
              </w:divBdr>
            </w:div>
            <w:div w:id="460223827">
              <w:marLeft w:val="0"/>
              <w:marRight w:val="0"/>
              <w:marTop w:val="0"/>
              <w:marBottom w:val="0"/>
              <w:divBdr>
                <w:top w:val="none" w:sz="0" w:space="0" w:color="auto"/>
                <w:left w:val="none" w:sz="0" w:space="0" w:color="auto"/>
                <w:bottom w:val="none" w:sz="0" w:space="0" w:color="auto"/>
                <w:right w:val="none" w:sz="0" w:space="0" w:color="auto"/>
              </w:divBdr>
            </w:div>
            <w:div w:id="628051472">
              <w:marLeft w:val="0"/>
              <w:marRight w:val="0"/>
              <w:marTop w:val="0"/>
              <w:marBottom w:val="0"/>
              <w:divBdr>
                <w:top w:val="none" w:sz="0" w:space="0" w:color="auto"/>
                <w:left w:val="none" w:sz="0" w:space="0" w:color="auto"/>
                <w:bottom w:val="none" w:sz="0" w:space="0" w:color="auto"/>
                <w:right w:val="none" w:sz="0" w:space="0" w:color="auto"/>
              </w:divBdr>
            </w:div>
            <w:div w:id="1366180030">
              <w:marLeft w:val="0"/>
              <w:marRight w:val="0"/>
              <w:marTop w:val="0"/>
              <w:marBottom w:val="0"/>
              <w:divBdr>
                <w:top w:val="none" w:sz="0" w:space="0" w:color="auto"/>
                <w:left w:val="none" w:sz="0" w:space="0" w:color="auto"/>
                <w:bottom w:val="none" w:sz="0" w:space="0" w:color="auto"/>
                <w:right w:val="none" w:sz="0" w:space="0" w:color="auto"/>
              </w:divBdr>
            </w:div>
            <w:div w:id="1645357103">
              <w:marLeft w:val="0"/>
              <w:marRight w:val="0"/>
              <w:marTop w:val="0"/>
              <w:marBottom w:val="0"/>
              <w:divBdr>
                <w:top w:val="none" w:sz="0" w:space="0" w:color="auto"/>
                <w:left w:val="none" w:sz="0" w:space="0" w:color="auto"/>
                <w:bottom w:val="none" w:sz="0" w:space="0" w:color="auto"/>
                <w:right w:val="none" w:sz="0" w:space="0" w:color="auto"/>
              </w:divBdr>
            </w:div>
            <w:div w:id="671251563">
              <w:marLeft w:val="0"/>
              <w:marRight w:val="0"/>
              <w:marTop w:val="0"/>
              <w:marBottom w:val="0"/>
              <w:divBdr>
                <w:top w:val="none" w:sz="0" w:space="0" w:color="auto"/>
                <w:left w:val="none" w:sz="0" w:space="0" w:color="auto"/>
                <w:bottom w:val="none" w:sz="0" w:space="0" w:color="auto"/>
                <w:right w:val="none" w:sz="0" w:space="0" w:color="auto"/>
              </w:divBdr>
            </w:div>
            <w:div w:id="854071545">
              <w:marLeft w:val="0"/>
              <w:marRight w:val="0"/>
              <w:marTop w:val="0"/>
              <w:marBottom w:val="0"/>
              <w:divBdr>
                <w:top w:val="none" w:sz="0" w:space="0" w:color="auto"/>
                <w:left w:val="none" w:sz="0" w:space="0" w:color="auto"/>
                <w:bottom w:val="none" w:sz="0" w:space="0" w:color="auto"/>
                <w:right w:val="none" w:sz="0" w:space="0" w:color="auto"/>
              </w:divBdr>
            </w:div>
            <w:div w:id="675378274">
              <w:marLeft w:val="0"/>
              <w:marRight w:val="0"/>
              <w:marTop w:val="0"/>
              <w:marBottom w:val="0"/>
              <w:divBdr>
                <w:top w:val="none" w:sz="0" w:space="0" w:color="auto"/>
                <w:left w:val="none" w:sz="0" w:space="0" w:color="auto"/>
                <w:bottom w:val="none" w:sz="0" w:space="0" w:color="auto"/>
                <w:right w:val="none" w:sz="0" w:space="0" w:color="auto"/>
              </w:divBdr>
            </w:div>
            <w:div w:id="2027823382">
              <w:marLeft w:val="0"/>
              <w:marRight w:val="0"/>
              <w:marTop w:val="0"/>
              <w:marBottom w:val="0"/>
              <w:divBdr>
                <w:top w:val="none" w:sz="0" w:space="0" w:color="auto"/>
                <w:left w:val="none" w:sz="0" w:space="0" w:color="auto"/>
                <w:bottom w:val="none" w:sz="0" w:space="0" w:color="auto"/>
                <w:right w:val="none" w:sz="0" w:space="0" w:color="auto"/>
              </w:divBdr>
            </w:div>
            <w:div w:id="1451969597">
              <w:marLeft w:val="0"/>
              <w:marRight w:val="0"/>
              <w:marTop w:val="0"/>
              <w:marBottom w:val="0"/>
              <w:divBdr>
                <w:top w:val="none" w:sz="0" w:space="0" w:color="auto"/>
                <w:left w:val="none" w:sz="0" w:space="0" w:color="auto"/>
                <w:bottom w:val="none" w:sz="0" w:space="0" w:color="auto"/>
                <w:right w:val="none" w:sz="0" w:space="0" w:color="auto"/>
              </w:divBdr>
            </w:div>
            <w:div w:id="1705136431">
              <w:marLeft w:val="0"/>
              <w:marRight w:val="0"/>
              <w:marTop w:val="0"/>
              <w:marBottom w:val="0"/>
              <w:divBdr>
                <w:top w:val="none" w:sz="0" w:space="0" w:color="auto"/>
                <w:left w:val="none" w:sz="0" w:space="0" w:color="auto"/>
                <w:bottom w:val="none" w:sz="0" w:space="0" w:color="auto"/>
                <w:right w:val="none" w:sz="0" w:space="0" w:color="auto"/>
              </w:divBdr>
            </w:div>
            <w:div w:id="710344836">
              <w:marLeft w:val="0"/>
              <w:marRight w:val="0"/>
              <w:marTop w:val="0"/>
              <w:marBottom w:val="0"/>
              <w:divBdr>
                <w:top w:val="none" w:sz="0" w:space="0" w:color="auto"/>
                <w:left w:val="none" w:sz="0" w:space="0" w:color="auto"/>
                <w:bottom w:val="none" w:sz="0" w:space="0" w:color="auto"/>
                <w:right w:val="none" w:sz="0" w:space="0" w:color="auto"/>
              </w:divBdr>
            </w:div>
            <w:div w:id="1248685976">
              <w:marLeft w:val="0"/>
              <w:marRight w:val="0"/>
              <w:marTop w:val="0"/>
              <w:marBottom w:val="0"/>
              <w:divBdr>
                <w:top w:val="none" w:sz="0" w:space="0" w:color="auto"/>
                <w:left w:val="none" w:sz="0" w:space="0" w:color="auto"/>
                <w:bottom w:val="none" w:sz="0" w:space="0" w:color="auto"/>
                <w:right w:val="none" w:sz="0" w:space="0" w:color="auto"/>
              </w:divBdr>
            </w:div>
            <w:div w:id="1230308217">
              <w:marLeft w:val="0"/>
              <w:marRight w:val="0"/>
              <w:marTop w:val="0"/>
              <w:marBottom w:val="0"/>
              <w:divBdr>
                <w:top w:val="none" w:sz="0" w:space="0" w:color="auto"/>
                <w:left w:val="none" w:sz="0" w:space="0" w:color="auto"/>
                <w:bottom w:val="none" w:sz="0" w:space="0" w:color="auto"/>
                <w:right w:val="none" w:sz="0" w:space="0" w:color="auto"/>
              </w:divBdr>
            </w:div>
            <w:div w:id="792792336">
              <w:marLeft w:val="0"/>
              <w:marRight w:val="0"/>
              <w:marTop w:val="0"/>
              <w:marBottom w:val="0"/>
              <w:divBdr>
                <w:top w:val="none" w:sz="0" w:space="0" w:color="auto"/>
                <w:left w:val="none" w:sz="0" w:space="0" w:color="auto"/>
                <w:bottom w:val="none" w:sz="0" w:space="0" w:color="auto"/>
                <w:right w:val="none" w:sz="0" w:space="0" w:color="auto"/>
              </w:divBdr>
            </w:div>
            <w:div w:id="729574364">
              <w:marLeft w:val="0"/>
              <w:marRight w:val="0"/>
              <w:marTop w:val="0"/>
              <w:marBottom w:val="0"/>
              <w:divBdr>
                <w:top w:val="none" w:sz="0" w:space="0" w:color="auto"/>
                <w:left w:val="none" w:sz="0" w:space="0" w:color="auto"/>
                <w:bottom w:val="none" w:sz="0" w:space="0" w:color="auto"/>
                <w:right w:val="none" w:sz="0" w:space="0" w:color="auto"/>
              </w:divBdr>
            </w:div>
            <w:div w:id="19652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182">
      <w:bodyDiv w:val="1"/>
      <w:marLeft w:val="0"/>
      <w:marRight w:val="0"/>
      <w:marTop w:val="0"/>
      <w:marBottom w:val="0"/>
      <w:divBdr>
        <w:top w:val="none" w:sz="0" w:space="0" w:color="auto"/>
        <w:left w:val="none" w:sz="0" w:space="0" w:color="auto"/>
        <w:bottom w:val="none" w:sz="0" w:space="0" w:color="auto"/>
        <w:right w:val="none" w:sz="0" w:space="0" w:color="auto"/>
      </w:divBdr>
      <w:divsChild>
        <w:div w:id="1207985324">
          <w:marLeft w:val="640"/>
          <w:marRight w:val="0"/>
          <w:marTop w:val="0"/>
          <w:marBottom w:val="0"/>
          <w:divBdr>
            <w:top w:val="none" w:sz="0" w:space="0" w:color="auto"/>
            <w:left w:val="none" w:sz="0" w:space="0" w:color="auto"/>
            <w:bottom w:val="none" w:sz="0" w:space="0" w:color="auto"/>
            <w:right w:val="none" w:sz="0" w:space="0" w:color="auto"/>
          </w:divBdr>
        </w:div>
        <w:div w:id="804201525">
          <w:marLeft w:val="640"/>
          <w:marRight w:val="0"/>
          <w:marTop w:val="0"/>
          <w:marBottom w:val="0"/>
          <w:divBdr>
            <w:top w:val="none" w:sz="0" w:space="0" w:color="auto"/>
            <w:left w:val="none" w:sz="0" w:space="0" w:color="auto"/>
            <w:bottom w:val="none" w:sz="0" w:space="0" w:color="auto"/>
            <w:right w:val="none" w:sz="0" w:space="0" w:color="auto"/>
          </w:divBdr>
        </w:div>
        <w:div w:id="146558827">
          <w:marLeft w:val="640"/>
          <w:marRight w:val="0"/>
          <w:marTop w:val="0"/>
          <w:marBottom w:val="0"/>
          <w:divBdr>
            <w:top w:val="none" w:sz="0" w:space="0" w:color="auto"/>
            <w:left w:val="none" w:sz="0" w:space="0" w:color="auto"/>
            <w:bottom w:val="none" w:sz="0" w:space="0" w:color="auto"/>
            <w:right w:val="none" w:sz="0" w:space="0" w:color="auto"/>
          </w:divBdr>
        </w:div>
        <w:div w:id="1426539302">
          <w:marLeft w:val="640"/>
          <w:marRight w:val="0"/>
          <w:marTop w:val="0"/>
          <w:marBottom w:val="0"/>
          <w:divBdr>
            <w:top w:val="none" w:sz="0" w:space="0" w:color="auto"/>
            <w:left w:val="none" w:sz="0" w:space="0" w:color="auto"/>
            <w:bottom w:val="none" w:sz="0" w:space="0" w:color="auto"/>
            <w:right w:val="none" w:sz="0" w:space="0" w:color="auto"/>
          </w:divBdr>
        </w:div>
        <w:div w:id="576523158">
          <w:marLeft w:val="640"/>
          <w:marRight w:val="0"/>
          <w:marTop w:val="0"/>
          <w:marBottom w:val="0"/>
          <w:divBdr>
            <w:top w:val="none" w:sz="0" w:space="0" w:color="auto"/>
            <w:left w:val="none" w:sz="0" w:space="0" w:color="auto"/>
            <w:bottom w:val="none" w:sz="0" w:space="0" w:color="auto"/>
            <w:right w:val="none" w:sz="0" w:space="0" w:color="auto"/>
          </w:divBdr>
        </w:div>
        <w:div w:id="231818331">
          <w:marLeft w:val="640"/>
          <w:marRight w:val="0"/>
          <w:marTop w:val="0"/>
          <w:marBottom w:val="0"/>
          <w:divBdr>
            <w:top w:val="none" w:sz="0" w:space="0" w:color="auto"/>
            <w:left w:val="none" w:sz="0" w:space="0" w:color="auto"/>
            <w:bottom w:val="none" w:sz="0" w:space="0" w:color="auto"/>
            <w:right w:val="none" w:sz="0" w:space="0" w:color="auto"/>
          </w:divBdr>
        </w:div>
        <w:div w:id="1776053857">
          <w:marLeft w:val="640"/>
          <w:marRight w:val="0"/>
          <w:marTop w:val="0"/>
          <w:marBottom w:val="0"/>
          <w:divBdr>
            <w:top w:val="none" w:sz="0" w:space="0" w:color="auto"/>
            <w:left w:val="none" w:sz="0" w:space="0" w:color="auto"/>
            <w:bottom w:val="none" w:sz="0" w:space="0" w:color="auto"/>
            <w:right w:val="none" w:sz="0" w:space="0" w:color="auto"/>
          </w:divBdr>
        </w:div>
        <w:div w:id="822089024">
          <w:marLeft w:val="640"/>
          <w:marRight w:val="0"/>
          <w:marTop w:val="0"/>
          <w:marBottom w:val="0"/>
          <w:divBdr>
            <w:top w:val="none" w:sz="0" w:space="0" w:color="auto"/>
            <w:left w:val="none" w:sz="0" w:space="0" w:color="auto"/>
            <w:bottom w:val="none" w:sz="0" w:space="0" w:color="auto"/>
            <w:right w:val="none" w:sz="0" w:space="0" w:color="auto"/>
          </w:divBdr>
        </w:div>
        <w:div w:id="1087073121">
          <w:marLeft w:val="640"/>
          <w:marRight w:val="0"/>
          <w:marTop w:val="0"/>
          <w:marBottom w:val="0"/>
          <w:divBdr>
            <w:top w:val="none" w:sz="0" w:space="0" w:color="auto"/>
            <w:left w:val="none" w:sz="0" w:space="0" w:color="auto"/>
            <w:bottom w:val="none" w:sz="0" w:space="0" w:color="auto"/>
            <w:right w:val="none" w:sz="0" w:space="0" w:color="auto"/>
          </w:divBdr>
        </w:div>
        <w:div w:id="285432269">
          <w:marLeft w:val="640"/>
          <w:marRight w:val="0"/>
          <w:marTop w:val="0"/>
          <w:marBottom w:val="0"/>
          <w:divBdr>
            <w:top w:val="none" w:sz="0" w:space="0" w:color="auto"/>
            <w:left w:val="none" w:sz="0" w:space="0" w:color="auto"/>
            <w:bottom w:val="none" w:sz="0" w:space="0" w:color="auto"/>
            <w:right w:val="none" w:sz="0" w:space="0" w:color="auto"/>
          </w:divBdr>
        </w:div>
        <w:div w:id="800146876">
          <w:marLeft w:val="640"/>
          <w:marRight w:val="0"/>
          <w:marTop w:val="0"/>
          <w:marBottom w:val="0"/>
          <w:divBdr>
            <w:top w:val="none" w:sz="0" w:space="0" w:color="auto"/>
            <w:left w:val="none" w:sz="0" w:space="0" w:color="auto"/>
            <w:bottom w:val="none" w:sz="0" w:space="0" w:color="auto"/>
            <w:right w:val="none" w:sz="0" w:space="0" w:color="auto"/>
          </w:divBdr>
        </w:div>
        <w:div w:id="1324092533">
          <w:marLeft w:val="640"/>
          <w:marRight w:val="0"/>
          <w:marTop w:val="0"/>
          <w:marBottom w:val="0"/>
          <w:divBdr>
            <w:top w:val="none" w:sz="0" w:space="0" w:color="auto"/>
            <w:left w:val="none" w:sz="0" w:space="0" w:color="auto"/>
            <w:bottom w:val="none" w:sz="0" w:space="0" w:color="auto"/>
            <w:right w:val="none" w:sz="0" w:space="0" w:color="auto"/>
          </w:divBdr>
        </w:div>
        <w:div w:id="1843857255">
          <w:marLeft w:val="640"/>
          <w:marRight w:val="0"/>
          <w:marTop w:val="0"/>
          <w:marBottom w:val="0"/>
          <w:divBdr>
            <w:top w:val="none" w:sz="0" w:space="0" w:color="auto"/>
            <w:left w:val="none" w:sz="0" w:space="0" w:color="auto"/>
            <w:bottom w:val="none" w:sz="0" w:space="0" w:color="auto"/>
            <w:right w:val="none" w:sz="0" w:space="0" w:color="auto"/>
          </w:divBdr>
        </w:div>
        <w:div w:id="107118203">
          <w:marLeft w:val="640"/>
          <w:marRight w:val="0"/>
          <w:marTop w:val="0"/>
          <w:marBottom w:val="0"/>
          <w:divBdr>
            <w:top w:val="none" w:sz="0" w:space="0" w:color="auto"/>
            <w:left w:val="none" w:sz="0" w:space="0" w:color="auto"/>
            <w:bottom w:val="none" w:sz="0" w:space="0" w:color="auto"/>
            <w:right w:val="none" w:sz="0" w:space="0" w:color="auto"/>
          </w:divBdr>
        </w:div>
        <w:div w:id="1591549327">
          <w:marLeft w:val="640"/>
          <w:marRight w:val="0"/>
          <w:marTop w:val="0"/>
          <w:marBottom w:val="0"/>
          <w:divBdr>
            <w:top w:val="none" w:sz="0" w:space="0" w:color="auto"/>
            <w:left w:val="none" w:sz="0" w:space="0" w:color="auto"/>
            <w:bottom w:val="none" w:sz="0" w:space="0" w:color="auto"/>
            <w:right w:val="none" w:sz="0" w:space="0" w:color="auto"/>
          </w:divBdr>
        </w:div>
        <w:div w:id="323780494">
          <w:marLeft w:val="640"/>
          <w:marRight w:val="0"/>
          <w:marTop w:val="0"/>
          <w:marBottom w:val="0"/>
          <w:divBdr>
            <w:top w:val="none" w:sz="0" w:space="0" w:color="auto"/>
            <w:left w:val="none" w:sz="0" w:space="0" w:color="auto"/>
            <w:bottom w:val="none" w:sz="0" w:space="0" w:color="auto"/>
            <w:right w:val="none" w:sz="0" w:space="0" w:color="auto"/>
          </w:divBdr>
        </w:div>
        <w:div w:id="443615171">
          <w:marLeft w:val="640"/>
          <w:marRight w:val="0"/>
          <w:marTop w:val="0"/>
          <w:marBottom w:val="0"/>
          <w:divBdr>
            <w:top w:val="none" w:sz="0" w:space="0" w:color="auto"/>
            <w:left w:val="none" w:sz="0" w:space="0" w:color="auto"/>
            <w:bottom w:val="none" w:sz="0" w:space="0" w:color="auto"/>
            <w:right w:val="none" w:sz="0" w:space="0" w:color="auto"/>
          </w:divBdr>
        </w:div>
        <w:div w:id="1149396294">
          <w:marLeft w:val="640"/>
          <w:marRight w:val="0"/>
          <w:marTop w:val="0"/>
          <w:marBottom w:val="0"/>
          <w:divBdr>
            <w:top w:val="none" w:sz="0" w:space="0" w:color="auto"/>
            <w:left w:val="none" w:sz="0" w:space="0" w:color="auto"/>
            <w:bottom w:val="none" w:sz="0" w:space="0" w:color="auto"/>
            <w:right w:val="none" w:sz="0" w:space="0" w:color="auto"/>
          </w:divBdr>
        </w:div>
        <w:div w:id="1487359131">
          <w:marLeft w:val="640"/>
          <w:marRight w:val="0"/>
          <w:marTop w:val="0"/>
          <w:marBottom w:val="0"/>
          <w:divBdr>
            <w:top w:val="none" w:sz="0" w:space="0" w:color="auto"/>
            <w:left w:val="none" w:sz="0" w:space="0" w:color="auto"/>
            <w:bottom w:val="none" w:sz="0" w:space="0" w:color="auto"/>
            <w:right w:val="none" w:sz="0" w:space="0" w:color="auto"/>
          </w:divBdr>
        </w:div>
        <w:div w:id="1858426721">
          <w:marLeft w:val="640"/>
          <w:marRight w:val="0"/>
          <w:marTop w:val="0"/>
          <w:marBottom w:val="0"/>
          <w:divBdr>
            <w:top w:val="none" w:sz="0" w:space="0" w:color="auto"/>
            <w:left w:val="none" w:sz="0" w:space="0" w:color="auto"/>
            <w:bottom w:val="none" w:sz="0" w:space="0" w:color="auto"/>
            <w:right w:val="none" w:sz="0" w:space="0" w:color="auto"/>
          </w:divBdr>
        </w:div>
        <w:div w:id="1164129372">
          <w:marLeft w:val="640"/>
          <w:marRight w:val="0"/>
          <w:marTop w:val="0"/>
          <w:marBottom w:val="0"/>
          <w:divBdr>
            <w:top w:val="none" w:sz="0" w:space="0" w:color="auto"/>
            <w:left w:val="none" w:sz="0" w:space="0" w:color="auto"/>
            <w:bottom w:val="none" w:sz="0" w:space="0" w:color="auto"/>
            <w:right w:val="none" w:sz="0" w:space="0" w:color="auto"/>
          </w:divBdr>
        </w:div>
        <w:div w:id="1099520412">
          <w:marLeft w:val="640"/>
          <w:marRight w:val="0"/>
          <w:marTop w:val="0"/>
          <w:marBottom w:val="0"/>
          <w:divBdr>
            <w:top w:val="none" w:sz="0" w:space="0" w:color="auto"/>
            <w:left w:val="none" w:sz="0" w:space="0" w:color="auto"/>
            <w:bottom w:val="none" w:sz="0" w:space="0" w:color="auto"/>
            <w:right w:val="none" w:sz="0" w:space="0" w:color="auto"/>
          </w:divBdr>
        </w:div>
        <w:div w:id="1560360722">
          <w:marLeft w:val="640"/>
          <w:marRight w:val="0"/>
          <w:marTop w:val="0"/>
          <w:marBottom w:val="0"/>
          <w:divBdr>
            <w:top w:val="none" w:sz="0" w:space="0" w:color="auto"/>
            <w:left w:val="none" w:sz="0" w:space="0" w:color="auto"/>
            <w:bottom w:val="none" w:sz="0" w:space="0" w:color="auto"/>
            <w:right w:val="none" w:sz="0" w:space="0" w:color="auto"/>
          </w:divBdr>
        </w:div>
        <w:div w:id="1426612922">
          <w:marLeft w:val="640"/>
          <w:marRight w:val="0"/>
          <w:marTop w:val="0"/>
          <w:marBottom w:val="0"/>
          <w:divBdr>
            <w:top w:val="none" w:sz="0" w:space="0" w:color="auto"/>
            <w:left w:val="none" w:sz="0" w:space="0" w:color="auto"/>
            <w:bottom w:val="none" w:sz="0" w:space="0" w:color="auto"/>
            <w:right w:val="none" w:sz="0" w:space="0" w:color="auto"/>
          </w:divBdr>
        </w:div>
        <w:div w:id="338625213">
          <w:marLeft w:val="640"/>
          <w:marRight w:val="0"/>
          <w:marTop w:val="0"/>
          <w:marBottom w:val="0"/>
          <w:divBdr>
            <w:top w:val="none" w:sz="0" w:space="0" w:color="auto"/>
            <w:left w:val="none" w:sz="0" w:space="0" w:color="auto"/>
            <w:bottom w:val="none" w:sz="0" w:space="0" w:color="auto"/>
            <w:right w:val="none" w:sz="0" w:space="0" w:color="auto"/>
          </w:divBdr>
        </w:div>
        <w:div w:id="387605670">
          <w:marLeft w:val="640"/>
          <w:marRight w:val="0"/>
          <w:marTop w:val="0"/>
          <w:marBottom w:val="0"/>
          <w:divBdr>
            <w:top w:val="none" w:sz="0" w:space="0" w:color="auto"/>
            <w:left w:val="none" w:sz="0" w:space="0" w:color="auto"/>
            <w:bottom w:val="none" w:sz="0" w:space="0" w:color="auto"/>
            <w:right w:val="none" w:sz="0" w:space="0" w:color="auto"/>
          </w:divBdr>
        </w:div>
        <w:div w:id="1738749327">
          <w:marLeft w:val="640"/>
          <w:marRight w:val="0"/>
          <w:marTop w:val="0"/>
          <w:marBottom w:val="0"/>
          <w:divBdr>
            <w:top w:val="none" w:sz="0" w:space="0" w:color="auto"/>
            <w:left w:val="none" w:sz="0" w:space="0" w:color="auto"/>
            <w:bottom w:val="none" w:sz="0" w:space="0" w:color="auto"/>
            <w:right w:val="none" w:sz="0" w:space="0" w:color="auto"/>
          </w:divBdr>
        </w:div>
        <w:div w:id="1060252541">
          <w:marLeft w:val="640"/>
          <w:marRight w:val="0"/>
          <w:marTop w:val="0"/>
          <w:marBottom w:val="0"/>
          <w:divBdr>
            <w:top w:val="none" w:sz="0" w:space="0" w:color="auto"/>
            <w:left w:val="none" w:sz="0" w:space="0" w:color="auto"/>
            <w:bottom w:val="none" w:sz="0" w:space="0" w:color="auto"/>
            <w:right w:val="none" w:sz="0" w:space="0" w:color="auto"/>
          </w:divBdr>
        </w:div>
        <w:div w:id="2108377719">
          <w:marLeft w:val="640"/>
          <w:marRight w:val="0"/>
          <w:marTop w:val="0"/>
          <w:marBottom w:val="0"/>
          <w:divBdr>
            <w:top w:val="none" w:sz="0" w:space="0" w:color="auto"/>
            <w:left w:val="none" w:sz="0" w:space="0" w:color="auto"/>
            <w:bottom w:val="none" w:sz="0" w:space="0" w:color="auto"/>
            <w:right w:val="none" w:sz="0" w:space="0" w:color="auto"/>
          </w:divBdr>
        </w:div>
        <w:div w:id="1347518251">
          <w:marLeft w:val="640"/>
          <w:marRight w:val="0"/>
          <w:marTop w:val="0"/>
          <w:marBottom w:val="0"/>
          <w:divBdr>
            <w:top w:val="none" w:sz="0" w:space="0" w:color="auto"/>
            <w:left w:val="none" w:sz="0" w:space="0" w:color="auto"/>
            <w:bottom w:val="none" w:sz="0" w:space="0" w:color="auto"/>
            <w:right w:val="none" w:sz="0" w:space="0" w:color="auto"/>
          </w:divBdr>
        </w:div>
        <w:div w:id="1184511712">
          <w:marLeft w:val="640"/>
          <w:marRight w:val="0"/>
          <w:marTop w:val="0"/>
          <w:marBottom w:val="0"/>
          <w:divBdr>
            <w:top w:val="none" w:sz="0" w:space="0" w:color="auto"/>
            <w:left w:val="none" w:sz="0" w:space="0" w:color="auto"/>
            <w:bottom w:val="none" w:sz="0" w:space="0" w:color="auto"/>
            <w:right w:val="none" w:sz="0" w:space="0" w:color="auto"/>
          </w:divBdr>
        </w:div>
        <w:div w:id="995301833">
          <w:marLeft w:val="640"/>
          <w:marRight w:val="0"/>
          <w:marTop w:val="0"/>
          <w:marBottom w:val="0"/>
          <w:divBdr>
            <w:top w:val="none" w:sz="0" w:space="0" w:color="auto"/>
            <w:left w:val="none" w:sz="0" w:space="0" w:color="auto"/>
            <w:bottom w:val="none" w:sz="0" w:space="0" w:color="auto"/>
            <w:right w:val="none" w:sz="0" w:space="0" w:color="auto"/>
          </w:divBdr>
        </w:div>
        <w:div w:id="1175193873">
          <w:marLeft w:val="640"/>
          <w:marRight w:val="0"/>
          <w:marTop w:val="0"/>
          <w:marBottom w:val="0"/>
          <w:divBdr>
            <w:top w:val="none" w:sz="0" w:space="0" w:color="auto"/>
            <w:left w:val="none" w:sz="0" w:space="0" w:color="auto"/>
            <w:bottom w:val="none" w:sz="0" w:space="0" w:color="auto"/>
            <w:right w:val="none" w:sz="0" w:space="0" w:color="auto"/>
          </w:divBdr>
        </w:div>
        <w:div w:id="1791892751">
          <w:marLeft w:val="640"/>
          <w:marRight w:val="0"/>
          <w:marTop w:val="0"/>
          <w:marBottom w:val="0"/>
          <w:divBdr>
            <w:top w:val="none" w:sz="0" w:space="0" w:color="auto"/>
            <w:left w:val="none" w:sz="0" w:space="0" w:color="auto"/>
            <w:bottom w:val="none" w:sz="0" w:space="0" w:color="auto"/>
            <w:right w:val="none" w:sz="0" w:space="0" w:color="auto"/>
          </w:divBdr>
        </w:div>
        <w:div w:id="1513376984">
          <w:marLeft w:val="640"/>
          <w:marRight w:val="0"/>
          <w:marTop w:val="0"/>
          <w:marBottom w:val="0"/>
          <w:divBdr>
            <w:top w:val="none" w:sz="0" w:space="0" w:color="auto"/>
            <w:left w:val="none" w:sz="0" w:space="0" w:color="auto"/>
            <w:bottom w:val="none" w:sz="0" w:space="0" w:color="auto"/>
            <w:right w:val="none" w:sz="0" w:space="0" w:color="auto"/>
          </w:divBdr>
        </w:div>
        <w:div w:id="426390884">
          <w:marLeft w:val="640"/>
          <w:marRight w:val="0"/>
          <w:marTop w:val="0"/>
          <w:marBottom w:val="0"/>
          <w:divBdr>
            <w:top w:val="none" w:sz="0" w:space="0" w:color="auto"/>
            <w:left w:val="none" w:sz="0" w:space="0" w:color="auto"/>
            <w:bottom w:val="none" w:sz="0" w:space="0" w:color="auto"/>
            <w:right w:val="none" w:sz="0" w:space="0" w:color="auto"/>
          </w:divBdr>
        </w:div>
        <w:div w:id="1468818364">
          <w:marLeft w:val="640"/>
          <w:marRight w:val="0"/>
          <w:marTop w:val="0"/>
          <w:marBottom w:val="0"/>
          <w:divBdr>
            <w:top w:val="none" w:sz="0" w:space="0" w:color="auto"/>
            <w:left w:val="none" w:sz="0" w:space="0" w:color="auto"/>
            <w:bottom w:val="none" w:sz="0" w:space="0" w:color="auto"/>
            <w:right w:val="none" w:sz="0" w:space="0" w:color="auto"/>
          </w:divBdr>
        </w:div>
        <w:div w:id="1344088694">
          <w:marLeft w:val="640"/>
          <w:marRight w:val="0"/>
          <w:marTop w:val="0"/>
          <w:marBottom w:val="0"/>
          <w:divBdr>
            <w:top w:val="none" w:sz="0" w:space="0" w:color="auto"/>
            <w:left w:val="none" w:sz="0" w:space="0" w:color="auto"/>
            <w:bottom w:val="none" w:sz="0" w:space="0" w:color="auto"/>
            <w:right w:val="none" w:sz="0" w:space="0" w:color="auto"/>
          </w:divBdr>
        </w:div>
        <w:div w:id="384722313">
          <w:marLeft w:val="640"/>
          <w:marRight w:val="0"/>
          <w:marTop w:val="0"/>
          <w:marBottom w:val="0"/>
          <w:divBdr>
            <w:top w:val="none" w:sz="0" w:space="0" w:color="auto"/>
            <w:left w:val="none" w:sz="0" w:space="0" w:color="auto"/>
            <w:bottom w:val="none" w:sz="0" w:space="0" w:color="auto"/>
            <w:right w:val="none" w:sz="0" w:space="0" w:color="auto"/>
          </w:divBdr>
        </w:div>
        <w:div w:id="1728870141">
          <w:marLeft w:val="640"/>
          <w:marRight w:val="0"/>
          <w:marTop w:val="0"/>
          <w:marBottom w:val="0"/>
          <w:divBdr>
            <w:top w:val="none" w:sz="0" w:space="0" w:color="auto"/>
            <w:left w:val="none" w:sz="0" w:space="0" w:color="auto"/>
            <w:bottom w:val="none" w:sz="0" w:space="0" w:color="auto"/>
            <w:right w:val="none" w:sz="0" w:space="0" w:color="auto"/>
          </w:divBdr>
        </w:div>
        <w:div w:id="1897232669">
          <w:marLeft w:val="640"/>
          <w:marRight w:val="0"/>
          <w:marTop w:val="0"/>
          <w:marBottom w:val="0"/>
          <w:divBdr>
            <w:top w:val="none" w:sz="0" w:space="0" w:color="auto"/>
            <w:left w:val="none" w:sz="0" w:space="0" w:color="auto"/>
            <w:bottom w:val="none" w:sz="0" w:space="0" w:color="auto"/>
            <w:right w:val="none" w:sz="0" w:space="0" w:color="auto"/>
          </w:divBdr>
        </w:div>
      </w:divsChild>
    </w:div>
    <w:div w:id="50348151">
      <w:bodyDiv w:val="1"/>
      <w:marLeft w:val="0"/>
      <w:marRight w:val="0"/>
      <w:marTop w:val="0"/>
      <w:marBottom w:val="0"/>
      <w:divBdr>
        <w:top w:val="none" w:sz="0" w:space="0" w:color="auto"/>
        <w:left w:val="none" w:sz="0" w:space="0" w:color="auto"/>
        <w:bottom w:val="none" w:sz="0" w:space="0" w:color="auto"/>
        <w:right w:val="none" w:sz="0" w:space="0" w:color="auto"/>
      </w:divBdr>
      <w:divsChild>
        <w:div w:id="707921119">
          <w:marLeft w:val="640"/>
          <w:marRight w:val="0"/>
          <w:marTop w:val="0"/>
          <w:marBottom w:val="0"/>
          <w:divBdr>
            <w:top w:val="none" w:sz="0" w:space="0" w:color="auto"/>
            <w:left w:val="none" w:sz="0" w:space="0" w:color="auto"/>
            <w:bottom w:val="none" w:sz="0" w:space="0" w:color="auto"/>
            <w:right w:val="none" w:sz="0" w:space="0" w:color="auto"/>
          </w:divBdr>
        </w:div>
        <w:div w:id="1593929039">
          <w:marLeft w:val="640"/>
          <w:marRight w:val="0"/>
          <w:marTop w:val="0"/>
          <w:marBottom w:val="0"/>
          <w:divBdr>
            <w:top w:val="none" w:sz="0" w:space="0" w:color="auto"/>
            <w:left w:val="none" w:sz="0" w:space="0" w:color="auto"/>
            <w:bottom w:val="none" w:sz="0" w:space="0" w:color="auto"/>
            <w:right w:val="none" w:sz="0" w:space="0" w:color="auto"/>
          </w:divBdr>
        </w:div>
        <w:div w:id="577716649">
          <w:marLeft w:val="640"/>
          <w:marRight w:val="0"/>
          <w:marTop w:val="0"/>
          <w:marBottom w:val="0"/>
          <w:divBdr>
            <w:top w:val="none" w:sz="0" w:space="0" w:color="auto"/>
            <w:left w:val="none" w:sz="0" w:space="0" w:color="auto"/>
            <w:bottom w:val="none" w:sz="0" w:space="0" w:color="auto"/>
            <w:right w:val="none" w:sz="0" w:space="0" w:color="auto"/>
          </w:divBdr>
        </w:div>
        <w:div w:id="2099019138">
          <w:marLeft w:val="640"/>
          <w:marRight w:val="0"/>
          <w:marTop w:val="0"/>
          <w:marBottom w:val="0"/>
          <w:divBdr>
            <w:top w:val="none" w:sz="0" w:space="0" w:color="auto"/>
            <w:left w:val="none" w:sz="0" w:space="0" w:color="auto"/>
            <w:bottom w:val="none" w:sz="0" w:space="0" w:color="auto"/>
            <w:right w:val="none" w:sz="0" w:space="0" w:color="auto"/>
          </w:divBdr>
        </w:div>
        <w:div w:id="588582222">
          <w:marLeft w:val="640"/>
          <w:marRight w:val="0"/>
          <w:marTop w:val="0"/>
          <w:marBottom w:val="0"/>
          <w:divBdr>
            <w:top w:val="none" w:sz="0" w:space="0" w:color="auto"/>
            <w:left w:val="none" w:sz="0" w:space="0" w:color="auto"/>
            <w:bottom w:val="none" w:sz="0" w:space="0" w:color="auto"/>
            <w:right w:val="none" w:sz="0" w:space="0" w:color="auto"/>
          </w:divBdr>
        </w:div>
        <w:div w:id="20253611">
          <w:marLeft w:val="640"/>
          <w:marRight w:val="0"/>
          <w:marTop w:val="0"/>
          <w:marBottom w:val="0"/>
          <w:divBdr>
            <w:top w:val="none" w:sz="0" w:space="0" w:color="auto"/>
            <w:left w:val="none" w:sz="0" w:space="0" w:color="auto"/>
            <w:bottom w:val="none" w:sz="0" w:space="0" w:color="auto"/>
            <w:right w:val="none" w:sz="0" w:space="0" w:color="auto"/>
          </w:divBdr>
        </w:div>
        <w:div w:id="912859975">
          <w:marLeft w:val="640"/>
          <w:marRight w:val="0"/>
          <w:marTop w:val="0"/>
          <w:marBottom w:val="0"/>
          <w:divBdr>
            <w:top w:val="none" w:sz="0" w:space="0" w:color="auto"/>
            <w:left w:val="none" w:sz="0" w:space="0" w:color="auto"/>
            <w:bottom w:val="none" w:sz="0" w:space="0" w:color="auto"/>
            <w:right w:val="none" w:sz="0" w:space="0" w:color="auto"/>
          </w:divBdr>
        </w:div>
        <w:div w:id="1554270795">
          <w:marLeft w:val="640"/>
          <w:marRight w:val="0"/>
          <w:marTop w:val="0"/>
          <w:marBottom w:val="0"/>
          <w:divBdr>
            <w:top w:val="none" w:sz="0" w:space="0" w:color="auto"/>
            <w:left w:val="none" w:sz="0" w:space="0" w:color="auto"/>
            <w:bottom w:val="none" w:sz="0" w:space="0" w:color="auto"/>
            <w:right w:val="none" w:sz="0" w:space="0" w:color="auto"/>
          </w:divBdr>
        </w:div>
        <w:div w:id="1277371491">
          <w:marLeft w:val="640"/>
          <w:marRight w:val="0"/>
          <w:marTop w:val="0"/>
          <w:marBottom w:val="0"/>
          <w:divBdr>
            <w:top w:val="none" w:sz="0" w:space="0" w:color="auto"/>
            <w:left w:val="none" w:sz="0" w:space="0" w:color="auto"/>
            <w:bottom w:val="none" w:sz="0" w:space="0" w:color="auto"/>
            <w:right w:val="none" w:sz="0" w:space="0" w:color="auto"/>
          </w:divBdr>
        </w:div>
        <w:div w:id="1922522382">
          <w:marLeft w:val="640"/>
          <w:marRight w:val="0"/>
          <w:marTop w:val="0"/>
          <w:marBottom w:val="0"/>
          <w:divBdr>
            <w:top w:val="none" w:sz="0" w:space="0" w:color="auto"/>
            <w:left w:val="none" w:sz="0" w:space="0" w:color="auto"/>
            <w:bottom w:val="none" w:sz="0" w:space="0" w:color="auto"/>
            <w:right w:val="none" w:sz="0" w:space="0" w:color="auto"/>
          </w:divBdr>
        </w:div>
        <w:div w:id="2116514159">
          <w:marLeft w:val="640"/>
          <w:marRight w:val="0"/>
          <w:marTop w:val="0"/>
          <w:marBottom w:val="0"/>
          <w:divBdr>
            <w:top w:val="none" w:sz="0" w:space="0" w:color="auto"/>
            <w:left w:val="none" w:sz="0" w:space="0" w:color="auto"/>
            <w:bottom w:val="none" w:sz="0" w:space="0" w:color="auto"/>
            <w:right w:val="none" w:sz="0" w:space="0" w:color="auto"/>
          </w:divBdr>
        </w:div>
        <w:div w:id="1456868485">
          <w:marLeft w:val="640"/>
          <w:marRight w:val="0"/>
          <w:marTop w:val="0"/>
          <w:marBottom w:val="0"/>
          <w:divBdr>
            <w:top w:val="none" w:sz="0" w:space="0" w:color="auto"/>
            <w:left w:val="none" w:sz="0" w:space="0" w:color="auto"/>
            <w:bottom w:val="none" w:sz="0" w:space="0" w:color="auto"/>
            <w:right w:val="none" w:sz="0" w:space="0" w:color="auto"/>
          </w:divBdr>
        </w:div>
        <w:div w:id="1488741200">
          <w:marLeft w:val="640"/>
          <w:marRight w:val="0"/>
          <w:marTop w:val="0"/>
          <w:marBottom w:val="0"/>
          <w:divBdr>
            <w:top w:val="none" w:sz="0" w:space="0" w:color="auto"/>
            <w:left w:val="none" w:sz="0" w:space="0" w:color="auto"/>
            <w:bottom w:val="none" w:sz="0" w:space="0" w:color="auto"/>
            <w:right w:val="none" w:sz="0" w:space="0" w:color="auto"/>
          </w:divBdr>
        </w:div>
        <w:div w:id="568030305">
          <w:marLeft w:val="640"/>
          <w:marRight w:val="0"/>
          <w:marTop w:val="0"/>
          <w:marBottom w:val="0"/>
          <w:divBdr>
            <w:top w:val="none" w:sz="0" w:space="0" w:color="auto"/>
            <w:left w:val="none" w:sz="0" w:space="0" w:color="auto"/>
            <w:bottom w:val="none" w:sz="0" w:space="0" w:color="auto"/>
            <w:right w:val="none" w:sz="0" w:space="0" w:color="auto"/>
          </w:divBdr>
        </w:div>
        <w:div w:id="1327171920">
          <w:marLeft w:val="640"/>
          <w:marRight w:val="0"/>
          <w:marTop w:val="0"/>
          <w:marBottom w:val="0"/>
          <w:divBdr>
            <w:top w:val="none" w:sz="0" w:space="0" w:color="auto"/>
            <w:left w:val="none" w:sz="0" w:space="0" w:color="auto"/>
            <w:bottom w:val="none" w:sz="0" w:space="0" w:color="auto"/>
            <w:right w:val="none" w:sz="0" w:space="0" w:color="auto"/>
          </w:divBdr>
        </w:div>
        <w:div w:id="1395926669">
          <w:marLeft w:val="640"/>
          <w:marRight w:val="0"/>
          <w:marTop w:val="0"/>
          <w:marBottom w:val="0"/>
          <w:divBdr>
            <w:top w:val="none" w:sz="0" w:space="0" w:color="auto"/>
            <w:left w:val="none" w:sz="0" w:space="0" w:color="auto"/>
            <w:bottom w:val="none" w:sz="0" w:space="0" w:color="auto"/>
            <w:right w:val="none" w:sz="0" w:space="0" w:color="auto"/>
          </w:divBdr>
        </w:div>
        <w:div w:id="131025868">
          <w:marLeft w:val="640"/>
          <w:marRight w:val="0"/>
          <w:marTop w:val="0"/>
          <w:marBottom w:val="0"/>
          <w:divBdr>
            <w:top w:val="none" w:sz="0" w:space="0" w:color="auto"/>
            <w:left w:val="none" w:sz="0" w:space="0" w:color="auto"/>
            <w:bottom w:val="none" w:sz="0" w:space="0" w:color="auto"/>
            <w:right w:val="none" w:sz="0" w:space="0" w:color="auto"/>
          </w:divBdr>
        </w:div>
        <w:div w:id="1574310685">
          <w:marLeft w:val="640"/>
          <w:marRight w:val="0"/>
          <w:marTop w:val="0"/>
          <w:marBottom w:val="0"/>
          <w:divBdr>
            <w:top w:val="none" w:sz="0" w:space="0" w:color="auto"/>
            <w:left w:val="none" w:sz="0" w:space="0" w:color="auto"/>
            <w:bottom w:val="none" w:sz="0" w:space="0" w:color="auto"/>
            <w:right w:val="none" w:sz="0" w:space="0" w:color="auto"/>
          </w:divBdr>
        </w:div>
        <w:div w:id="1290358294">
          <w:marLeft w:val="640"/>
          <w:marRight w:val="0"/>
          <w:marTop w:val="0"/>
          <w:marBottom w:val="0"/>
          <w:divBdr>
            <w:top w:val="none" w:sz="0" w:space="0" w:color="auto"/>
            <w:left w:val="none" w:sz="0" w:space="0" w:color="auto"/>
            <w:bottom w:val="none" w:sz="0" w:space="0" w:color="auto"/>
            <w:right w:val="none" w:sz="0" w:space="0" w:color="auto"/>
          </w:divBdr>
        </w:div>
        <w:div w:id="1152987337">
          <w:marLeft w:val="640"/>
          <w:marRight w:val="0"/>
          <w:marTop w:val="0"/>
          <w:marBottom w:val="0"/>
          <w:divBdr>
            <w:top w:val="none" w:sz="0" w:space="0" w:color="auto"/>
            <w:left w:val="none" w:sz="0" w:space="0" w:color="auto"/>
            <w:bottom w:val="none" w:sz="0" w:space="0" w:color="auto"/>
            <w:right w:val="none" w:sz="0" w:space="0" w:color="auto"/>
          </w:divBdr>
        </w:div>
        <w:div w:id="775101185">
          <w:marLeft w:val="640"/>
          <w:marRight w:val="0"/>
          <w:marTop w:val="0"/>
          <w:marBottom w:val="0"/>
          <w:divBdr>
            <w:top w:val="none" w:sz="0" w:space="0" w:color="auto"/>
            <w:left w:val="none" w:sz="0" w:space="0" w:color="auto"/>
            <w:bottom w:val="none" w:sz="0" w:space="0" w:color="auto"/>
            <w:right w:val="none" w:sz="0" w:space="0" w:color="auto"/>
          </w:divBdr>
        </w:div>
        <w:div w:id="228420969">
          <w:marLeft w:val="640"/>
          <w:marRight w:val="0"/>
          <w:marTop w:val="0"/>
          <w:marBottom w:val="0"/>
          <w:divBdr>
            <w:top w:val="none" w:sz="0" w:space="0" w:color="auto"/>
            <w:left w:val="none" w:sz="0" w:space="0" w:color="auto"/>
            <w:bottom w:val="none" w:sz="0" w:space="0" w:color="auto"/>
            <w:right w:val="none" w:sz="0" w:space="0" w:color="auto"/>
          </w:divBdr>
        </w:div>
        <w:div w:id="25759910">
          <w:marLeft w:val="640"/>
          <w:marRight w:val="0"/>
          <w:marTop w:val="0"/>
          <w:marBottom w:val="0"/>
          <w:divBdr>
            <w:top w:val="none" w:sz="0" w:space="0" w:color="auto"/>
            <w:left w:val="none" w:sz="0" w:space="0" w:color="auto"/>
            <w:bottom w:val="none" w:sz="0" w:space="0" w:color="auto"/>
            <w:right w:val="none" w:sz="0" w:space="0" w:color="auto"/>
          </w:divBdr>
        </w:div>
        <w:div w:id="1288390562">
          <w:marLeft w:val="640"/>
          <w:marRight w:val="0"/>
          <w:marTop w:val="0"/>
          <w:marBottom w:val="0"/>
          <w:divBdr>
            <w:top w:val="none" w:sz="0" w:space="0" w:color="auto"/>
            <w:left w:val="none" w:sz="0" w:space="0" w:color="auto"/>
            <w:bottom w:val="none" w:sz="0" w:space="0" w:color="auto"/>
            <w:right w:val="none" w:sz="0" w:space="0" w:color="auto"/>
          </w:divBdr>
        </w:div>
        <w:div w:id="1048839595">
          <w:marLeft w:val="640"/>
          <w:marRight w:val="0"/>
          <w:marTop w:val="0"/>
          <w:marBottom w:val="0"/>
          <w:divBdr>
            <w:top w:val="none" w:sz="0" w:space="0" w:color="auto"/>
            <w:left w:val="none" w:sz="0" w:space="0" w:color="auto"/>
            <w:bottom w:val="none" w:sz="0" w:space="0" w:color="auto"/>
            <w:right w:val="none" w:sz="0" w:space="0" w:color="auto"/>
          </w:divBdr>
        </w:div>
        <w:div w:id="1711941">
          <w:marLeft w:val="640"/>
          <w:marRight w:val="0"/>
          <w:marTop w:val="0"/>
          <w:marBottom w:val="0"/>
          <w:divBdr>
            <w:top w:val="none" w:sz="0" w:space="0" w:color="auto"/>
            <w:left w:val="none" w:sz="0" w:space="0" w:color="auto"/>
            <w:bottom w:val="none" w:sz="0" w:space="0" w:color="auto"/>
            <w:right w:val="none" w:sz="0" w:space="0" w:color="auto"/>
          </w:divBdr>
        </w:div>
        <w:div w:id="1006246479">
          <w:marLeft w:val="640"/>
          <w:marRight w:val="0"/>
          <w:marTop w:val="0"/>
          <w:marBottom w:val="0"/>
          <w:divBdr>
            <w:top w:val="none" w:sz="0" w:space="0" w:color="auto"/>
            <w:left w:val="none" w:sz="0" w:space="0" w:color="auto"/>
            <w:bottom w:val="none" w:sz="0" w:space="0" w:color="auto"/>
            <w:right w:val="none" w:sz="0" w:space="0" w:color="auto"/>
          </w:divBdr>
        </w:div>
        <w:div w:id="1706830804">
          <w:marLeft w:val="640"/>
          <w:marRight w:val="0"/>
          <w:marTop w:val="0"/>
          <w:marBottom w:val="0"/>
          <w:divBdr>
            <w:top w:val="none" w:sz="0" w:space="0" w:color="auto"/>
            <w:left w:val="none" w:sz="0" w:space="0" w:color="auto"/>
            <w:bottom w:val="none" w:sz="0" w:space="0" w:color="auto"/>
            <w:right w:val="none" w:sz="0" w:space="0" w:color="auto"/>
          </w:divBdr>
        </w:div>
        <w:div w:id="1884712177">
          <w:marLeft w:val="640"/>
          <w:marRight w:val="0"/>
          <w:marTop w:val="0"/>
          <w:marBottom w:val="0"/>
          <w:divBdr>
            <w:top w:val="none" w:sz="0" w:space="0" w:color="auto"/>
            <w:left w:val="none" w:sz="0" w:space="0" w:color="auto"/>
            <w:bottom w:val="none" w:sz="0" w:space="0" w:color="auto"/>
            <w:right w:val="none" w:sz="0" w:space="0" w:color="auto"/>
          </w:divBdr>
        </w:div>
        <w:div w:id="64646434">
          <w:marLeft w:val="640"/>
          <w:marRight w:val="0"/>
          <w:marTop w:val="0"/>
          <w:marBottom w:val="0"/>
          <w:divBdr>
            <w:top w:val="none" w:sz="0" w:space="0" w:color="auto"/>
            <w:left w:val="none" w:sz="0" w:space="0" w:color="auto"/>
            <w:bottom w:val="none" w:sz="0" w:space="0" w:color="auto"/>
            <w:right w:val="none" w:sz="0" w:space="0" w:color="auto"/>
          </w:divBdr>
        </w:div>
        <w:div w:id="1354302150">
          <w:marLeft w:val="640"/>
          <w:marRight w:val="0"/>
          <w:marTop w:val="0"/>
          <w:marBottom w:val="0"/>
          <w:divBdr>
            <w:top w:val="none" w:sz="0" w:space="0" w:color="auto"/>
            <w:left w:val="none" w:sz="0" w:space="0" w:color="auto"/>
            <w:bottom w:val="none" w:sz="0" w:space="0" w:color="auto"/>
            <w:right w:val="none" w:sz="0" w:space="0" w:color="auto"/>
          </w:divBdr>
        </w:div>
        <w:div w:id="2108965352">
          <w:marLeft w:val="640"/>
          <w:marRight w:val="0"/>
          <w:marTop w:val="0"/>
          <w:marBottom w:val="0"/>
          <w:divBdr>
            <w:top w:val="none" w:sz="0" w:space="0" w:color="auto"/>
            <w:left w:val="none" w:sz="0" w:space="0" w:color="auto"/>
            <w:bottom w:val="none" w:sz="0" w:space="0" w:color="auto"/>
            <w:right w:val="none" w:sz="0" w:space="0" w:color="auto"/>
          </w:divBdr>
        </w:div>
        <w:div w:id="1936329449">
          <w:marLeft w:val="640"/>
          <w:marRight w:val="0"/>
          <w:marTop w:val="0"/>
          <w:marBottom w:val="0"/>
          <w:divBdr>
            <w:top w:val="none" w:sz="0" w:space="0" w:color="auto"/>
            <w:left w:val="none" w:sz="0" w:space="0" w:color="auto"/>
            <w:bottom w:val="none" w:sz="0" w:space="0" w:color="auto"/>
            <w:right w:val="none" w:sz="0" w:space="0" w:color="auto"/>
          </w:divBdr>
        </w:div>
        <w:div w:id="276643262">
          <w:marLeft w:val="640"/>
          <w:marRight w:val="0"/>
          <w:marTop w:val="0"/>
          <w:marBottom w:val="0"/>
          <w:divBdr>
            <w:top w:val="none" w:sz="0" w:space="0" w:color="auto"/>
            <w:left w:val="none" w:sz="0" w:space="0" w:color="auto"/>
            <w:bottom w:val="none" w:sz="0" w:space="0" w:color="auto"/>
            <w:right w:val="none" w:sz="0" w:space="0" w:color="auto"/>
          </w:divBdr>
        </w:div>
        <w:div w:id="833880268">
          <w:marLeft w:val="640"/>
          <w:marRight w:val="0"/>
          <w:marTop w:val="0"/>
          <w:marBottom w:val="0"/>
          <w:divBdr>
            <w:top w:val="none" w:sz="0" w:space="0" w:color="auto"/>
            <w:left w:val="none" w:sz="0" w:space="0" w:color="auto"/>
            <w:bottom w:val="none" w:sz="0" w:space="0" w:color="auto"/>
            <w:right w:val="none" w:sz="0" w:space="0" w:color="auto"/>
          </w:divBdr>
        </w:div>
        <w:div w:id="322973671">
          <w:marLeft w:val="640"/>
          <w:marRight w:val="0"/>
          <w:marTop w:val="0"/>
          <w:marBottom w:val="0"/>
          <w:divBdr>
            <w:top w:val="none" w:sz="0" w:space="0" w:color="auto"/>
            <w:left w:val="none" w:sz="0" w:space="0" w:color="auto"/>
            <w:bottom w:val="none" w:sz="0" w:space="0" w:color="auto"/>
            <w:right w:val="none" w:sz="0" w:space="0" w:color="auto"/>
          </w:divBdr>
        </w:div>
        <w:div w:id="1031878796">
          <w:marLeft w:val="640"/>
          <w:marRight w:val="0"/>
          <w:marTop w:val="0"/>
          <w:marBottom w:val="0"/>
          <w:divBdr>
            <w:top w:val="none" w:sz="0" w:space="0" w:color="auto"/>
            <w:left w:val="none" w:sz="0" w:space="0" w:color="auto"/>
            <w:bottom w:val="none" w:sz="0" w:space="0" w:color="auto"/>
            <w:right w:val="none" w:sz="0" w:space="0" w:color="auto"/>
          </w:divBdr>
        </w:div>
        <w:div w:id="1916547744">
          <w:marLeft w:val="640"/>
          <w:marRight w:val="0"/>
          <w:marTop w:val="0"/>
          <w:marBottom w:val="0"/>
          <w:divBdr>
            <w:top w:val="none" w:sz="0" w:space="0" w:color="auto"/>
            <w:left w:val="none" w:sz="0" w:space="0" w:color="auto"/>
            <w:bottom w:val="none" w:sz="0" w:space="0" w:color="auto"/>
            <w:right w:val="none" w:sz="0" w:space="0" w:color="auto"/>
          </w:divBdr>
        </w:div>
        <w:div w:id="1163816879">
          <w:marLeft w:val="640"/>
          <w:marRight w:val="0"/>
          <w:marTop w:val="0"/>
          <w:marBottom w:val="0"/>
          <w:divBdr>
            <w:top w:val="none" w:sz="0" w:space="0" w:color="auto"/>
            <w:left w:val="none" w:sz="0" w:space="0" w:color="auto"/>
            <w:bottom w:val="none" w:sz="0" w:space="0" w:color="auto"/>
            <w:right w:val="none" w:sz="0" w:space="0" w:color="auto"/>
          </w:divBdr>
        </w:div>
        <w:div w:id="1220675014">
          <w:marLeft w:val="640"/>
          <w:marRight w:val="0"/>
          <w:marTop w:val="0"/>
          <w:marBottom w:val="0"/>
          <w:divBdr>
            <w:top w:val="none" w:sz="0" w:space="0" w:color="auto"/>
            <w:left w:val="none" w:sz="0" w:space="0" w:color="auto"/>
            <w:bottom w:val="none" w:sz="0" w:space="0" w:color="auto"/>
            <w:right w:val="none" w:sz="0" w:space="0" w:color="auto"/>
          </w:divBdr>
        </w:div>
        <w:div w:id="2099475641">
          <w:marLeft w:val="640"/>
          <w:marRight w:val="0"/>
          <w:marTop w:val="0"/>
          <w:marBottom w:val="0"/>
          <w:divBdr>
            <w:top w:val="none" w:sz="0" w:space="0" w:color="auto"/>
            <w:left w:val="none" w:sz="0" w:space="0" w:color="auto"/>
            <w:bottom w:val="none" w:sz="0" w:space="0" w:color="auto"/>
            <w:right w:val="none" w:sz="0" w:space="0" w:color="auto"/>
          </w:divBdr>
        </w:div>
      </w:divsChild>
    </w:div>
    <w:div w:id="52435915">
      <w:bodyDiv w:val="1"/>
      <w:marLeft w:val="0"/>
      <w:marRight w:val="0"/>
      <w:marTop w:val="0"/>
      <w:marBottom w:val="0"/>
      <w:divBdr>
        <w:top w:val="none" w:sz="0" w:space="0" w:color="auto"/>
        <w:left w:val="none" w:sz="0" w:space="0" w:color="auto"/>
        <w:bottom w:val="none" w:sz="0" w:space="0" w:color="auto"/>
        <w:right w:val="none" w:sz="0" w:space="0" w:color="auto"/>
      </w:divBdr>
      <w:divsChild>
        <w:div w:id="478425575">
          <w:marLeft w:val="640"/>
          <w:marRight w:val="0"/>
          <w:marTop w:val="0"/>
          <w:marBottom w:val="0"/>
          <w:divBdr>
            <w:top w:val="none" w:sz="0" w:space="0" w:color="auto"/>
            <w:left w:val="none" w:sz="0" w:space="0" w:color="auto"/>
            <w:bottom w:val="none" w:sz="0" w:space="0" w:color="auto"/>
            <w:right w:val="none" w:sz="0" w:space="0" w:color="auto"/>
          </w:divBdr>
        </w:div>
        <w:div w:id="2092189267">
          <w:marLeft w:val="640"/>
          <w:marRight w:val="0"/>
          <w:marTop w:val="0"/>
          <w:marBottom w:val="0"/>
          <w:divBdr>
            <w:top w:val="none" w:sz="0" w:space="0" w:color="auto"/>
            <w:left w:val="none" w:sz="0" w:space="0" w:color="auto"/>
            <w:bottom w:val="none" w:sz="0" w:space="0" w:color="auto"/>
            <w:right w:val="none" w:sz="0" w:space="0" w:color="auto"/>
          </w:divBdr>
        </w:div>
        <w:div w:id="1772357587">
          <w:marLeft w:val="640"/>
          <w:marRight w:val="0"/>
          <w:marTop w:val="0"/>
          <w:marBottom w:val="0"/>
          <w:divBdr>
            <w:top w:val="none" w:sz="0" w:space="0" w:color="auto"/>
            <w:left w:val="none" w:sz="0" w:space="0" w:color="auto"/>
            <w:bottom w:val="none" w:sz="0" w:space="0" w:color="auto"/>
            <w:right w:val="none" w:sz="0" w:space="0" w:color="auto"/>
          </w:divBdr>
        </w:div>
        <w:div w:id="1075320845">
          <w:marLeft w:val="640"/>
          <w:marRight w:val="0"/>
          <w:marTop w:val="0"/>
          <w:marBottom w:val="0"/>
          <w:divBdr>
            <w:top w:val="none" w:sz="0" w:space="0" w:color="auto"/>
            <w:left w:val="none" w:sz="0" w:space="0" w:color="auto"/>
            <w:bottom w:val="none" w:sz="0" w:space="0" w:color="auto"/>
            <w:right w:val="none" w:sz="0" w:space="0" w:color="auto"/>
          </w:divBdr>
        </w:div>
        <w:div w:id="948584305">
          <w:marLeft w:val="640"/>
          <w:marRight w:val="0"/>
          <w:marTop w:val="0"/>
          <w:marBottom w:val="0"/>
          <w:divBdr>
            <w:top w:val="none" w:sz="0" w:space="0" w:color="auto"/>
            <w:left w:val="none" w:sz="0" w:space="0" w:color="auto"/>
            <w:bottom w:val="none" w:sz="0" w:space="0" w:color="auto"/>
            <w:right w:val="none" w:sz="0" w:space="0" w:color="auto"/>
          </w:divBdr>
        </w:div>
        <w:div w:id="1620407605">
          <w:marLeft w:val="640"/>
          <w:marRight w:val="0"/>
          <w:marTop w:val="0"/>
          <w:marBottom w:val="0"/>
          <w:divBdr>
            <w:top w:val="none" w:sz="0" w:space="0" w:color="auto"/>
            <w:left w:val="none" w:sz="0" w:space="0" w:color="auto"/>
            <w:bottom w:val="none" w:sz="0" w:space="0" w:color="auto"/>
            <w:right w:val="none" w:sz="0" w:space="0" w:color="auto"/>
          </w:divBdr>
        </w:div>
        <w:div w:id="362829012">
          <w:marLeft w:val="640"/>
          <w:marRight w:val="0"/>
          <w:marTop w:val="0"/>
          <w:marBottom w:val="0"/>
          <w:divBdr>
            <w:top w:val="none" w:sz="0" w:space="0" w:color="auto"/>
            <w:left w:val="none" w:sz="0" w:space="0" w:color="auto"/>
            <w:bottom w:val="none" w:sz="0" w:space="0" w:color="auto"/>
            <w:right w:val="none" w:sz="0" w:space="0" w:color="auto"/>
          </w:divBdr>
        </w:div>
        <w:div w:id="1752194271">
          <w:marLeft w:val="640"/>
          <w:marRight w:val="0"/>
          <w:marTop w:val="0"/>
          <w:marBottom w:val="0"/>
          <w:divBdr>
            <w:top w:val="none" w:sz="0" w:space="0" w:color="auto"/>
            <w:left w:val="none" w:sz="0" w:space="0" w:color="auto"/>
            <w:bottom w:val="none" w:sz="0" w:space="0" w:color="auto"/>
            <w:right w:val="none" w:sz="0" w:space="0" w:color="auto"/>
          </w:divBdr>
        </w:div>
        <w:div w:id="16203848">
          <w:marLeft w:val="640"/>
          <w:marRight w:val="0"/>
          <w:marTop w:val="0"/>
          <w:marBottom w:val="0"/>
          <w:divBdr>
            <w:top w:val="none" w:sz="0" w:space="0" w:color="auto"/>
            <w:left w:val="none" w:sz="0" w:space="0" w:color="auto"/>
            <w:bottom w:val="none" w:sz="0" w:space="0" w:color="auto"/>
            <w:right w:val="none" w:sz="0" w:space="0" w:color="auto"/>
          </w:divBdr>
        </w:div>
        <w:div w:id="340160316">
          <w:marLeft w:val="640"/>
          <w:marRight w:val="0"/>
          <w:marTop w:val="0"/>
          <w:marBottom w:val="0"/>
          <w:divBdr>
            <w:top w:val="none" w:sz="0" w:space="0" w:color="auto"/>
            <w:left w:val="none" w:sz="0" w:space="0" w:color="auto"/>
            <w:bottom w:val="none" w:sz="0" w:space="0" w:color="auto"/>
            <w:right w:val="none" w:sz="0" w:space="0" w:color="auto"/>
          </w:divBdr>
        </w:div>
        <w:div w:id="1731224905">
          <w:marLeft w:val="640"/>
          <w:marRight w:val="0"/>
          <w:marTop w:val="0"/>
          <w:marBottom w:val="0"/>
          <w:divBdr>
            <w:top w:val="none" w:sz="0" w:space="0" w:color="auto"/>
            <w:left w:val="none" w:sz="0" w:space="0" w:color="auto"/>
            <w:bottom w:val="none" w:sz="0" w:space="0" w:color="auto"/>
            <w:right w:val="none" w:sz="0" w:space="0" w:color="auto"/>
          </w:divBdr>
        </w:div>
        <w:div w:id="1444154847">
          <w:marLeft w:val="640"/>
          <w:marRight w:val="0"/>
          <w:marTop w:val="0"/>
          <w:marBottom w:val="0"/>
          <w:divBdr>
            <w:top w:val="none" w:sz="0" w:space="0" w:color="auto"/>
            <w:left w:val="none" w:sz="0" w:space="0" w:color="auto"/>
            <w:bottom w:val="none" w:sz="0" w:space="0" w:color="auto"/>
            <w:right w:val="none" w:sz="0" w:space="0" w:color="auto"/>
          </w:divBdr>
        </w:div>
        <w:div w:id="787048828">
          <w:marLeft w:val="640"/>
          <w:marRight w:val="0"/>
          <w:marTop w:val="0"/>
          <w:marBottom w:val="0"/>
          <w:divBdr>
            <w:top w:val="none" w:sz="0" w:space="0" w:color="auto"/>
            <w:left w:val="none" w:sz="0" w:space="0" w:color="auto"/>
            <w:bottom w:val="none" w:sz="0" w:space="0" w:color="auto"/>
            <w:right w:val="none" w:sz="0" w:space="0" w:color="auto"/>
          </w:divBdr>
        </w:div>
        <w:div w:id="1696888108">
          <w:marLeft w:val="640"/>
          <w:marRight w:val="0"/>
          <w:marTop w:val="0"/>
          <w:marBottom w:val="0"/>
          <w:divBdr>
            <w:top w:val="none" w:sz="0" w:space="0" w:color="auto"/>
            <w:left w:val="none" w:sz="0" w:space="0" w:color="auto"/>
            <w:bottom w:val="none" w:sz="0" w:space="0" w:color="auto"/>
            <w:right w:val="none" w:sz="0" w:space="0" w:color="auto"/>
          </w:divBdr>
        </w:div>
        <w:div w:id="1203596551">
          <w:marLeft w:val="640"/>
          <w:marRight w:val="0"/>
          <w:marTop w:val="0"/>
          <w:marBottom w:val="0"/>
          <w:divBdr>
            <w:top w:val="none" w:sz="0" w:space="0" w:color="auto"/>
            <w:left w:val="none" w:sz="0" w:space="0" w:color="auto"/>
            <w:bottom w:val="none" w:sz="0" w:space="0" w:color="auto"/>
            <w:right w:val="none" w:sz="0" w:space="0" w:color="auto"/>
          </w:divBdr>
        </w:div>
        <w:div w:id="1542941736">
          <w:marLeft w:val="640"/>
          <w:marRight w:val="0"/>
          <w:marTop w:val="0"/>
          <w:marBottom w:val="0"/>
          <w:divBdr>
            <w:top w:val="none" w:sz="0" w:space="0" w:color="auto"/>
            <w:left w:val="none" w:sz="0" w:space="0" w:color="auto"/>
            <w:bottom w:val="none" w:sz="0" w:space="0" w:color="auto"/>
            <w:right w:val="none" w:sz="0" w:space="0" w:color="auto"/>
          </w:divBdr>
        </w:div>
        <w:div w:id="1360471407">
          <w:marLeft w:val="640"/>
          <w:marRight w:val="0"/>
          <w:marTop w:val="0"/>
          <w:marBottom w:val="0"/>
          <w:divBdr>
            <w:top w:val="none" w:sz="0" w:space="0" w:color="auto"/>
            <w:left w:val="none" w:sz="0" w:space="0" w:color="auto"/>
            <w:bottom w:val="none" w:sz="0" w:space="0" w:color="auto"/>
            <w:right w:val="none" w:sz="0" w:space="0" w:color="auto"/>
          </w:divBdr>
        </w:div>
        <w:div w:id="904951570">
          <w:marLeft w:val="640"/>
          <w:marRight w:val="0"/>
          <w:marTop w:val="0"/>
          <w:marBottom w:val="0"/>
          <w:divBdr>
            <w:top w:val="none" w:sz="0" w:space="0" w:color="auto"/>
            <w:left w:val="none" w:sz="0" w:space="0" w:color="auto"/>
            <w:bottom w:val="none" w:sz="0" w:space="0" w:color="auto"/>
            <w:right w:val="none" w:sz="0" w:space="0" w:color="auto"/>
          </w:divBdr>
        </w:div>
        <w:div w:id="529487495">
          <w:marLeft w:val="640"/>
          <w:marRight w:val="0"/>
          <w:marTop w:val="0"/>
          <w:marBottom w:val="0"/>
          <w:divBdr>
            <w:top w:val="none" w:sz="0" w:space="0" w:color="auto"/>
            <w:left w:val="none" w:sz="0" w:space="0" w:color="auto"/>
            <w:bottom w:val="none" w:sz="0" w:space="0" w:color="auto"/>
            <w:right w:val="none" w:sz="0" w:space="0" w:color="auto"/>
          </w:divBdr>
        </w:div>
        <w:div w:id="441192049">
          <w:marLeft w:val="640"/>
          <w:marRight w:val="0"/>
          <w:marTop w:val="0"/>
          <w:marBottom w:val="0"/>
          <w:divBdr>
            <w:top w:val="none" w:sz="0" w:space="0" w:color="auto"/>
            <w:left w:val="none" w:sz="0" w:space="0" w:color="auto"/>
            <w:bottom w:val="none" w:sz="0" w:space="0" w:color="auto"/>
            <w:right w:val="none" w:sz="0" w:space="0" w:color="auto"/>
          </w:divBdr>
        </w:div>
        <w:div w:id="549801429">
          <w:marLeft w:val="640"/>
          <w:marRight w:val="0"/>
          <w:marTop w:val="0"/>
          <w:marBottom w:val="0"/>
          <w:divBdr>
            <w:top w:val="none" w:sz="0" w:space="0" w:color="auto"/>
            <w:left w:val="none" w:sz="0" w:space="0" w:color="auto"/>
            <w:bottom w:val="none" w:sz="0" w:space="0" w:color="auto"/>
            <w:right w:val="none" w:sz="0" w:space="0" w:color="auto"/>
          </w:divBdr>
        </w:div>
        <w:div w:id="150101917">
          <w:marLeft w:val="640"/>
          <w:marRight w:val="0"/>
          <w:marTop w:val="0"/>
          <w:marBottom w:val="0"/>
          <w:divBdr>
            <w:top w:val="none" w:sz="0" w:space="0" w:color="auto"/>
            <w:left w:val="none" w:sz="0" w:space="0" w:color="auto"/>
            <w:bottom w:val="none" w:sz="0" w:space="0" w:color="auto"/>
            <w:right w:val="none" w:sz="0" w:space="0" w:color="auto"/>
          </w:divBdr>
        </w:div>
        <w:div w:id="689333522">
          <w:marLeft w:val="640"/>
          <w:marRight w:val="0"/>
          <w:marTop w:val="0"/>
          <w:marBottom w:val="0"/>
          <w:divBdr>
            <w:top w:val="none" w:sz="0" w:space="0" w:color="auto"/>
            <w:left w:val="none" w:sz="0" w:space="0" w:color="auto"/>
            <w:bottom w:val="none" w:sz="0" w:space="0" w:color="auto"/>
            <w:right w:val="none" w:sz="0" w:space="0" w:color="auto"/>
          </w:divBdr>
        </w:div>
        <w:div w:id="2086874457">
          <w:marLeft w:val="640"/>
          <w:marRight w:val="0"/>
          <w:marTop w:val="0"/>
          <w:marBottom w:val="0"/>
          <w:divBdr>
            <w:top w:val="none" w:sz="0" w:space="0" w:color="auto"/>
            <w:left w:val="none" w:sz="0" w:space="0" w:color="auto"/>
            <w:bottom w:val="none" w:sz="0" w:space="0" w:color="auto"/>
            <w:right w:val="none" w:sz="0" w:space="0" w:color="auto"/>
          </w:divBdr>
        </w:div>
        <w:div w:id="942103609">
          <w:marLeft w:val="640"/>
          <w:marRight w:val="0"/>
          <w:marTop w:val="0"/>
          <w:marBottom w:val="0"/>
          <w:divBdr>
            <w:top w:val="none" w:sz="0" w:space="0" w:color="auto"/>
            <w:left w:val="none" w:sz="0" w:space="0" w:color="auto"/>
            <w:bottom w:val="none" w:sz="0" w:space="0" w:color="auto"/>
            <w:right w:val="none" w:sz="0" w:space="0" w:color="auto"/>
          </w:divBdr>
        </w:div>
        <w:div w:id="502550230">
          <w:marLeft w:val="640"/>
          <w:marRight w:val="0"/>
          <w:marTop w:val="0"/>
          <w:marBottom w:val="0"/>
          <w:divBdr>
            <w:top w:val="none" w:sz="0" w:space="0" w:color="auto"/>
            <w:left w:val="none" w:sz="0" w:space="0" w:color="auto"/>
            <w:bottom w:val="none" w:sz="0" w:space="0" w:color="auto"/>
            <w:right w:val="none" w:sz="0" w:space="0" w:color="auto"/>
          </w:divBdr>
        </w:div>
        <w:div w:id="2116555710">
          <w:marLeft w:val="640"/>
          <w:marRight w:val="0"/>
          <w:marTop w:val="0"/>
          <w:marBottom w:val="0"/>
          <w:divBdr>
            <w:top w:val="none" w:sz="0" w:space="0" w:color="auto"/>
            <w:left w:val="none" w:sz="0" w:space="0" w:color="auto"/>
            <w:bottom w:val="none" w:sz="0" w:space="0" w:color="auto"/>
            <w:right w:val="none" w:sz="0" w:space="0" w:color="auto"/>
          </w:divBdr>
        </w:div>
        <w:div w:id="1918437394">
          <w:marLeft w:val="640"/>
          <w:marRight w:val="0"/>
          <w:marTop w:val="0"/>
          <w:marBottom w:val="0"/>
          <w:divBdr>
            <w:top w:val="none" w:sz="0" w:space="0" w:color="auto"/>
            <w:left w:val="none" w:sz="0" w:space="0" w:color="auto"/>
            <w:bottom w:val="none" w:sz="0" w:space="0" w:color="auto"/>
            <w:right w:val="none" w:sz="0" w:space="0" w:color="auto"/>
          </w:divBdr>
        </w:div>
        <w:div w:id="883492841">
          <w:marLeft w:val="640"/>
          <w:marRight w:val="0"/>
          <w:marTop w:val="0"/>
          <w:marBottom w:val="0"/>
          <w:divBdr>
            <w:top w:val="none" w:sz="0" w:space="0" w:color="auto"/>
            <w:left w:val="none" w:sz="0" w:space="0" w:color="auto"/>
            <w:bottom w:val="none" w:sz="0" w:space="0" w:color="auto"/>
            <w:right w:val="none" w:sz="0" w:space="0" w:color="auto"/>
          </w:divBdr>
        </w:div>
        <w:div w:id="276449398">
          <w:marLeft w:val="640"/>
          <w:marRight w:val="0"/>
          <w:marTop w:val="0"/>
          <w:marBottom w:val="0"/>
          <w:divBdr>
            <w:top w:val="none" w:sz="0" w:space="0" w:color="auto"/>
            <w:left w:val="none" w:sz="0" w:space="0" w:color="auto"/>
            <w:bottom w:val="none" w:sz="0" w:space="0" w:color="auto"/>
            <w:right w:val="none" w:sz="0" w:space="0" w:color="auto"/>
          </w:divBdr>
        </w:div>
        <w:div w:id="1956056746">
          <w:marLeft w:val="640"/>
          <w:marRight w:val="0"/>
          <w:marTop w:val="0"/>
          <w:marBottom w:val="0"/>
          <w:divBdr>
            <w:top w:val="none" w:sz="0" w:space="0" w:color="auto"/>
            <w:left w:val="none" w:sz="0" w:space="0" w:color="auto"/>
            <w:bottom w:val="none" w:sz="0" w:space="0" w:color="auto"/>
            <w:right w:val="none" w:sz="0" w:space="0" w:color="auto"/>
          </w:divBdr>
        </w:div>
        <w:div w:id="350376620">
          <w:marLeft w:val="640"/>
          <w:marRight w:val="0"/>
          <w:marTop w:val="0"/>
          <w:marBottom w:val="0"/>
          <w:divBdr>
            <w:top w:val="none" w:sz="0" w:space="0" w:color="auto"/>
            <w:left w:val="none" w:sz="0" w:space="0" w:color="auto"/>
            <w:bottom w:val="none" w:sz="0" w:space="0" w:color="auto"/>
            <w:right w:val="none" w:sz="0" w:space="0" w:color="auto"/>
          </w:divBdr>
        </w:div>
        <w:div w:id="509292668">
          <w:marLeft w:val="640"/>
          <w:marRight w:val="0"/>
          <w:marTop w:val="0"/>
          <w:marBottom w:val="0"/>
          <w:divBdr>
            <w:top w:val="none" w:sz="0" w:space="0" w:color="auto"/>
            <w:left w:val="none" w:sz="0" w:space="0" w:color="auto"/>
            <w:bottom w:val="none" w:sz="0" w:space="0" w:color="auto"/>
            <w:right w:val="none" w:sz="0" w:space="0" w:color="auto"/>
          </w:divBdr>
        </w:div>
        <w:div w:id="740753947">
          <w:marLeft w:val="640"/>
          <w:marRight w:val="0"/>
          <w:marTop w:val="0"/>
          <w:marBottom w:val="0"/>
          <w:divBdr>
            <w:top w:val="none" w:sz="0" w:space="0" w:color="auto"/>
            <w:left w:val="none" w:sz="0" w:space="0" w:color="auto"/>
            <w:bottom w:val="none" w:sz="0" w:space="0" w:color="auto"/>
            <w:right w:val="none" w:sz="0" w:space="0" w:color="auto"/>
          </w:divBdr>
        </w:div>
        <w:div w:id="1523082576">
          <w:marLeft w:val="640"/>
          <w:marRight w:val="0"/>
          <w:marTop w:val="0"/>
          <w:marBottom w:val="0"/>
          <w:divBdr>
            <w:top w:val="none" w:sz="0" w:space="0" w:color="auto"/>
            <w:left w:val="none" w:sz="0" w:space="0" w:color="auto"/>
            <w:bottom w:val="none" w:sz="0" w:space="0" w:color="auto"/>
            <w:right w:val="none" w:sz="0" w:space="0" w:color="auto"/>
          </w:divBdr>
        </w:div>
        <w:div w:id="1284269932">
          <w:marLeft w:val="640"/>
          <w:marRight w:val="0"/>
          <w:marTop w:val="0"/>
          <w:marBottom w:val="0"/>
          <w:divBdr>
            <w:top w:val="none" w:sz="0" w:space="0" w:color="auto"/>
            <w:left w:val="none" w:sz="0" w:space="0" w:color="auto"/>
            <w:bottom w:val="none" w:sz="0" w:space="0" w:color="auto"/>
            <w:right w:val="none" w:sz="0" w:space="0" w:color="auto"/>
          </w:divBdr>
        </w:div>
        <w:div w:id="1331829640">
          <w:marLeft w:val="640"/>
          <w:marRight w:val="0"/>
          <w:marTop w:val="0"/>
          <w:marBottom w:val="0"/>
          <w:divBdr>
            <w:top w:val="none" w:sz="0" w:space="0" w:color="auto"/>
            <w:left w:val="none" w:sz="0" w:space="0" w:color="auto"/>
            <w:bottom w:val="none" w:sz="0" w:space="0" w:color="auto"/>
            <w:right w:val="none" w:sz="0" w:space="0" w:color="auto"/>
          </w:divBdr>
        </w:div>
        <w:div w:id="795416993">
          <w:marLeft w:val="640"/>
          <w:marRight w:val="0"/>
          <w:marTop w:val="0"/>
          <w:marBottom w:val="0"/>
          <w:divBdr>
            <w:top w:val="none" w:sz="0" w:space="0" w:color="auto"/>
            <w:left w:val="none" w:sz="0" w:space="0" w:color="auto"/>
            <w:bottom w:val="none" w:sz="0" w:space="0" w:color="auto"/>
            <w:right w:val="none" w:sz="0" w:space="0" w:color="auto"/>
          </w:divBdr>
        </w:div>
        <w:div w:id="868615047">
          <w:marLeft w:val="640"/>
          <w:marRight w:val="0"/>
          <w:marTop w:val="0"/>
          <w:marBottom w:val="0"/>
          <w:divBdr>
            <w:top w:val="none" w:sz="0" w:space="0" w:color="auto"/>
            <w:left w:val="none" w:sz="0" w:space="0" w:color="auto"/>
            <w:bottom w:val="none" w:sz="0" w:space="0" w:color="auto"/>
            <w:right w:val="none" w:sz="0" w:space="0" w:color="auto"/>
          </w:divBdr>
        </w:div>
        <w:div w:id="1385133081">
          <w:marLeft w:val="640"/>
          <w:marRight w:val="0"/>
          <w:marTop w:val="0"/>
          <w:marBottom w:val="0"/>
          <w:divBdr>
            <w:top w:val="none" w:sz="0" w:space="0" w:color="auto"/>
            <w:left w:val="none" w:sz="0" w:space="0" w:color="auto"/>
            <w:bottom w:val="none" w:sz="0" w:space="0" w:color="auto"/>
            <w:right w:val="none" w:sz="0" w:space="0" w:color="auto"/>
          </w:divBdr>
        </w:div>
        <w:div w:id="248581304">
          <w:marLeft w:val="640"/>
          <w:marRight w:val="0"/>
          <w:marTop w:val="0"/>
          <w:marBottom w:val="0"/>
          <w:divBdr>
            <w:top w:val="none" w:sz="0" w:space="0" w:color="auto"/>
            <w:left w:val="none" w:sz="0" w:space="0" w:color="auto"/>
            <w:bottom w:val="none" w:sz="0" w:space="0" w:color="auto"/>
            <w:right w:val="none" w:sz="0" w:space="0" w:color="auto"/>
          </w:divBdr>
        </w:div>
      </w:divsChild>
    </w:div>
    <w:div w:id="127011477">
      <w:bodyDiv w:val="1"/>
      <w:marLeft w:val="0"/>
      <w:marRight w:val="0"/>
      <w:marTop w:val="0"/>
      <w:marBottom w:val="0"/>
      <w:divBdr>
        <w:top w:val="none" w:sz="0" w:space="0" w:color="auto"/>
        <w:left w:val="none" w:sz="0" w:space="0" w:color="auto"/>
        <w:bottom w:val="none" w:sz="0" w:space="0" w:color="auto"/>
        <w:right w:val="none" w:sz="0" w:space="0" w:color="auto"/>
      </w:divBdr>
      <w:divsChild>
        <w:div w:id="250554364">
          <w:marLeft w:val="640"/>
          <w:marRight w:val="0"/>
          <w:marTop w:val="0"/>
          <w:marBottom w:val="0"/>
          <w:divBdr>
            <w:top w:val="none" w:sz="0" w:space="0" w:color="auto"/>
            <w:left w:val="none" w:sz="0" w:space="0" w:color="auto"/>
            <w:bottom w:val="none" w:sz="0" w:space="0" w:color="auto"/>
            <w:right w:val="none" w:sz="0" w:space="0" w:color="auto"/>
          </w:divBdr>
        </w:div>
        <w:div w:id="260573388">
          <w:marLeft w:val="640"/>
          <w:marRight w:val="0"/>
          <w:marTop w:val="0"/>
          <w:marBottom w:val="0"/>
          <w:divBdr>
            <w:top w:val="none" w:sz="0" w:space="0" w:color="auto"/>
            <w:left w:val="none" w:sz="0" w:space="0" w:color="auto"/>
            <w:bottom w:val="none" w:sz="0" w:space="0" w:color="auto"/>
            <w:right w:val="none" w:sz="0" w:space="0" w:color="auto"/>
          </w:divBdr>
        </w:div>
        <w:div w:id="313729281">
          <w:marLeft w:val="640"/>
          <w:marRight w:val="0"/>
          <w:marTop w:val="0"/>
          <w:marBottom w:val="0"/>
          <w:divBdr>
            <w:top w:val="none" w:sz="0" w:space="0" w:color="auto"/>
            <w:left w:val="none" w:sz="0" w:space="0" w:color="auto"/>
            <w:bottom w:val="none" w:sz="0" w:space="0" w:color="auto"/>
            <w:right w:val="none" w:sz="0" w:space="0" w:color="auto"/>
          </w:divBdr>
        </w:div>
        <w:div w:id="1142768520">
          <w:marLeft w:val="640"/>
          <w:marRight w:val="0"/>
          <w:marTop w:val="0"/>
          <w:marBottom w:val="0"/>
          <w:divBdr>
            <w:top w:val="none" w:sz="0" w:space="0" w:color="auto"/>
            <w:left w:val="none" w:sz="0" w:space="0" w:color="auto"/>
            <w:bottom w:val="none" w:sz="0" w:space="0" w:color="auto"/>
            <w:right w:val="none" w:sz="0" w:space="0" w:color="auto"/>
          </w:divBdr>
        </w:div>
        <w:div w:id="1321889071">
          <w:marLeft w:val="640"/>
          <w:marRight w:val="0"/>
          <w:marTop w:val="0"/>
          <w:marBottom w:val="0"/>
          <w:divBdr>
            <w:top w:val="none" w:sz="0" w:space="0" w:color="auto"/>
            <w:left w:val="none" w:sz="0" w:space="0" w:color="auto"/>
            <w:bottom w:val="none" w:sz="0" w:space="0" w:color="auto"/>
            <w:right w:val="none" w:sz="0" w:space="0" w:color="auto"/>
          </w:divBdr>
        </w:div>
        <w:div w:id="1196769873">
          <w:marLeft w:val="640"/>
          <w:marRight w:val="0"/>
          <w:marTop w:val="0"/>
          <w:marBottom w:val="0"/>
          <w:divBdr>
            <w:top w:val="none" w:sz="0" w:space="0" w:color="auto"/>
            <w:left w:val="none" w:sz="0" w:space="0" w:color="auto"/>
            <w:bottom w:val="none" w:sz="0" w:space="0" w:color="auto"/>
            <w:right w:val="none" w:sz="0" w:space="0" w:color="auto"/>
          </w:divBdr>
        </w:div>
        <w:div w:id="1034305900">
          <w:marLeft w:val="640"/>
          <w:marRight w:val="0"/>
          <w:marTop w:val="0"/>
          <w:marBottom w:val="0"/>
          <w:divBdr>
            <w:top w:val="none" w:sz="0" w:space="0" w:color="auto"/>
            <w:left w:val="none" w:sz="0" w:space="0" w:color="auto"/>
            <w:bottom w:val="none" w:sz="0" w:space="0" w:color="auto"/>
            <w:right w:val="none" w:sz="0" w:space="0" w:color="auto"/>
          </w:divBdr>
        </w:div>
        <w:div w:id="2030327531">
          <w:marLeft w:val="640"/>
          <w:marRight w:val="0"/>
          <w:marTop w:val="0"/>
          <w:marBottom w:val="0"/>
          <w:divBdr>
            <w:top w:val="none" w:sz="0" w:space="0" w:color="auto"/>
            <w:left w:val="none" w:sz="0" w:space="0" w:color="auto"/>
            <w:bottom w:val="none" w:sz="0" w:space="0" w:color="auto"/>
            <w:right w:val="none" w:sz="0" w:space="0" w:color="auto"/>
          </w:divBdr>
        </w:div>
        <w:div w:id="534121598">
          <w:marLeft w:val="640"/>
          <w:marRight w:val="0"/>
          <w:marTop w:val="0"/>
          <w:marBottom w:val="0"/>
          <w:divBdr>
            <w:top w:val="none" w:sz="0" w:space="0" w:color="auto"/>
            <w:left w:val="none" w:sz="0" w:space="0" w:color="auto"/>
            <w:bottom w:val="none" w:sz="0" w:space="0" w:color="auto"/>
            <w:right w:val="none" w:sz="0" w:space="0" w:color="auto"/>
          </w:divBdr>
        </w:div>
        <w:div w:id="1035933188">
          <w:marLeft w:val="640"/>
          <w:marRight w:val="0"/>
          <w:marTop w:val="0"/>
          <w:marBottom w:val="0"/>
          <w:divBdr>
            <w:top w:val="none" w:sz="0" w:space="0" w:color="auto"/>
            <w:left w:val="none" w:sz="0" w:space="0" w:color="auto"/>
            <w:bottom w:val="none" w:sz="0" w:space="0" w:color="auto"/>
            <w:right w:val="none" w:sz="0" w:space="0" w:color="auto"/>
          </w:divBdr>
        </w:div>
        <w:div w:id="484931841">
          <w:marLeft w:val="640"/>
          <w:marRight w:val="0"/>
          <w:marTop w:val="0"/>
          <w:marBottom w:val="0"/>
          <w:divBdr>
            <w:top w:val="none" w:sz="0" w:space="0" w:color="auto"/>
            <w:left w:val="none" w:sz="0" w:space="0" w:color="auto"/>
            <w:bottom w:val="none" w:sz="0" w:space="0" w:color="auto"/>
            <w:right w:val="none" w:sz="0" w:space="0" w:color="auto"/>
          </w:divBdr>
        </w:div>
        <w:div w:id="1373312992">
          <w:marLeft w:val="640"/>
          <w:marRight w:val="0"/>
          <w:marTop w:val="0"/>
          <w:marBottom w:val="0"/>
          <w:divBdr>
            <w:top w:val="none" w:sz="0" w:space="0" w:color="auto"/>
            <w:left w:val="none" w:sz="0" w:space="0" w:color="auto"/>
            <w:bottom w:val="none" w:sz="0" w:space="0" w:color="auto"/>
            <w:right w:val="none" w:sz="0" w:space="0" w:color="auto"/>
          </w:divBdr>
        </w:div>
        <w:div w:id="2075541775">
          <w:marLeft w:val="640"/>
          <w:marRight w:val="0"/>
          <w:marTop w:val="0"/>
          <w:marBottom w:val="0"/>
          <w:divBdr>
            <w:top w:val="none" w:sz="0" w:space="0" w:color="auto"/>
            <w:left w:val="none" w:sz="0" w:space="0" w:color="auto"/>
            <w:bottom w:val="none" w:sz="0" w:space="0" w:color="auto"/>
            <w:right w:val="none" w:sz="0" w:space="0" w:color="auto"/>
          </w:divBdr>
        </w:div>
        <w:div w:id="1874925982">
          <w:marLeft w:val="640"/>
          <w:marRight w:val="0"/>
          <w:marTop w:val="0"/>
          <w:marBottom w:val="0"/>
          <w:divBdr>
            <w:top w:val="none" w:sz="0" w:space="0" w:color="auto"/>
            <w:left w:val="none" w:sz="0" w:space="0" w:color="auto"/>
            <w:bottom w:val="none" w:sz="0" w:space="0" w:color="auto"/>
            <w:right w:val="none" w:sz="0" w:space="0" w:color="auto"/>
          </w:divBdr>
        </w:div>
        <w:div w:id="1668635092">
          <w:marLeft w:val="640"/>
          <w:marRight w:val="0"/>
          <w:marTop w:val="0"/>
          <w:marBottom w:val="0"/>
          <w:divBdr>
            <w:top w:val="none" w:sz="0" w:space="0" w:color="auto"/>
            <w:left w:val="none" w:sz="0" w:space="0" w:color="auto"/>
            <w:bottom w:val="none" w:sz="0" w:space="0" w:color="auto"/>
            <w:right w:val="none" w:sz="0" w:space="0" w:color="auto"/>
          </w:divBdr>
        </w:div>
        <w:div w:id="1331326111">
          <w:marLeft w:val="640"/>
          <w:marRight w:val="0"/>
          <w:marTop w:val="0"/>
          <w:marBottom w:val="0"/>
          <w:divBdr>
            <w:top w:val="none" w:sz="0" w:space="0" w:color="auto"/>
            <w:left w:val="none" w:sz="0" w:space="0" w:color="auto"/>
            <w:bottom w:val="none" w:sz="0" w:space="0" w:color="auto"/>
            <w:right w:val="none" w:sz="0" w:space="0" w:color="auto"/>
          </w:divBdr>
        </w:div>
        <w:div w:id="793132279">
          <w:marLeft w:val="640"/>
          <w:marRight w:val="0"/>
          <w:marTop w:val="0"/>
          <w:marBottom w:val="0"/>
          <w:divBdr>
            <w:top w:val="none" w:sz="0" w:space="0" w:color="auto"/>
            <w:left w:val="none" w:sz="0" w:space="0" w:color="auto"/>
            <w:bottom w:val="none" w:sz="0" w:space="0" w:color="auto"/>
            <w:right w:val="none" w:sz="0" w:space="0" w:color="auto"/>
          </w:divBdr>
        </w:div>
        <w:div w:id="1624070693">
          <w:marLeft w:val="640"/>
          <w:marRight w:val="0"/>
          <w:marTop w:val="0"/>
          <w:marBottom w:val="0"/>
          <w:divBdr>
            <w:top w:val="none" w:sz="0" w:space="0" w:color="auto"/>
            <w:left w:val="none" w:sz="0" w:space="0" w:color="auto"/>
            <w:bottom w:val="none" w:sz="0" w:space="0" w:color="auto"/>
            <w:right w:val="none" w:sz="0" w:space="0" w:color="auto"/>
          </w:divBdr>
        </w:div>
        <w:div w:id="1432045787">
          <w:marLeft w:val="640"/>
          <w:marRight w:val="0"/>
          <w:marTop w:val="0"/>
          <w:marBottom w:val="0"/>
          <w:divBdr>
            <w:top w:val="none" w:sz="0" w:space="0" w:color="auto"/>
            <w:left w:val="none" w:sz="0" w:space="0" w:color="auto"/>
            <w:bottom w:val="none" w:sz="0" w:space="0" w:color="auto"/>
            <w:right w:val="none" w:sz="0" w:space="0" w:color="auto"/>
          </w:divBdr>
        </w:div>
        <w:div w:id="77989658">
          <w:marLeft w:val="640"/>
          <w:marRight w:val="0"/>
          <w:marTop w:val="0"/>
          <w:marBottom w:val="0"/>
          <w:divBdr>
            <w:top w:val="none" w:sz="0" w:space="0" w:color="auto"/>
            <w:left w:val="none" w:sz="0" w:space="0" w:color="auto"/>
            <w:bottom w:val="none" w:sz="0" w:space="0" w:color="auto"/>
            <w:right w:val="none" w:sz="0" w:space="0" w:color="auto"/>
          </w:divBdr>
        </w:div>
        <w:div w:id="2074085211">
          <w:marLeft w:val="640"/>
          <w:marRight w:val="0"/>
          <w:marTop w:val="0"/>
          <w:marBottom w:val="0"/>
          <w:divBdr>
            <w:top w:val="none" w:sz="0" w:space="0" w:color="auto"/>
            <w:left w:val="none" w:sz="0" w:space="0" w:color="auto"/>
            <w:bottom w:val="none" w:sz="0" w:space="0" w:color="auto"/>
            <w:right w:val="none" w:sz="0" w:space="0" w:color="auto"/>
          </w:divBdr>
        </w:div>
        <w:div w:id="1023437323">
          <w:marLeft w:val="640"/>
          <w:marRight w:val="0"/>
          <w:marTop w:val="0"/>
          <w:marBottom w:val="0"/>
          <w:divBdr>
            <w:top w:val="none" w:sz="0" w:space="0" w:color="auto"/>
            <w:left w:val="none" w:sz="0" w:space="0" w:color="auto"/>
            <w:bottom w:val="none" w:sz="0" w:space="0" w:color="auto"/>
            <w:right w:val="none" w:sz="0" w:space="0" w:color="auto"/>
          </w:divBdr>
        </w:div>
        <w:div w:id="1439525076">
          <w:marLeft w:val="640"/>
          <w:marRight w:val="0"/>
          <w:marTop w:val="0"/>
          <w:marBottom w:val="0"/>
          <w:divBdr>
            <w:top w:val="none" w:sz="0" w:space="0" w:color="auto"/>
            <w:left w:val="none" w:sz="0" w:space="0" w:color="auto"/>
            <w:bottom w:val="none" w:sz="0" w:space="0" w:color="auto"/>
            <w:right w:val="none" w:sz="0" w:space="0" w:color="auto"/>
          </w:divBdr>
        </w:div>
        <w:div w:id="997882408">
          <w:marLeft w:val="640"/>
          <w:marRight w:val="0"/>
          <w:marTop w:val="0"/>
          <w:marBottom w:val="0"/>
          <w:divBdr>
            <w:top w:val="none" w:sz="0" w:space="0" w:color="auto"/>
            <w:left w:val="none" w:sz="0" w:space="0" w:color="auto"/>
            <w:bottom w:val="none" w:sz="0" w:space="0" w:color="auto"/>
            <w:right w:val="none" w:sz="0" w:space="0" w:color="auto"/>
          </w:divBdr>
        </w:div>
        <w:div w:id="205803087">
          <w:marLeft w:val="640"/>
          <w:marRight w:val="0"/>
          <w:marTop w:val="0"/>
          <w:marBottom w:val="0"/>
          <w:divBdr>
            <w:top w:val="none" w:sz="0" w:space="0" w:color="auto"/>
            <w:left w:val="none" w:sz="0" w:space="0" w:color="auto"/>
            <w:bottom w:val="none" w:sz="0" w:space="0" w:color="auto"/>
            <w:right w:val="none" w:sz="0" w:space="0" w:color="auto"/>
          </w:divBdr>
        </w:div>
        <w:div w:id="1027220877">
          <w:marLeft w:val="640"/>
          <w:marRight w:val="0"/>
          <w:marTop w:val="0"/>
          <w:marBottom w:val="0"/>
          <w:divBdr>
            <w:top w:val="none" w:sz="0" w:space="0" w:color="auto"/>
            <w:left w:val="none" w:sz="0" w:space="0" w:color="auto"/>
            <w:bottom w:val="none" w:sz="0" w:space="0" w:color="auto"/>
            <w:right w:val="none" w:sz="0" w:space="0" w:color="auto"/>
          </w:divBdr>
        </w:div>
        <w:div w:id="528107195">
          <w:marLeft w:val="640"/>
          <w:marRight w:val="0"/>
          <w:marTop w:val="0"/>
          <w:marBottom w:val="0"/>
          <w:divBdr>
            <w:top w:val="none" w:sz="0" w:space="0" w:color="auto"/>
            <w:left w:val="none" w:sz="0" w:space="0" w:color="auto"/>
            <w:bottom w:val="none" w:sz="0" w:space="0" w:color="auto"/>
            <w:right w:val="none" w:sz="0" w:space="0" w:color="auto"/>
          </w:divBdr>
        </w:div>
        <w:div w:id="571505619">
          <w:marLeft w:val="640"/>
          <w:marRight w:val="0"/>
          <w:marTop w:val="0"/>
          <w:marBottom w:val="0"/>
          <w:divBdr>
            <w:top w:val="none" w:sz="0" w:space="0" w:color="auto"/>
            <w:left w:val="none" w:sz="0" w:space="0" w:color="auto"/>
            <w:bottom w:val="none" w:sz="0" w:space="0" w:color="auto"/>
            <w:right w:val="none" w:sz="0" w:space="0" w:color="auto"/>
          </w:divBdr>
        </w:div>
        <w:div w:id="1913464700">
          <w:marLeft w:val="640"/>
          <w:marRight w:val="0"/>
          <w:marTop w:val="0"/>
          <w:marBottom w:val="0"/>
          <w:divBdr>
            <w:top w:val="none" w:sz="0" w:space="0" w:color="auto"/>
            <w:left w:val="none" w:sz="0" w:space="0" w:color="auto"/>
            <w:bottom w:val="none" w:sz="0" w:space="0" w:color="auto"/>
            <w:right w:val="none" w:sz="0" w:space="0" w:color="auto"/>
          </w:divBdr>
        </w:div>
        <w:div w:id="1390034280">
          <w:marLeft w:val="640"/>
          <w:marRight w:val="0"/>
          <w:marTop w:val="0"/>
          <w:marBottom w:val="0"/>
          <w:divBdr>
            <w:top w:val="none" w:sz="0" w:space="0" w:color="auto"/>
            <w:left w:val="none" w:sz="0" w:space="0" w:color="auto"/>
            <w:bottom w:val="none" w:sz="0" w:space="0" w:color="auto"/>
            <w:right w:val="none" w:sz="0" w:space="0" w:color="auto"/>
          </w:divBdr>
        </w:div>
        <w:div w:id="1608200745">
          <w:marLeft w:val="640"/>
          <w:marRight w:val="0"/>
          <w:marTop w:val="0"/>
          <w:marBottom w:val="0"/>
          <w:divBdr>
            <w:top w:val="none" w:sz="0" w:space="0" w:color="auto"/>
            <w:left w:val="none" w:sz="0" w:space="0" w:color="auto"/>
            <w:bottom w:val="none" w:sz="0" w:space="0" w:color="auto"/>
            <w:right w:val="none" w:sz="0" w:space="0" w:color="auto"/>
          </w:divBdr>
        </w:div>
        <w:div w:id="1702706534">
          <w:marLeft w:val="640"/>
          <w:marRight w:val="0"/>
          <w:marTop w:val="0"/>
          <w:marBottom w:val="0"/>
          <w:divBdr>
            <w:top w:val="none" w:sz="0" w:space="0" w:color="auto"/>
            <w:left w:val="none" w:sz="0" w:space="0" w:color="auto"/>
            <w:bottom w:val="none" w:sz="0" w:space="0" w:color="auto"/>
            <w:right w:val="none" w:sz="0" w:space="0" w:color="auto"/>
          </w:divBdr>
        </w:div>
        <w:div w:id="249975637">
          <w:marLeft w:val="640"/>
          <w:marRight w:val="0"/>
          <w:marTop w:val="0"/>
          <w:marBottom w:val="0"/>
          <w:divBdr>
            <w:top w:val="none" w:sz="0" w:space="0" w:color="auto"/>
            <w:left w:val="none" w:sz="0" w:space="0" w:color="auto"/>
            <w:bottom w:val="none" w:sz="0" w:space="0" w:color="auto"/>
            <w:right w:val="none" w:sz="0" w:space="0" w:color="auto"/>
          </w:divBdr>
        </w:div>
        <w:div w:id="1942058646">
          <w:marLeft w:val="640"/>
          <w:marRight w:val="0"/>
          <w:marTop w:val="0"/>
          <w:marBottom w:val="0"/>
          <w:divBdr>
            <w:top w:val="none" w:sz="0" w:space="0" w:color="auto"/>
            <w:left w:val="none" w:sz="0" w:space="0" w:color="auto"/>
            <w:bottom w:val="none" w:sz="0" w:space="0" w:color="auto"/>
            <w:right w:val="none" w:sz="0" w:space="0" w:color="auto"/>
          </w:divBdr>
        </w:div>
        <w:div w:id="348803144">
          <w:marLeft w:val="640"/>
          <w:marRight w:val="0"/>
          <w:marTop w:val="0"/>
          <w:marBottom w:val="0"/>
          <w:divBdr>
            <w:top w:val="none" w:sz="0" w:space="0" w:color="auto"/>
            <w:left w:val="none" w:sz="0" w:space="0" w:color="auto"/>
            <w:bottom w:val="none" w:sz="0" w:space="0" w:color="auto"/>
            <w:right w:val="none" w:sz="0" w:space="0" w:color="auto"/>
          </w:divBdr>
        </w:div>
        <w:div w:id="2091415983">
          <w:marLeft w:val="640"/>
          <w:marRight w:val="0"/>
          <w:marTop w:val="0"/>
          <w:marBottom w:val="0"/>
          <w:divBdr>
            <w:top w:val="none" w:sz="0" w:space="0" w:color="auto"/>
            <w:left w:val="none" w:sz="0" w:space="0" w:color="auto"/>
            <w:bottom w:val="none" w:sz="0" w:space="0" w:color="auto"/>
            <w:right w:val="none" w:sz="0" w:space="0" w:color="auto"/>
          </w:divBdr>
        </w:div>
        <w:div w:id="1282222995">
          <w:marLeft w:val="640"/>
          <w:marRight w:val="0"/>
          <w:marTop w:val="0"/>
          <w:marBottom w:val="0"/>
          <w:divBdr>
            <w:top w:val="none" w:sz="0" w:space="0" w:color="auto"/>
            <w:left w:val="none" w:sz="0" w:space="0" w:color="auto"/>
            <w:bottom w:val="none" w:sz="0" w:space="0" w:color="auto"/>
            <w:right w:val="none" w:sz="0" w:space="0" w:color="auto"/>
          </w:divBdr>
        </w:div>
        <w:div w:id="1055081263">
          <w:marLeft w:val="640"/>
          <w:marRight w:val="0"/>
          <w:marTop w:val="0"/>
          <w:marBottom w:val="0"/>
          <w:divBdr>
            <w:top w:val="none" w:sz="0" w:space="0" w:color="auto"/>
            <w:left w:val="none" w:sz="0" w:space="0" w:color="auto"/>
            <w:bottom w:val="none" w:sz="0" w:space="0" w:color="auto"/>
            <w:right w:val="none" w:sz="0" w:space="0" w:color="auto"/>
          </w:divBdr>
        </w:div>
        <w:div w:id="1862359548">
          <w:marLeft w:val="640"/>
          <w:marRight w:val="0"/>
          <w:marTop w:val="0"/>
          <w:marBottom w:val="0"/>
          <w:divBdr>
            <w:top w:val="none" w:sz="0" w:space="0" w:color="auto"/>
            <w:left w:val="none" w:sz="0" w:space="0" w:color="auto"/>
            <w:bottom w:val="none" w:sz="0" w:space="0" w:color="auto"/>
            <w:right w:val="none" w:sz="0" w:space="0" w:color="auto"/>
          </w:divBdr>
        </w:div>
        <w:div w:id="917711036">
          <w:marLeft w:val="640"/>
          <w:marRight w:val="0"/>
          <w:marTop w:val="0"/>
          <w:marBottom w:val="0"/>
          <w:divBdr>
            <w:top w:val="none" w:sz="0" w:space="0" w:color="auto"/>
            <w:left w:val="none" w:sz="0" w:space="0" w:color="auto"/>
            <w:bottom w:val="none" w:sz="0" w:space="0" w:color="auto"/>
            <w:right w:val="none" w:sz="0" w:space="0" w:color="auto"/>
          </w:divBdr>
        </w:div>
        <w:div w:id="1095245258">
          <w:marLeft w:val="640"/>
          <w:marRight w:val="0"/>
          <w:marTop w:val="0"/>
          <w:marBottom w:val="0"/>
          <w:divBdr>
            <w:top w:val="none" w:sz="0" w:space="0" w:color="auto"/>
            <w:left w:val="none" w:sz="0" w:space="0" w:color="auto"/>
            <w:bottom w:val="none" w:sz="0" w:space="0" w:color="auto"/>
            <w:right w:val="none" w:sz="0" w:space="0" w:color="auto"/>
          </w:divBdr>
        </w:div>
        <w:div w:id="1885362920">
          <w:marLeft w:val="640"/>
          <w:marRight w:val="0"/>
          <w:marTop w:val="0"/>
          <w:marBottom w:val="0"/>
          <w:divBdr>
            <w:top w:val="none" w:sz="0" w:space="0" w:color="auto"/>
            <w:left w:val="none" w:sz="0" w:space="0" w:color="auto"/>
            <w:bottom w:val="none" w:sz="0" w:space="0" w:color="auto"/>
            <w:right w:val="none" w:sz="0" w:space="0" w:color="auto"/>
          </w:divBdr>
        </w:div>
      </w:divsChild>
    </w:div>
    <w:div w:id="149560961">
      <w:bodyDiv w:val="1"/>
      <w:marLeft w:val="0"/>
      <w:marRight w:val="0"/>
      <w:marTop w:val="0"/>
      <w:marBottom w:val="0"/>
      <w:divBdr>
        <w:top w:val="none" w:sz="0" w:space="0" w:color="auto"/>
        <w:left w:val="none" w:sz="0" w:space="0" w:color="auto"/>
        <w:bottom w:val="none" w:sz="0" w:space="0" w:color="auto"/>
        <w:right w:val="none" w:sz="0" w:space="0" w:color="auto"/>
      </w:divBdr>
      <w:divsChild>
        <w:div w:id="218251943">
          <w:marLeft w:val="640"/>
          <w:marRight w:val="0"/>
          <w:marTop w:val="0"/>
          <w:marBottom w:val="0"/>
          <w:divBdr>
            <w:top w:val="none" w:sz="0" w:space="0" w:color="auto"/>
            <w:left w:val="none" w:sz="0" w:space="0" w:color="auto"/>
            <w:bottom w:val="none" w:sz="0" w:space="0" w:color="auto"/>
            <w:right w:val="none" w:sz="0" w:space="0" w:color="auto"/>
          </w:divBdr>
        </w:div>
        <w:div w:id="503516713">
          <w:marLeft w:val="640"/>
          <w:marRight w:val="0"/>
          <w:marTop w:val="0"/>
          <w:marBottom w:val="0"/>
          <w:divBdr>
            <w:top w:val="none" w:sz="0" w:space="0" w:color="auto"/>
            <w:left w:val="none" w:sz="0" w:space="0" w:color="auto"/>
            <w:bottom w:val="none" w:sz="0" w:space="0" w:color="auto"/>
            <w:right w:val="none" w:sz="0" w:space="0" w:color="auto"/>
          </w:divBdr>
        </w:div>
        <w:div w:id="1382703396">
          <w:marLeft w:val="640"/>
          <w:marRight w:val="0"/>
          <w:marTop w:val="0"/>
          <w:marBottom w:val="0"/>
          <w:divBdr>
            <w:top w:val="none" w:sz="0" w:space="0" w:color="auto"/>
            <w:left w:val="none" w:sz="0" w:space="0" w:color="auto"/>
            <w:bottom w:val="none" w:sz="0" w:space="0" w:color="auto"/>
            <w:right w:val="none" w:sz="0" w:space="0" w:color="auto"/>
          </w:divBdr>
        </w:div>
        <w:div w:id="1113480797">
          <w:marLeft w:val="640"/>
          <w:marRight w:val="0"/>
          <w:marTop w:val="0"/>
          <w:marBottom w:val="0"/>
          <w:divBdr>
            <w:top w:val="none" w:sz="0" w:space="0" w:color="auto"/>
            <w:left w:val="none" w:sz="0" w:space="0" w:color="auto"/>
            <w:bottom w:val="none" w:sz="0" w:space="0" w:color="auto"/>
            <w:right w:val="none" w:sz="0" w:space="0" w:color="auto"/>
          </w:divBdr>
        </w:div>
        <w:div w:id="739641604">
          <w:marLeft w:val="640"/>
          <w:marRight w:val="0"/>
          <w:marTop w:val="0"/>
          <w:marBottom w:val="0"/>
          <w:divBdr>
            <w:top w:val="none" w:sz="0" w:space="0" w:color="auto"/>
            <w:left w:val="none" w:sz="0" w:space="0" w:color="auto"/>
            <w:bottom w:val="none" w:sz="0" w:space="0" w:color="auto"/>
            <w:right w:val="none" w:sz="0" w:space="0" w:color="auto"/>
          </w:divBdr>
        </w:div>
        <w:div w:id="1774469776">
          <w:marLeft w:val="640"/>
          <w:marRight w:val="0"/>
          <w:marTop w:val="0"/>
          <w:marBottom w:val="0"/>
          <w:divBdr>
            <w:top w:val="none" w:sz="0" w:space="0" w:color="auto"/>
            <w:left w:val="none" w:sz="0" w:space="0" w:color="auto"/>
            <w:bottom w:val="none" w:sz="0" w:space="0" w:color="auto"/>
            <w:right w:val="none" w:sz="0" w:space="0" w:color="auto"/>
          </w:divBdr>
        </w:div>
        <w:div w:id="490872939">
          <w:marLeft w:val="640"/>
          <w:marRight w:val="0"/>
          <w:marTop w:val="0"/>
          <w:marBottom w:val="0"/>
          <w:divBdr>
            <w:top w:val="none" w:sz="0" w:space="0" w:color="auto"/>
            <w:left w:val="none" w:sz="0" w:space="0" w:color="auto"/>
            <w:bottom w:val="none" w:sz="0" w:space="0" w:color="auto"/>
            <w:right w:val="none" w:sz="0" w:space="0" w:color="auto"/>
          </w:divBdr>
        </w:div>
        <w:div w:id="978614888">
          <w:marLeft w:val="640"/>
          <w:marRight w:val="0"/>
          <w:marTop w:val="0"/>
          <w:marBottom w:val="0"/>
          <w:divBdr>
            <w:top w:val="none" w:sz="0" w:space="0" w:color="auto"/>
            <w:left w:val="none" w:sz="0" w:space="0" w:color="auto"/>
            <w:bottom w:val="none" w:sz="0" w:space="0" w:color="auto"/>
            <w:right w:val="none" w:sz="0" w:space="0" w:color="auto"/>
          </w:divBdr>
        </w:div>
        <w:div w:id="250243876">
          <w:marLeft w:val="640"/>
          <w:marRight w:val="0"/>
          <w:marTop w:val="0"/>
          <w:marBottom w:val="0"/>
          <w:divBdr>
            <w:top w:val="none" w:sz="0" w:space="0" w:color="auto"/>
            <w:left w:val="none" w:sz="0" w:space="0" w:color="auto"/>
            <w:bottom w:val="none" w:sz="0" w:space="0" w:color="auto"/>
            <w:right w:val="none" w:sz="0" w:space="0" w:color="auto"/>
          </w:divBdr>
        </w:div>
        <w:div w:id="1683507368">
          <w:marLeft w:val="640"/>
          <w:marRight w:val="0"/>
          <w:marTop w:val="0"/>
          <w:marBottom w:val="0"/>
          <w:divBdr>
            <w:top w:val="none" w:sz="0" w:space="0" w:color="auto"/>
            <w:left w:val="none" w:sz="0" w:space="0" w:color="auto"/>
            <w:bottom w:val="none" w:sz="0" w:space="0" w:color="auto"/>
            <w:right w:val="none" w:sz="0" w:space="0" w:color="auto"/>
          </w:divBdr>
        </w:div>
        <w:div w:id="1984235457">
          <w:marLeft w:val="640"/>
          <w:marRight w:val="0"/>
          <w:marTop w:val="0"/>
          <w:marBottom w:val="0"/>
          <w:divBdr>
            <w:top w:val="none" w:sz="0" w:space="0" w:color="auto"/>
            <w:left w:val="none" w:sz="0" w:space="0" w:color="auto"/>
            <w:bottom w:val="none" w:sz="0" w:space="0" w:color="auto"/>
            <w:right w:val="none" w:sz="0" w:space="0" w:color="auto"/>
          </w:divBdr>
        </w:div>
        <w:div w:id="1974753841">
          <w:marLeft w:val="640"/>
          <w:marRight w:val="0"/>
          <w:marTop w:val="0"/>
          <w:marBottom w:val="0"/>
          <w:divBdr>
            <w:top w:val="none" w:sz="0" w:space="0" w:color="auto"/>
            <w:left w:val="none" w:sz="0" w:space="0" w:color="auto"/>
            <w:bottom w:val="none" w:sz="0" w:space="0" w:color="auto"/>
            <w:right w:val="none" w:sz="0" w:space="0" w:color="auto"/>
          </w:divBdr>
        </w:div>
        <w:div w:id="535657648">
          <w:marLeft w:val="640"/>
          <w:marRight w:val="0"/>
          <w:marTop w:val="0"/>
          <w:marBottom w:val="0"/>
          <w:divBdr>
            <w:top w:val="none" w:sz="0" w:space="0" w:color="auto"/>
            <w:left w:val="none" w:sz="0" w:space="0" w:color="auto"/>
            <w:bottom w:val="none" w:sz="0" w:space="0" w:color="auto"/>
            <w:right w:val="none" w:sz="0" w:space="0" w:color="auto"/>
          </w:divBdr>
        </w:div>
        <w:div w:id="373966945">
          <w:marLeft w:val="640"/>
          <w:marRight w:val="0"/>
          <w:marTop w:val="0"/>
          <w:marBottom w:val="0"/>
          <w:divBdr>
            <w:top w:val="none" w:sz="0" w:space="0" w:color="auto"/>
            <w:left w:val="none" w:sz="0" w:space="0" w:color="auto"/>
            <w:bottom w:val="none" w:sz="0" w:space="0" w:color="auto"/>
            <w:right w:val="none" w:sz="0" w:space="0" w:color="auto"/>
          </w:divBdr>
        </w:div>
        <w:div w:id="1305428023">
          <w:marLeft w:val="640"/>
          <w:marRight w:val="0"/>
          <w:marTop w:val="0"/>
          <w:marBottom w:val="0"/>
          <w:divBdr>
            <w:top w:val="none" w:sz="0" w:space="0" w:color="auto"/>
            <w:left w:val="none" w:sz="0" w:space="0" w:color="auto"/>
            <w:bottom w:val="none" w:sz="0" w:space="0" w:color="auto"/>
            <w:right w:val="none" w:sz="0" w:space="0" w:color="auto"/>
          </w:divBdr>
        </w:div>
        <w:div w:id="305819069">
          <w:marLeft w:val="640"/>
          <w:marRight w:val="0"/>
          <w:marTop w:val="0"/>
          <w:marBottom w:val="0"/>
          <w:divBdr>
            <w:top w:val="none" w:sz="0" w:space="0" w:color="auto"/>
            <w:left w:val="none" w:sz="0" w:space="0" w:color="auto"/>
            <w:bottom w:val="none" w:sz="0" w:space="0" w:color="auto"/>
            <w:right w:val="none" w:sz="0" w:space="0" w:color="auto"/>
          </w:divBdr>
        </w:div>
        <w:div w:id="343676334">
          <w:marLeft w:val="640"/>
          <w:marRight w:val="0"/>
          <w:marTop w:val="0"/>
          <w:marBottom w:val="0"/>
          <w:divBdr>
            <w:top w:val="none" w:sz="0" w:space="0" w:color="auto"/>
            <w:left w:val="none" w:sz="0" w:space="0" w:color="auto"/>
            <w:bottom w:val="none" w:sz="0" w:space="0" w:color="auto"/>
            <w:right w:val="none" w:sz="0" w:space="0" w:color="auto"/>
          </w:divBdr>
        </w:div>
        <w:div w:id="1405372596">
          <w:marLeft w:val="640"/>
          <w:marRight w:val="0"/>
          <w:marTop w:val="0"/>
          <w:marBottom w:val="0"/>
          <w:divBdr>
            <w:top w:val="none" w:sz="0" w:space="0" w:color="auto"/>
            <w:left w:val="none" w:sz="0" w:space="0" w:color="auto"/>
            <w:bottom w:val="none" w:sz="0" w:space="0" w:color="auto"/>
            <w:right w:val="none" w:sz="0" w:space="0" w:color="auto"/>
          </w:divBdr>
        </w:div>
        <w:div w:id="1265261989">
          <w:marLeft w:val="640"/>
          <w:marRight w:val="0"/>
          <w:marTop w:val="0"/>
          <w:marBottom w:val="0"/>
          <w:divBdr>
            <w:top w:val="none" w:sz="0" w:space="0" w:color="auto"/>
            <w:left w:val="none" w:sz="0" w:space="0" w:color="auto"/>
            <w:bottom w:val="none" w:sz="0" w:space="0" w:color="auto"/>
            <w:right w:val="none" w:sz="0" w:space="0" w:color="auto"/>
          </w:divBdr>
        </w:div>
        <w:div w:id="348290784">
          <w:marLeft w:val="640"/>
          <w:marRight w:val="0"/>
          <w:marTop w:val="0"/>
          <w:marBottom w:val="0"/>
          <w:divBdr>
            <w:top w:val="none" w:sz="0" w:space="0" w:color="auto"/>
            <w:left w:val="none" w:sz="0" w:space="0" w:color="auto"/>
            <w:bottom w:val="none" w:sz="0" w:space="0" w:color="auto"/>
            <w:right w:val="none" w:sz="0" w:space="0" w:color="auto"/>
          </w:divBdr>
        </w:div>
        <w:div w:id="23407749">
          <w:marLeft w:val="640"/>
          <w:marRight w:val="0"/>
          <w:marTop w:val="0"/>
          <w:marBottom w:val="0"/>
          <w:divBdr>
            <w:top w:val="none" w:sz="0" w:space="0" w:color="auto"/>
            <w:left w:val="none" w:sz="0" w:space="0" w:color="auto"/>
            <w:bottom w:val="none" w:sz="0" w:space="0" w:color="auto"/>
            <w:right w:val="none" w:sz="0" w:space="0" w:color="auto"/>
          </w:divBdr>
        </w:div>
        <w:div w:id="2027706339">
          <w:marLeft w:val="640"/>
          <w:marRight w:val="0"/>
          <w:marTop w:val="0"/>
          <w:marBottom w:val="0"/>
          <w:divBdr>
            <w:top w:val="none" w:sz="0" w:space="0" w:color="auto"/>
            <w:left w:val="none" w:sz="0" w:space="0" w:color="auto"/>
            <w:bottom w:val="none" w:sz="0" w:space="0" w:color="auto"/>
            <w:right w:val="none" w:sz="0" w:space="0" w:color="auto"/>
          </w:divBdr>
        </w:div>
        <w:div w:id="916717733">
          <w:marLeft w:val="640"/>
          <w:marRight w:val="0"/>
          <w:marTop w:val="0"/>
          <w:marBottom w:val="0"/>
          <w:divBdr>
            <w:top w:val="none" w:sz="0" w:space="0" w:color="auto"/>
            <w:left w:val="none" w:sz="0" w:space="0" w:color="auto"/>
            <w:bottom w:val="none" w:sz="0" w:space="0" w:color="auto"/>
            <w:right w:val="none" w:sz="0" w:space="0" w:color="auto"/>
          </w:divBdr>
        </w:div>
        <w:div w:id="917520194">
          <w:marLeft w:val="640"/>
          <w:marRight w:val="0"/>
          <w:marTop w:val="0"/>
          <w:marBottom w:val="0"/>
          <w:divBdr>
            <w:top w:val="none" w:sz="0" w:space="0" w:color="auto"/>
            <w:left w:val="none" w:sz="0" w:space="0" w:color="auto"/>
            <w:bottom w:val="none" w:sz="0" w:space="0" w:color="auto"/>
            <w:right w:val="none" w:sz="0" w:space="0" w:color="auto"/>
          </w:divBdr>
        </w:div>
        <w:div w:id="1427573928">
          <w:marLeft w:val="640"/>
          <w:marRight w:val="0"/>
          <w:marTop w:val="0"/>
          <w:marBottom w:val="0"/>
          <w:divBdr>
            <w:top w:val="none" w:sz="0" w:space="0" w:color="auto"/>
            <w:left w:val="none" w:sz="0" w:space="0" w:color="auto"/>
            <w:bottom w:val="none" w:sz="0" w:space="0" w:color="auto"/>
            <w:right w:val="none" w:sz="0" w:space="0" w:color="auto"/>
          </w:divBdr>
        </w:div>
        <w:div w:id="523832860">
          <w:marLeft w:val="640"/>
          <w:marRight w:val="0"/>
          <w:marTop w:val="0"/>
          <w:marBottom w:val="0"/>
          <w:divBdr>
            <w:top w:val="none" w:sz="0" w:space="0" w:color="auto"/>
            <w:left w:val="none" w:sz="0" w:space="0" w:color="auto"/>
            <w:bottom w:val="none" w:sz="0" w:space="0" w:color="auto"/>
            <w:right w:val="none" w:sz="0" w:space="0" w:color="auto"/>
          </w:divBdr>
        </w:div>
        <w:div w:id="1629555911">
          <w:marLeft w:val="640"/>
          <w:marRight w:val="0"/>
          <w:marTop w:val="0"/>
          <w:marBottom w:val="0"/>
          <w:divBdr>
            <w:top w:val="none" w:sz="0" w:space="0" w:color="auto"/>
            <w:left w:val="none" w:sz="0" w:space="0" w:color="auto"/>
            <w:bottom w:val="none" w:sz="0" w:space="0" w:color="auto"/>
            <w:right w:val="none" w:sz="0" w:space="0" w:color="auto"/>
          </w:divBdr>
        </w:div>
        <w:div w:id="824277397">
          <w:marLeft w:val="640"/>
          <w:marRight w:val="0"/>
          <w:marTop w:val="0"/>
          <w:marBottom w:val="0"/>
          <w:divBdr>
            <w:top w:val="none" w:sz="0" w:space="0" w:color="auto"/>
            <w:left w:val="none" w:sz="0" w:space="0" w:color="auto"/>
            <w:bottom w:val="none" w:sz="0" w:space="0" w:color="auto"/>
            <w:right w:val="none" w:sz="0" w:space="0" w:color="auto"/>
          </w:divBdr>
        </w:div>
        <w:div w:id="1689453163">
          <w:marLeft w:val="640"/>
          <w:marRight w:val="0"/>
          <w:marTop w:val="0"/>
          <w:marBottom w:val="0"/>
          <w:divBdr>
            <w:top w:val="none" w:sz="0" w:space="0" w:color="auto"/>
            <w:left w:val="none" w:sz="0" w:space="0" w:color="auto"/>
            <w:bottom w:val="none" w:sz="0" w:space="0" w:color="auto"/>
            <w:right w:val="none" w:sz="0" w:space="0" w:color="auto"/>
          </w:divBdr>
        </w:div>
        <w:div w:id="1116484949">
          <w:marLeft w:val="640"/>
          <w:marRight w:val="0"/>
          <w:marTop w:val="0"/>
          <w:marBottom w:val="0"/>
          <w:divBdr>
            <w:top w:val="none" w:sz="0" w:space="0" w:color="auto"/>
            <w:left w:val="none" w:sz="0" w:space="0" w:color="auto"/>
            <w:bottom w:val="none" w:sz="0" w:space="0" w:color="auto"/>
            <w:right w:val="none" w:sz="0" w:space="0" w:color="auto"/>
          </w:divBdr>
        </w:div>
        <w:div w:id="630210800">
          <w:marLeft w:val="640"/>
          <w:marRight w:val="0"/>
          <w:marTop w:val="0"/>
          <w:marBottom w:val="0"/>
          <w:divBdr>
            <w:top w:val="none" w:sz="0" w:space="0" w:color="auto"/>
            <w:left w:val="none" w:sz="0" w:space="0" w:color="auto"/>
            <w:bottom w:val="none" w:sz="0" w:space="0" w:color="auto"/>
            <w:right w:val="none" w:sz="0" w:space="0" w:color="auto"/>
          </w:divBdr>
        </w:div>
        <w:div w:id="1558861977">
          <w:marLeft w:val="640"/>
          <w:marRight w:val="0"/>
          <w:marTop w:val="0"/>
          <w:marBottom w:val="0"/>
          <w:divBdr>
            <w:top w:val="none" w:sz="0" w:space="0" w:color="auto"/>
            <w:left w:val="none" w:sz="0" w:space="0" w:color="auto"/>
            <w:bottom w:val="none" w:sz="0" w:space="0" w:color="auto"/>
            <w:right w:val="none" w:sz="0" w:space="0" w:color="auto"/>
          </w:divBdr>
        </w:div>
        <w:div w:id="212695308">
          <w:marLeft w:val="640"/>
          <w:marRight w:val="0"/>
          <w:marTop w:val="0"/>
          <w:marBottom w:val="0"/>
          <w:divBdr>
            <w:top w:val="none" w:sz="0" w:space="0" w:color="auto"/>
            <w:left w:val="none" w:sz="0" w:space="0" w:color="auto"/>
            <w:bottom w:val="none" w:sz="0" w:space="0" w:color="auto"/>
            <w:right w:val="none" w:sz="0" w:space="0" w:color="auto"/>
          </w:divBdr>
        </w:div>
        <w:div w:id="2140953777">
          <w:marLeft w:val="640"/>
          <w:marRight w:val="0"/>
          <w:marTop w:val="0"/>
          <w:marBottom w:val="0"/>
          <w:divBdr>
            <w:top w:val="none" w:sz="0" w:space="0" w:color="auto"/>
            <w:left w:val="none" w:sz="0" w:space="0" w:color="auto"/>
            <w:bottom w:val="none" w:sz="0" w:space="0" w:color="auto"/>
            <w:right w:val="none" w:sz="0" w:space="0" w:color="auto"/>
          </w:divBdr>
        </w:div>
        <w:div w:id="308485975">
          <w:marLeft w:val="640"/>
          <w:marRight w:val="0"/>
          <w:marTop w:val="0"/>
          <w:marBottom w:val="0"/>
          <w:divBdr>
            <w:top w:val="none" w:sz="0" w:space="0" w:color="auto"/>
            <w:left w:val="none" w:sz="0" w:space="0" w:color="auto"/>
            <w:bottom w:val="none" w:sz="0" w:space="0" w:color="auto"/>
            <w:right w:val="none" w:sz="0" w:space="0" w:color="auto"/>
          </w:divBdr>
        </w:div>
        <w:div w:id="1366178794">
          <w:marLeft w:val="640"/>
          <w:marRight w:val="0"/>
          <w:marTop w:val="0"/>
          <w:marBottom w:val="0"/>
          <w:divBdr>
            <w:top w:val="none" w:sz="0" w:space="0" w:color="auto"/>
            <w:left w:val="none" w:sz="0" w:space="0" w:color="auto"/>
            <w:bottom w:val="none" w:sz="0" w:space="0" w:color="auto"/>
            <w:right w:val="none" w:sz="0" w:space="0" w:color="auto"/>
          </w:divBdr>
        </w:div>
        <w:div w:id="461115973">
          <w:marLeft w:val="640"/>
          <w:marRight w:val="0"/>
          <w:marTop w:val="0"/>
          <w:marBottom w:val="0"/>
          <w:divBdr>
            <w:top w:val="none" w:sz="0" w:space="0" w:color="auto"/>
            <w:left w:val="none" w:sz="0" w:space="0" w:color="auto"/>
            <w:bottom w:val="none" w:sz="0" w:space="0" w:color="auto"/>
            <w:right w:val="none" w:sz="0" w:space="0" w:color="auto"/>
          </w:divBdr>
        </w:div>
        <w:div w:id="1674869099">
          <w:marLeft w:val="640"/>
          <w:marRight w:val="0"/>
          <w:marTop w:val="0"/>
          <w:marBottom w:val="0"/>
          <w:divBdr>
            <w:top w:val="none" w:sz="0" w:space="0" w:color="auto"/>
            <w:left w:val="none" w:sz="0" w:space="0" w:color="auto"/>
            <w:bottom w:val="none" w:sz="0" w:space="0" w:color="auto"/>
            <w:right w:val="none" w:sz="0" w:space="0" w:color="auto"/>
          </w:divBdr>
        </w:div>
        <w:div w:id="936908986">
          <w:marLeft w:val="640"/>
          <w:marRight w:val="0"/>
          <w:marTop w:val="0"/>
          <w:marBottom w:val="0"/>
          <w:divBdr>
            <w:top w:val="none" w:sz="0" w:space="0" w:color="auto"/>
            <w:left w:val="none" w:sz="0" w:space="0" w:color="auto"/>
            <w:bottom w:val="none" w:sz="0" w:space="0" w:color="auto"/>
            <w:right w:val="none" w:sz="0" w:space="0" w:color="auto"/>
          </w:divBdr>
        </w:div>
        <w:div w:id="370032994">
          <w:marLeft w:val="640"/>
          <w:marRight w:val="0"/>
          <w:marTop w:val="0"/>
          <w:marBottom w:val="0"/>
          <w:divBdr>
            <w:top w:val="none" w:sz="0" w:space="0" w:color="auto"/>
            <w:left w:val="none" w:sz="0" w:space="0" w:color="auto"/>
            <w:bottom w:val="none" w:sz="0" w:space="0" w:color="auto"/>
            <w:right w:val="none" w:sz="0" w:space="0" w:color="auto"/>
          </w:divBdr>
        </w:div>
        <w:div w:id="2064330884">
          <w:marLeft w:val="640"/>
          <w:marRight w:val="0"/>
          <w:marTop w:val="0"/>
          <w:marBottom w:val="0"/>
          <w:divBdr>
            <w:top w:val="none" w:sz="0" w:space="0" w:color="auto"/>
            <w:left w:val="none" w:sz="0" w:space="0" w:color="auto"/>
            <w:bottom w:val="none" w:sz="0" w:space="0" w:color="auto"/>
            <w:right w:val="none" w:sz="0" w:space="0" w:color="auto"/>
          </w:divBdr>
        </w:div>
        <w:div w:id="1390376972">
          <w:marLeft w:val="640"/>
          <w:marRight w:val="0"/>
          <w:marTop w:val="0"/>
          <w:marBottom w:val="0"/>
          <w:divBdr>
            <w:top w:val="none" w:sz="0" w:space="0" w:color="auto"/>
            <w:left w:val="none" w:sz="0" w:space="0" w:color="auto"/>
            <w:bottom w:val="none" w:sz="0" w:space="0" w:color="auto"/>
            <w:right w:val="none" w:sz="0" w:space="0" w:color="auto"/>
          </w:divBdr>
        </w:div>
      </w:divsChild>
    </w:div>
    <w:div w:id="150147110">
      <w:bodyDiv w:val="1"/>
      <w:marLeft w:val="0"/>
      <w:marRight w:val="0"/>
      <w:marTop w:val="0"/>
      <w:marBottom w:val="0"/>
      <w:divBdr>
        <w:top w:val="none" w:sz="0" w:space="0" w:color="auto"/>
        <w:left w:val="none" w:sz="0" w:space="0" w:color="auto"/>
        <w:bottom w:val="none" w:sz="0" w:space="0" w:color="auto"/>
        <w:right w:val="none" w:sz="0" w:space="0" w:color="auto"/>
      </w:divBdr>
      <w:divsChild>
        <w:div w:id="1873489847">
          <w:marLeft w:val="0"/>
          <w:marRight w:val="0"/>
          <w:marTop w:val="0"/>
          <w:marBottom w:val="0"/>
          <w:divBdr>
            <w:top w:val="none" w:sz="0" w:space="0" w:color="auto"/>
            <w:left w:val="none" w:sz="0" w:space="0" w:color="auto"/>
            <w:bottom w:val="none" w:sz="0" w:space="0" w:color="auto"/>
            <w:right w:val="none" w:sz="0" w:space="0" w:color="auto"/>
          </w:divBdr>
          <w:divsChild>
            <w:div w:id="1415932016">
              <w:marLeft w:val="0"/>
              <w:marRight w:val="0"/>
              <w:marTop w:val="0"/>
              <w:marBottom w:val="0"/>
              <w:divBdr>
                <w:top w:val="none" w:sz="0" w:space="0" w:color="auto"/>
                <w:left w:val="none" w:sz="0" w:space="0" w:color="auto"/>
                <w:bottom w:val="none" w:sz="0" w:space="0" w:color="auto"/>
                <w:right w:val="none" w:sz="0" w:space="0" w:color="auto"/>
              </w:divBdr>
            </w:div>
            <w:div w:id="740100096">
              <w:marLeft w:val="0"/>
              <w:marRight w:val="0"/>
              <w:marTop w:val="0"/>
              <w:marBottom w:val="0"/>
              <w:divBdr>
                <w:top w:val="none" w:sz="0" w:space="0" w:color="auto"/>
                <w:left w:val="none" w:sz="0" w:space="0" w:color="auto"/>
                <w:bottom w:val="none" w:sz="0" w:space="0" w:color="auto"/>
                <w:right w:val="none" w:sz="0" w:space="0" w:color="auto"/>
              </w:divBdr>
            </w:div>
            <w:div w:id="1679886509">
              <w:marLeft w:val="0"/>
              <w:marRight w:val="0"/>
              <w:marTop w:val="0"/>
              <w:marBottom w:val="0"/>
              <w:divBdr>
                <w:top w:val="none" w:sz="0" w:space="0" w:color="auto"/>
                <w:left w:val="none" w:sz="0" w:space="0" w:color="auto"/>
                <w:bottom w:val="none" w:sz="0" w:space="0" w:color="auto"/>
                <w:right w:val="none" w:sz="0" w:space="0" w:color="auto"/>
              </w:divBdr>
            </w:div>
            <w:div w:id="1834489347">
              <w:marLeft w:val="0"/>
              <w:marRight w:val="0"/>
              <w:marTop w:val="0"/>
              <w:marBottom w:val="0"/>
              <w:divBdr>
                <w:top w:val="none" w:sz="0" w:space="0" w:color="auto"/>
                <w:left w:val="none" w:sz="0" w:space="0" w:color="auto"/>
                <w:bottom w:val="none" w:sz="0" w:space="0" w:color="auto"/>
                <w:right w:val="none" w:sz="0" w:space="0" w:color="auto"/>
              </w:divBdr>
            </w:div>
            <w:div w:id="229192011">
              <w:marLeft w:val="0"/>
              <w:marRight w:val="0"/>
              <w:marTop w:val="0"/>
              <w:marBottom w:val="0"/>
              <w:divBdr>
                <w:top w:val="none" w:sz="0" w:space="0" w:color="auto"/>
                <w:left w:val="none" w:sz="0" w:space="0" w:color="auto"/>
                <w:bottom w:val="none" w:sz="0" w:space="0" w:color="auto"/>
                <w:right w:val="none" w:sz="0" w:space="0" w:color="auto"/>
              </w:divBdr>
            </w:div>
            <w:div w:id="791483655">
              <w:marLeft w:val="0"/>
              <w:marRight w:val="0"/>
              <w:marTop w:val="0"/>
              <w:marBottom w:val="0"/>
              <w:divBdr>
                <w:top w:val="none" w:sz="0" w:space="0" w:color="auto"/>
                <w:left w:val="none" w:sz="0" w:space="0" w:color="auto"/>
                <w:bottom w:val="none" w:sz="0" w:space="0" w:color="auto"/>
                <w:right w:val="none" w:sz="0" w:space="0" w:color="auto"/>
              </w:divBdr>
            </w:div>
            <w:div w:id="1213232820">
              <w:marLeft w:val="0"/>
              <w:marRight w:val="0"/>
              <w:marTop w:val="0"/>
              <w:marBottom w:val="0"/>
              <w:divBdr>
                <w:top w:val="none" w:sz="0" w:space="0" w:color="auto"/>
                <w:left w:val="none" w:sz="0" w:space="0" w:color="auto"/>
                <w:bottom w:val="none" w:sz="0" w:space="0" w:color="auto"/>
                <w:right w:val="none" w:sz="0" w:space="0" w:color="auto"/>
              </w:divBdr>
            </w:div>
            <w:div w:id="48234960">
              <w:marLeft w:val="0"/>
              <w:marRight w:val="0"/>
              <w:marTop w:val="0"/>
              <w:marBottom w:val="0"/>
              <w:divBdr>
                <w:top w:val="none" w:sz="0" w:space="0" w:color="auto"/>
                <w:left w:val="none" w:sz="0" w:space="0" w:color="auto"/>
                <w:bottom w:val="none" w:sz="0" w:space="0" w:color="auto"/>
                <w:right w:val="none" w:sz="0" w:space="0" w:color="auto"/>
              </w:divBdr>
            </w:div>
            <w:div w:id="512963595">
              <w:marLeft w:val="0"/>
              <w:marRight w:val="0"/>
              <w:marTop w:val="0"/>
              <w:marBottom w:val="0"/>
              <w:divBdr>
                <w:top w:val="none" w:sz="0" w:space="0" w:color="auto"/>
                <w:left w:val="none" w:sz="0" w:space="0" w:color="auto"/>
                <w:bottom w:val="none" w:sz="0" w:space="0" w:color="auto"/>
                <w:right w:val="none" w:sz="0" w:space="0" w:color="auto"/>
              </w:divBdr>
            </w:div>
            <w:div w:id="718431570">
              <w:marLeft w:val="0"/>
              <w:marRight w:val="0"/>
              <w:marTop w:val="0"/>
              <w:marBottom w:val="0"/>
              <w:divBdr>
                <w:top w:val="none" w:sz="0" w:space="0" w:color="auto"/>
                <w:left w:val="none" w:sz="0" w:space="0" w:color="auto"/>
                <w:bottom w:val="none" w:sz="0" w:space="0" w:color="auto"/>
                <w:right w:val="none" w:sz="0" w:space="0" w:color="auto"/>
              </w:divBdr>
            </w:div>
            <w:div w:id="6062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099">
      <w:bodyDiv w:val="1"/>
      <w:marLeft w:val="0"/>
      <w:marRight w:val="0"/>
      <w:marTop w:val="0"/>
      <w:marBottom w:val="0"/>
      <w:divBdr>
        <w:top w:val="none" w:sz="0" w:space="0" w:color="auto"/>
        <w:left w:val="none" w:sz="0" w:space="0" w:color="auto"/>
        <w:bottom w:val="none" w:sz="0" w:space="0" w:color="auto"/>
        <w:right w:val="none" w:sz="0" w:space="0" w:color="auto"/>
      </w:divBdr>
      <w:divsChild>
        <w:div w:id="767693911">
          <w:marLeft w:val="640"/>
          <w:marRight w:val="0"/>
          <w:marTop w:val="0"/>
          <w:marBottom w:val="0"/>
          <w:divBdr>
            <w:top w:val="none" w:sz="0" w:space="0" w:color="auto"/>
            <w:left w:val="none" w:sz="0" w:space="0" w:color="auto"/>
            <w:bottom w:val="none" w:sz="0" w:space="0" w:color="auto"/>
            <w:right w:val="none" w:sz="0" w:space="0" w:color="auto"/>
          </w:divBdr>
        </w:div>
        <w:div w:id="1465462476">
          <w:marLeft w:val="640"/>
          <w:marRight w:val="0"/>
          <w:marTop w:val="0"/>
          <w:marBottom w:val="0"/>
          <w:divBdr>
            <w:top w:val="none" w:sz="0" w:space="0" w:color="auto"/>
            <w:left w:val="none" w:sz="0" w:space="0" w:color="auto"/>
            <w:bottom w:val="none" w:sz="0" w:space="0" w:color="auto"/>
            <w:right w:val="none" w:sz="0" w:space="0" w:color="auto"/>
          </w:divBdr>
        </w:div>
        <w:div w:id="1470366383">
          <w:marLeft w:val="640"/>
          <w:marRight w:val="0"/>
          <w:marTop w:val="0"/>
          <w:marBottom w:val="0"/>
          <w:divBdr>
            <w:top w:val="none" w:sz="0" w:space="0" w:color="auto"/>
            <w:left w:val="none" w:sz="0" w:space="0" w:color="auto"/>
            <w:bottom w:val="none" w:sz="0" w:space="0" w:color="auto"/>
            <w:right w:val="none" w:sz="0" w:space="0" w:color="auto"/>
          </w:divBdr>
        </w:div>
        <w:div w:id="2074966070">
          <w:marLeft w:val="640"/>
          <w:marRight w:val="0"/>
          <w:marTop w:val="0"/>
          <w:marBottom w:val="0"/>
          <w:divBdr>
            <w:top w:val="none" w:sz="0" w:space="0" w:color="auto"/>
            <w:left w:val="none" w:sz="0" w:space="0" w:color="auto"/>
            <w:bottom w:val="none" w:sz="0" w:space="0" w:color="auto"/>
            <w:right w:val="none" w:sz="0" w:space="0" w:color="auto"/>
          </w:divBdr>
        </w:div>
        <w:div w:id="1720938732">
          <w:marLeft w:val="640"/>
          <w:marRight w:val="0"/>
          <w:marTop w:val="0"/>
          <w:marBottom w:val="0"/>
          <w:divBdr>
            <w:top w:val="none" w:sz="0" w:space="0" w:color="auto"/>
            <w:left w:val="none" w:sz="0" w:space="0" w:color="auto"/>
            <w:bottom w:val="none" w:sz="0" w:space="0" w:color="auto"/>
            <w:right w:val="none" w:sz="0" w:space="0" w:color="auto"/>
          </w:divBdr>
        </w:div>
        <w:div w:id="1136096402">
          <w:marLeft w:val="640"/>
          <w:marRight w:val="0"/>
          <w:marTop w:val="0"/>
          <w:marBottom w:val="0"/>
          <w:divBdr>
            <w:top w:val="none" w:sz="0" w:space="0" w:color="auto"/>
            <w:left w:val="none" w:sz="0" w:space="0" w:color="auto"/>
            <w:bottom w:val="none" w:sz="0" w:space="0" w:color="auto"/>
            <w:right w:val="none" w:sz="0" w:space="0" w:color="auto"/>
          </w:divBdr>
        </w:div>
        <w:div w:id="689720020">
          <w:marLeft w:val="640"/>
          <w:marRight w:val="0"/>
          <w:marTop w:val="0"/>
          <w:marBottom w:val="0"/>
          <w:divBdr>
            <w:top w:val="none" w:sz="0" w:space="0" w:color="auto"/>
            <w:left w:val="none" w:sz="0" w:space="0" w:color="auto"/>
            <w:bottom w:val="none" w:sz="0" w:space="0" w:color="auto"/>
            <w:right w:val="none" w:sz="0" w:space="0" w:color="auto"/>
          </w:divBdr>
        </w:div>
        <w:div w:id="1306738759">
          <w:marLeft w:val="640"/>
          <w:marRight w:val="0"/>
          <w:marTop w:val="0"/>
          <w:marBottom w:val="0"/>
          <w:divBdr>
            <w:top w:val="none" w:sz="0" w:space="0" w:color="auto"/>
            <w:left w:val="none" w:sz="0" w:space="0" w:color="auto"/>
            <w:bottom w:val="none" w:sz="0" w:space="0" w:color="auto"/>
            <w:right w:val="none" w:sz="0" w:space="0" w:color="auto"/>
          </w:divBdr>
        </w:div>
        <w:div w:id="1862353219">
          <w:marLeft w:val="640"/>
          <w:marRight w:val="0"/>
          <w:marTop w:val="0"/>
          <w:marBottom w:val="0"/>
          <w:divBdr>
            <w:top w:val="none" w:sz="0" w:space="0" w:color="auto"/>
            <w:left w:val="none" w:sz="0" w:space="0" w:color="auto"/>
            <w:bottom w:val="none" w:sz="0" w:space="0" w:color="auto"/>
            <w:right w:val="none" w:sz="0" w:space="0" w:color="auto"/>
          </w:divBdr>
        </w:div>
        <w:div w:id="1037317581">
          <w:marLeft w:val="640"/>
          <w:marRight w:val="0"/>
          <w:marTop w:val="0"/>
          <w:marBottom w:val="0"/>
          <w:divBdr>
            <w:top w:val="none" w:sz="0" w:space="0" w:color="auto"/>
            <w:left w:val="none" w:sz="0" w:space="0" w:color="auto"/>
            <w:bottom w:val="none" w:sz="0" w:space="0" w:color="auto"/>
            <w:right w:val="none" w:sz="0" w:space="0" w:color="auto"/>
          </w:divBdr>
        </w:div>
        <w:div w:id="62921242">
          <w:marLeft w:val="640"/>
          <w:marRight w:val="0"/>
          <w:marTop w:val="0"/>
          <w:marBottom w:val="0"/>
          <w:divBdr>
            <w:top w:val="none" w:sz="0" w:space="0" w:color="auto"/>
            <w:left w:val="none" w:sz="0" w:space="0" w:color="auto"/>
            <w:bottom w:val="none" w:sz="0" w:space="0" w:color="auto"/>
            <w:right w:val="none" w:sz="0" w:space="0" w:color="auto"/>
          </w:divBdr>
        </w:div>
        <w:div w:id="1434089301">
          <w:marLeft w:val="640"/>
          <w:marRight w:val="0"/>
          <w:marTop w:val="0"/>
          <w:marBottom w:val="0"/>
          <w:divBdr>
            <w:top w:val="none" w:sz="0" w:space="0" w:color="auto"/>
            <w:left w:val="none" w:sz="0" w:space="0" w:color="auto"/>
            <w:bottom w:val="none" w:sz="0" w:space="0" w:color="auto"/>
            <w:right w:val="none" w:sz="0" w:space="0" w:color="auto"/>
          </w:divBdr>
        </w:div>
        <w:div w:id="471562454">
          <w:marLeft w:val="640"/>
          <w:marRight w:val="0"/>
          <w:marTop w:val="0"/>
          <w:marBottom w:val="0"/>
          <w:divBdr>
            <w:top w:val="none" w:sz="0" w:space="0" w:color="auto"/>
            <w:left w:val="none" w:sz="0" w:space="0" w:color="auto"/>
            <w:bottom w:val="none" w:sz="0" w:space="0" w:color="auto"/>
            <w:right w:val="none" w:sz="0" w:space="0" w:color="auto"/>
          </w:divBdr>
        </w:div>
        <w:div w:id="1663503260">
          <w:marLeft w:val="640"/>
          <w:marRight w:val="0"/>
          <w:marTop w:val="0"/>
          <w:marBottom w:val="0"/>
          <w:divBdr>
            <w:top w:val="none" w:sz="0" w:space="0" w:color="auto"/>
            <w:left w:val="none" w:sz="0" w:space="0" w:color="auto"/>
            <w:bottom w:val="none" w:sz="0" w:space="0" w:color="auto"/>
            <w:right w:val="none" w:sz="0" w:space="0" w:color="auto"/>
          </w:divBdr>
        </w:div>
        <w:div w:id="2091074308">
          <w:marLeft w:val="640"/>
          <w:marRight w:val="0"/>
          <w:marTop w:val="0"/>
          <w:marBottom w:val="0"/>
          <w:divBdr>
            <w:top w:val="none" w:sz="0" w:space="0" w:color="auto"/>
            <w:left w:val="none" w:sz="0" w:space="0" w:color="auto"/>
            <w:bottom w:val="none" w:sz="0" w:space="0" w:color="auto"/>
            <w:right w:val="none" w:sz="0" w:space="0" w:color="auto"/>
          </w:divBdr>
        </w:div>
        <w:div w:id="126627210">
          <w:marLeft w:val="640"/>
          <w:marRight w:val="0"/>
          <w:marTop w:val="0"/>
          <w:marBottom w:val="0"/>
          <w:divBdr>
            <w:top w:val="none" w:sz="0" w:space="0" w:color="auto"/>
            <w:left w:val="none" w:sz="0" w:space="0" w:color="auto"/>
            <w:bottom w:val="none" w:sz="0" w:space="0" w:color="auto"/>
            <w:right w:val="none" w:sz="0" w:space="0" w:color="auto"/>
          </w:divBdr>
        </w:div>
        <w:div w:id="720204409">
          <w:marLeft w:val="640"/>
          <w:marRight w:val="0"/>
          <w:marTop w:val="0"/>
          <w:marBottom w:val="0"/>
          <w:divBdr>
            <w:top w:val="none" w:sz="0" w:space="0" w:color="auto"/>
            <w:left w:val="none" w:sz="0" w:space="0" w:color="auto"/>
            <w:bottom w:val="none" w:sz="0" w:space="0" w:color="auto"/>
            <w:right w:val="none" w:sz="0" w:space="0" w:color="auto"/>
          </w:divBdr>
        </w:div>
        <w:div w:id="1012147077">
          <w:marLeft w:val="640"/>
          <w:marRight w:val="0"/>
          <w:marTop w:val="0"/>
          <w:marBottom w:val="0"/>
          <w:divBdr>
            <w:top w:val="none" w:sz="0" w:space="0" w:color="auto"/>
            <w:left w:val="none" w:sz="0" w:space="0" w:color="auto"/>
            <w:bottom w:val="none" w:sz="0" w:space="0" w:color="auto"/>
            <w:right w:val="none" w:sz="0" w:space="0" w:color="auto"/>
          </w:divBdr>
        </w:div>
        <w:div w:id="869536622">
          <w:marLeft w:val="640"/>
          <w:marRight w:val="0"/>
          <w:marTop w:val="0"/>
          <w:marBottom w:val="0"/>
          <w:divBdr>
            <w:top w:val="none" w:sz="0" w:space="0" w:color="auto"/>
            <w:left w:val="none" w:sz="0" w:space="0" w:color="auto"/>
            <w:bottom w:val="none" w:sz="0" w:space="0" w:color="auto"/>
            <w:right w:val="none" w:sz="0" w:space="0" w:color="auto"/>
          </w:divBdr>
        </w:div>
        <w:div w:id="1751729117">
          <w:marLeft w:val="640"/>
          <w:marRight w:val="0"/>
          <w:marTop w:val="0"/>
          <w:marBottom w:val="0"/>
          <w:divBdr>
            <w:top w:val="none" w:sz="0" w:space="0" w:color="auto"/>
            <w:left w:val="none" w:sz="0" w:space="0" w:color="auto"/>
            <w:bottom w:val="none" w:sz="0" w:space="0" w:color="auto"/>
            <w:right w:val="none" w:sz="0" w:space="0" w:color="auto"/>
          </w:divBdr>
        </w:div>
        <w:div w:id="172570086">
          <w:marLeft w:val="640"/>
          <w:marRight w:val="0"/>
          <w:marTop w:val="0"/>
          <w:marBottom w:val="0"/>
          <w:divBdr>
            <w:top w:val="none" w:sz="0" w:space="0" w:color="auto"/>
            <w:left w:val="none" w:sz="0" w:space="0" w:color="auto"/>
            <w:bottom w:val="none" w:sz="0" w:space="0" w:color="auto"/>
            <w:right w:val="none" w:sz="0" w:space="0" w:color="auto"/>
          </w:divBdr>
        </w:div>
        <w:div w:id="1196624316">
          <w:marLeft w:val="640"/>
          <w:marRight w:val="0"/>
          <w:marTop w:val="0"/>
          <w:marBottom w:val="0"/>
          <w:divBdr>
            <w:top w:val="none" w:sz="0" w:space="0" w:color="auto"/>
            <w:left w:val="none" w:sz="0" w:space="0" w:color="auto"/>
            <w:bottom w:val="none" w:sz="0" w:space="0" w:color="auto"/>
            <w:right w:val="none" w:sz="0" w:space="0" w:color="auto"/>
          </w:divBdr>
        </w:div>
        <w:div w:id="1999839316">
          <w:marLeft w:val="640"/>
          <w:marRight w:val="0"/>
          <w:marTop w:val="0"/>
          <w:marBottom w:val="0"/>
          <w:divBdr>
            <w:top w:val="none" w:sz="0" w:space="0" w:color="auto"/>
            <w:left w:val="none" w:sz="0" w:space="0" w:color="auto"/>
            <w:bottom w:val="none" w:sz="0" w:space="0" w:color="auto"/>
            <w:right w:val="none" w:sz="0" w:space="0" w:color="auto"/>
          </w:divBdr>
        </w:div>
        <w:div w:id="1257790594">
          <w:marLeft w:val="640"/>
          <w:marRight w:val="0"/>
          <w:marTop w:val="0"/>
          <w:marBottom w:val="0"/>
          <w:divBdr>
            <w:top w:val="none" w:sz="0" w:space="0" w:color="auto"/>
            <w:left w:val="none" w:sz="0" w:space="0" w:color="auto"/>
            <w:bottom w:val="none" w:sz="0" w:space="0" w:color="auto"/>
            <w:right w:val="none" w:sz="0" w:space="0" w:color="auto"/>
          </w:divBdr>
        </w:div>
        <w:div w:id="307248320">
          <w:marLeft w:val="640"/>
          <w:marRight w:val="0"/>
          <w:marTop w:val="0"/>
          <w:marBottom w:val="0"/>
          <w:divBdr>
            <w:top w:val="none" w:sz="0" w:space="0" w:color="auto"/>
            <w:left w:val="none" w:sz="0" w:space="0" w:color="auto"/>
            <w:bottom w:val="none" w:sz="0" w:space="0" w:color="auto"/>
            <w:right w:val="none" w:sz="0" w:space="0" w:color="auto"/>
          </w:divBdr>
        </w:div>
        <w:div w:id="721826722">
          <w:marLeft w:val="640"/>
          <w:marRight w:val="0"/>
          <w:marTop w:val="0"/>
          <w:marBottom w:val="0"/>
          <w:divBdr>
            <w:top w:val="none" w:sz="0" w:space="0" w:color="auto"/>
            <w:left w:val="none" w:sz="0" w:space="0" w:color="auto"/>
            <w:bottom w:val="none" w:sz="0" w:space="0" w:color="auto"/>
            <w:right w:val="none" w:sz="0" w:space="0" w:color="auto"/>
          </w:divBdr>
        </w:div>
        <w:div w:id="1481774347">
          <w:marLeft w:val="640"/>
          <w:marRight w:val="0"/>
          <w:marTop w:val="0"/>
          <w:marBottom w:val="0"/>
          <w:divBdr>
            <w:top w:val="none" w:sz="0" w:space="0" w:color="auto"/>
            <w:left w:val="none" w:sz="0" w:space="0" w:color="auto"/>
            <w:bottom w:val="none" w:sz="0" w:space="0" w:color="auto"/>
            <w:right w:val="none" w:sz="0" w:space="0" w:color="auto"/>
          </w:divBdr>
        </w:div>
        <w:div w:id="1120032878">
          <w:marLeft w:val="640"/>
          <w:marRight w:val="0"/>
          <w:marTop w:val="0"/>
          <w:marBottom w:val="0"/>
          <w:divBdr>
            <w:top w:val="none" w:sz="0" w:space="0" w:color="auto"/>
            <w:left w:val="none" w:sz="0" w:space="0" w:color="auto"/>
            <w:bottom w:val="none" w:sz="0" w:space="0" w:color="auto"/>
            <w:right w:val="none" w:sz="0" w:space="0" w:color="auto"/>
          </w:divBdr>
        </w:div>
        <w:div w:id="660617348">
          <w:marLeft w:val="640"/>
          <w:marRight w:val="0"/>
          <w:marTop w:val="0"/>
          <w:marBottom w:val="0"/>
          <w:divBdr>
            <w:top w:val="none" w:sz="0" w:space="0" w:color="auto"/>
            <w:left w:val="none" w:sz="0" w:space="0" w:color="auto"/>
            <w:bottom w:val="none" w:sz="0" w:space="0" w:color="auto"/>
            <w:right w:val="none" w:sz="0" w:space="0" w:color="auto"/>
          </w:divBdr>
        </w:div>
        <w:div w:id="750933721">
          <w:marLeft w:val="640"/>
          <w:marRight w:val="0"/>
          <w:marTop w:val="0"/>
          <w:marBottom w:val="0"/>
          <w:divBdr>
            <w:top w:val="none" w:sz="0" w:space="0" w:color="auto"/>
            <w:left w:val="none" w:sz="0" w:space="0" w:color="auto"/>
            <w:bottom w:val="none" w:sz="0" w:space="0" w:color="auto"/>
            <w:right w:val="none" w:sz="0" w:space="0" w:color="auto"/>
          </w:divBdr>
        </w:div>
        <w:div w:id="1432701384">
          <w:marLeft w:val="640"/>
          <w:marRight w:val="0"/>
          <w:marTop w:val="0"/>
          <w:marBottom w:val="0"/>
          <w:divBdr>
            <w:top w:val="none" w:sz="0" w:space="0" w:color="auto"/>
            <w:left w:val="none" w:sz="0" w:space="0" w:color="auto"/>
            <w:bottom w:val="none" w:sz="0" w:space="0" w:color="auto"/>
            <w:right w:val="none" w:sz="0" w:space="0" w:color="auto"/>
          </w:divBdr>
        </w:div>
        <w:div w:id="745492422">
          <w:marLeft w:val="640"/>
          <w:marRight w:val="0"/>
          <w:marTop w:val="0"/>
          <w:marBottom w:val="0"/>
          <w:divBdr>
            <w:top w:val="none" w:sz="0" w:space="0" w:color="auto"/>
            <w:left w:val="none" w:sz="0" w:space="0" w:color="auto"/>
            <w:bottom w:val="none" w:sz="0" w:space="0" w:color="auto"/>
            <w:right w:val="none" w:sz="0" w:space="0" w:color="auto"/>
          </w:divBdr>
        </w:div>
        <w:div w:id="110561564">
          <w:marLeft w:val="640"/>
          <w:marRight w:val="0"/>
          <w:marTop w:val="0"/>
          <w:marBottom w:val="0"/>
          <w:divBdr>
            <w:top w:val="none" w:sz="0" w:space="0" w:color="auto"/>
            <w:left w:val="none" w:sz="0" w:space="0" w:color="auto"/>
            <w:bottom w:val="none" w:sz="0" w:space="0" w:color="auto"/>
            <w:right w:val="none" w:sz="0" w:space="0" w:color="auto"/>
          </w:divBdr>
        </w:div>
        <w:div w:id="2096707702">
          <w:marLeft w:val="640"/>
          <w:marRight w:val="0"/>
          <w:marTop w:val="0"/>
          <w:marBottom w:val="0"/>
          <w:divBdr>
            <w:top w:val="none" w:sz="0" w:space="0" w:color="auto"/>
            <w:left w:val="none" w:sz="0" w:space="0" w:color="auto"/>
            <w:bottom w:val="none" w:sz="0" w:space="0" w:color="auto"/>
            <w:right w:val="none" w:sz="0" w:space="0" w:color="auto"/>
          </w:divBdr>
        </w:div>
        <w:div w:id="314916986">
          <w:marLeft w:val="640"/>
          <w:marRight w:val="0"/>
          <w:marTop w:val="0"/>
          <w:marBottom w:val="0"/>
          <w:divBdr>
            <w:top w:val="none" w:sz="0" w:space="0" w:color="auto"/>
            <w:left w:val="none" w:sz="0" w:space="0" w:color="auto"/>
            <w:bottom w:val="none" w:sz="0" w:space="0" w:color="auto"/>
            <w:right w:val="none" w:sz="0" w:space="0" w:color="auto"/>
          </w:divBdr>
        </w:div>
        <w:div w:id="618681247">
          <w:marLeft w:val="640"/>
          <w:marRight w:val="0"/>
          <w:marTop w:val="0"/>
          <w:marBottom w:val="0"/>
          <w:divBdr>
            <w:top w:val="none" w:sz="0" w:space="0" w:color="auto"/>
            <w:left w:val="none" w:sz="0" w:space="0" w:color="auto"/>
            <w:bottom w:val="none" w:sz="0" w:space="0" w:color="auto"/>
            <w:right w:val="none" w:sz="0" w:space="0" w:color="auto"/>
          </w:divBdr>
        </w:div>
        <w:div w:id="360204641">
          <w:marLeft w:val="640"/>
          <w:marRight w:val="0"/>
          <w:marTop w:val="0"/>
          <w:marBottom w:val="0"/>
          <w:divBdr>
            <w:top w:val="none" w:sz="0" w:space="0" w:color="auto"/>
            <w:left w:val="none" w:sz="0" w:space="0" w:color="auto"/>
            <w:bottom w:val="none" w:sz="0" w:space="0" w:color="auto"/>
            <w:right w:val="none" w:sz="0" w:space="0" w:color="auto"/>
          </w:divBdr>
        </w:div>
        <w:div w:id="823014829">
          <w:marLeft w:val="640"/>
          <w:marRight w:val="0"/>
          <w:marTop w:val="0"/>
          <w:marBottom w:val="0"/>
          <w:divBdr>
            <w:top w:val="none" w:sz="0" w:space="0" w:color="auto"/>
            <w:left w:val="none" w:sz="0" w:space="0" w:color="auto"/>
            <w:bottom w:val="none" w:sz="0" w:space="0" w:color="auto"/>
            <w:right w:val="none" w:sz="0" w:space="0" w:color="auto"/>
          </w:divBdr>
        </w:div>
        <w:div w:id="1364793036">
          <w:marLeft w:val="640"/>
          <w:marRight w:val="0"/>
          <w:marTop w:val="0"/>
          <w:marBottom w:val="0"/>
          <w:divBdr>
            <w:top w:val="none" w:sz="0" w:space="0" w:color="auto"/>
            <w:left w:val="none" w:sz="0" w:space="0" w:color="auto"/>
            <w:bottom w:val="none" w:sz="0" w:space="0" w:color="auto"/>
            <w:right w:val="none" w:sz="0" w:space="0" w:color="auto"/>
          </w:divBdr>
        </w:div>
        <w:div w:id="561214578">
          <w:marLeft w:val="640"/>
          <w:marRight w:val="0"/>
          <w:marTop w:val="0"/>
          <w:marBottom w:val="0"/>
          <w:divBdr>
            <w:top w:val="none" w:sz="0" w:space="0" w:color="auto"/>
            <w:left w:val="none" w:sz="0" w:space="0" w:color="auto"/>
            <w:bottom w:val="none" w:sz="0" w:space="0" w:color="auto"/>
            <w:right w:val="none" w:sz="0" w:space="0" w:color="auto"/>
          </w:divBdr>
        </w:div>
        <w:div w:id="1880168414">
          <w:marLeft w:val="640"/>
          <w:marRight w:val="0"/>
          <w:marTop w:val="0"/>
          <w:marBottom w:val="0"/>
          <w:divBdr>
            <w:top w:val="none" w:sz="0" w:space="0" w:color="auto"/>
            <w:left w:val="none" w:sz="0" w:space="0" w:color="auto"/>
            <w:bottom w:val="none" w:sz="0" w:space="0" w:color="auto"/>
            <w:right w:val="none" w:sz="0" w:space="0" w:color="auto"/>
          </w:divBdr>
        </w:div>
        <w:div w:id="548497459">
          <w:marLeft w:val="640"/>
          <w:marRight w:val="0"/>
          <w:marTop w:val="0"/>
          <w:marBottom w:val="0"/>
          <w:divBdr>
            <w:top w:val="none" w:sz="0" w:space="0" w:color="auto"/>
            <w:left w:val="none" w:sz="0" w:space="0" w:color="auto"/>
            <w:bottom w:val="none" w:sz="0" w:space="0" w:color="auto"/>
            <w:right w:val="none" w:sz="0" w:space="0" w:color="auto"/>
          </w:divBdr>
        </w:div>
      </w:divsChild>
    </w:div>
    <w:div w:id="184831976">
      <w:bodyDiv w:val="1"/>
      <w:marLeft w:val="0"/>
      <w:marRight w:val="0"/>
      <w:marTop w:val="0"/>
      <w:marBottom w:val="0"/>
      <w:divBdr>
        <w:top w:val="none" w:sz="0" w:space="0" w:color="auto"/>
        <w:left w:val="none" w:sz="0" w:space="0" w:color="auto"/>
        <w:bottom w:val="none" w:sz="0" w:space="0" w:color="auto"/>
        <w:right w:val="none" w:sz="0" w:space="0" w:color="auto"/>
      </w:divBdr>
      <w:divsChild>
        <w:div w:id="683047089">
          <w:marLeft w:val="640"/>
          <w:marRight w:val="0"/>
          <w:marTop w:val="0"/>
          <w:marBottom w:val="0"/>
          <w:divBdr>
            <w:top w:val="none" w:sz="0" w:space="0" w:color="auto"/>
            <w:left w:val="none" w:sz="0" w:space="0" w:color="auto"/>
            <w:bottom w:val="none" w:sz="0" w:space="0" w:color="auto"/>
            <w:right w:val="none" w:sz="0" w:space="0" w:color="auto"/>
          </w:divBdr>
        </w:div>
        <w:div w:id="1272011037">
          <w:marLeft w:val="640"/>
          <w:marRight w:val="0"/>
          <w:marTop w:val="0"/>
          <w:marBottom w:val="0"/>
          <w:divBdr>
            <w:top w:val="none" w:sz="0" w:space="0" w:color="auto"/>
            <w:left w:val="none" w:sz="0" w:space="0" w:color="auto"/>
            <w:bottom w:val="none" w:sz="0" w:space="0" w:color="auto"/>
            <w:right w:val="none" w:sz="0" w:space="0" w:color="auto"/>
          </w:divBdr>
        </w:div>
        <w:div w:id="1171332871">
          <w:marLeft w:val="640"/>
          <w:marRight w:val="0"/>
          <w:marTop w:val="0"/>
          <w:marBottom w:val="0"/>
          <w:divBdr>
            <w:top w:val="none" w:sz="0" w:space="0" w:color="auto"/>
            <w:left w:val="none" w:sz="0" w:space="0" w:color="auto"/>
            <w:bottom w:val="none" w:sz="0" w:space="0" w:color="auto"/>
            <w:right w:val="none" w:sz="0" w:space="0" w:color="auto"/>
          </w:divBdr>
        </w:div>
        <w:div w:id="1454641216">
          <w:marLeft w:val="640"/>
          <w:marRight w:val="0"/>
          <w:marTop w:val="0"/>
          <w:marBottom w:val="0"/>
          <w:divBdr>
            <w:top w:val="none" w:sz="0" w:space="0" w:color="auto"/>
            <w:left w:val="none" w:sz="0" w:space="0" w:color="auto"/>
            <w:bottom w:val="none" w:sz="0" w:space="0" w:color="auto"/>
            <w:right w:val="none" w:sz="0" w:space="0" w:color="auto"/>
          </w:divBdr>
        </w:div>
        <w:div w:id="22637172">
          <w:marLeft w:val="640"/>
          <w:marRight w:val="0"/>
          <w:marTop w:val="0"/>
          <w:marBottom w:val="0"/>
          <w:divBdr>
            <w:top w:val="none" w:sz="0" w:space="0" w:color="auto"/>
            <w:left w:val="none" w:sz="0" w:space="0" w:color="auto"/>
            <w:bottom w:val="none" w:sz="0" w:space="0" w:color="auto"/>
            <w:right w:val="none" w:sz="0" w:space="0" w:color="auto"/>
          </w:divBdr>
        </w:div>
        <w:div w:id="383990781">
          <w:marLeft w:val="640"/>
          <w:marRight w:val="0"/>
          <w:marTop w:val="0"/>
          <w:marBottom w:val="0"/>
          <w:divBdr>
            <w:top w:val="none" w:sz="0" w:space="0" w:color="auto"/>
            <w:left w:val="none" w:sz="0" w:space="0" w:color="auto"/>
            <w:bottom w:val="none" w:sz="0" w:space="0" w:color="auto"/>
            <w:right w:val="none" w:sz="0" w:space="0" w:color="auto"/>
          </w:divBdr>
        </w:div>
        <w:div w:id="2121799466">
          <w:marLeft w:val="640"/>
          <w:marRight w:val="0"/>
          <w:marTop w:val="0"/>
          <w:marBottom w:val="0"/>
          <w:divBdr>
            <w:top w:val="none" w:sz="0" w:space="0" w:color="auto"/>
            <w:left w:val="none" w:sz="0" w:space="0" w:color="auto"/>
            <w:bottom w:val="none" w:sz="0" w:space="0" w:color="auto"/>
            <w:right w:val="none" w:sz="0" w:space="0" w:color="auto"/>
          </w:divBdr>
        </w:div>
        <w:div w:id="1129515269">
          <w:marLeft w:val="640"/>
          <w:marRight w:val="0"/>
          <w:marTop w:val="0"/>
          <w:marBottom w:val="0"/>
          <w:divBdr>
            <w:top w:val="none" w:sz="0" w:space="0" w:color="auto"/>
            <w:left w:val="none" w:sz="0" w:space="0" w:color="auto"/>
            <w:bottom w:val="none" w:sz="0" w:space="0" w:color="auto"/>
            <w:right w:val="none" w:sz="0" w:space="0" w:color="auto"/>
          </w:divBdr>
        </w:div>
        <w:div w:id="375591787">
          <w:marLeft w:val="640"/>
          <w:marRight w:val="0"/>
          <w:marTop w:val="0"/>
          <w:marBottom w:val="0"/>
          <w:divBdr>
            <w:top w:val="none" w:sz="0" w:space="0" w:color="auto"/>
            <w:left w:val="none" w:sz="0" w:space="0" w:color="auto"/>
            <w:bottom w:val="none" w:sz="0" w:space="0" w:color="auto"/>
            <w:right w:val="none" w:sz="0" w:space="0" w:color="auto"/>
          </w:divBdr>
        </w:div>
        <w:div w:id="1825970769">
          <w:marLeft w:val="640"/>
          <w:marRight w:val="0"/>
          <w:marTop w:val="0"/>
          <w:marBottom w:val="0"/>
          <w:divBdr>
            <w:top w:val="none" w:sz="0" w:space="0" w:color="auto"/>
            <w:left w:val="none" w:sz="0" w:space="0" w:color="auto"/>
            <w:bottom w:val="none" w:sz="0" w:space="0" w:color="auto"/>
            <w:right w:val="none" w:sz="0" w:space="0" w:color="auto"/>
          </w:divBdr>
        </w:div>
        <w:div w:id="813720204">
          <w:marLeft w:val="640"/>
          <w:marRight w:val="0"/>
          <w:marTop w:val="0"/>
          <w:marBottom w:val="0"/>
          <w:divBdr>
            <w:top w:val="none" w:sz="0" w:space="0" w:color="auto"/>
            <w:left w:val="none" w:sz="0" w:space="0" w:color="auto"/>
            <w:bottom w:val="none" w:sz="0" w:space="0" w:color="auto"/>
            <w:right w:val="none" w:sz="0" w:space="0" w:color="auto"/>
          </w:divBdr>
        </w:div>
        <w:div w:id="747458065">
          <w:marLeft w:val="640"/>
          <w:marRight w:val="0"/>
          <w:marTop w:val="0"/>
          <w:marBottom w:val="0"/>
          <w:divBdr>
            <w:top w:val="none" w:sz="0" w:space="0" w:color="auto"/>
            <w:left w:val="none" w:sz="0" w:space="0" w:color="auto"/>
            <w:bottom w:val="none" w:sz="0" w:space="0" w:color="auto"/>
            <w:right w:val="none" w:sz="0" w:space="0" w:color="auto"/>
          </w:divBdr>
        </w:div>
        <w:div w:id="106855403">
          <w:marLeft w:val="640"/>
          <w:marRight w:val="0"/>
          <w:marTop w:val="0"/>
          <w:marBottom w:val="0"/>
          <w:divBdr>
            <w:top w:val="none" w:sz="0" w:space="0" w:color="auto"/>
            <w:left w:val="none" w:sz="0" w:space="0" w:color="auto"/>
            <w:bottom w:val="none" w:sz="0" w:space="0" w:color="auto"/>
            <w:right w:val="none" w:sz="0" w:space="0" w:color="auto"/>
          </w:divBdr>
        </w:div>
        <w:div w:id="340282022">
          <w:marLeft w:val="640"/>
          <w:marRight w:val="0"/>
          <w:marTop w:val="0"/>
          <w:marBottom w:val="0"/>
          <w:divBdr>
            <w:top w:val="none" w:sz="0" w:space="0" w:color="auto"/>
            <w:left w:val="none" w:sz="0" w:space="0" w:color="auto"/>
            <w:bottom w:val="none" w:sz="0" w:space="0" w:color="auto"/>
            <w:right w:val="none" w:sz="0" w:space="0" w:color="auto"/>
          </w:divBdr>
        </w:div>
        <w:div w:id="1407413893">
          <w:marLeft w:val="640"/>
          <w:marRight w:val="0"/>
          <w:marTop w:val="0"/>
          <w:marBottom w:val="0"/>
          <w:divBdr>
            <w:top w:val="none" w:sz="0" w:space="0" w:color="auto"/>
            <w:left w:val="none" w:sz="0" w:space="0" w:color="auto"/>
            <w:bottom w:val="none" w:sz="0" w:space="0" w:color="auto"/>
            <w:right w:val="none" w:sz="0" w:space="0" w:color="auto"/>
          </w:divBdr>
        </w:div>
        <w:div w:id="311567862">
          <w:marLeft w:val="640"/>
          <w:marRight w:val="0"/>
          <w:marTop w:val="0"/>
          <w:marBottom w:val="0"/>
          <w:divBdr>
            <w:top w:val="none" w:sz="0" w:space="0" w:color="auto"/>
            <w:left w:val="none" w:sz="0" w:space="0" w:color="auto"/>
            <w:bottom w:val="none" w:sz="0" w:space="0" w:color="auto"/>
            <w:right w:val="none" w:sz="0" w:space="0" w:color="auto"/>
          </w:divBdr>
        </w:div>
        <w:div w:id="1647316601">
          <w:marLeft w:val="640"/>
          <w:marRight w:val="0"/>
          <w:marTop w:val="0"/>
          <w:marBottom w:val="0"/>
          <w:divBdr>
            <w:top w:val="none" w:sz="0" w:space="0" w:color="auto"/>
            <w:left w:val="none" w:sz="0" w:space="0" w:color="auto"/>
            <w:bottom w:val="none" w:sz="0" w:space="0" w:color="auto"/>
            <w:right w:val="none" w:sz="0" w:space="0" w:color="auto"/>
          </w:divBdr>
        </w:div>
        <w:div w:id="1235776324">
          <w:marLeft w:val="640"/>
          <w:marRight w:val="0"/>
          <w:marTop w:val="0"/>
          <w:marBottom w:val="0"/>
          <w:divBdr>
            <w:top w:val="none" w:sz="0" w:space="0" w:color="auto"/>
            <w:left w:val="none" w:sz="0" w:space="0" w:color="auto"/>
            <w:bottom w:val="none" w:sz="0" w:space="0" w:color="auto"/>
            <w:right w:val="none" w:sz="0" w:space="0" w:color="auto"/>
          </w:divBdr>
        </w:div>
        <w:div w:id="831214710">
          <w:marLeft w:val="640"/>
          <w:marRight w:val="0"/>
          <w:marTop w:val="0"/>
          <w:marBottom w:val="0"/>
          <w:divBdr>
            <w:top w:val="none" w:sz="0" w:space="0" w:color="auto"/>
            <w:left w:val="none" w:sz="0" w:space="0" w:color="auto"/>
            <w:bottom w:val="none" w:sz="0" w:space="0" w:color="auto"/>
            <w:right w:val="none" w:sz="0" w:space="0" w:color="auto"/>
          </w:divBdr>
        </w:div>
        <w:div w:id="1221938446">
          <w:marLeft w:val="640"/>
          <w:marRight w:val="0"/>
          <w:marTop w:val="0"/>
          <w:marBottom w:val="0"/>
          <w:divBdr>
            <w:top w:val="none" w:sz="0" w:space="0" w:color="auto"/>
            <w:left w:val="none" w:sz="0" w:space="0" w:color="auto"/>
            <w:bottom w:val="none" w:sz="0" w:space="0" w:color="auto"/>
            <w:right w:val="none" w:sz="0" w:space="0" w:color="auto"/>
          </w:divBdr>
        </w:div>
        <w:div w:id="503668030">
          <w:marLeft w:val="640"/>
          <w:marRight w:val="0"/>
          <w:marTop w:val="0"/>
          <w:marBottom w:val="0"/>
          <w:divBdr>
            <w:top w:val="none" w:sz="0" w:space="0" w:color="auto"/>
            <w:left w:val="none" w:sz="0" w:space="0" w:color="auto"/>
            <w:bottom w:val="none" w:sz="0" w:space="0" w:color="auto"/>
            <w:right w:val="none" w:sz="0" w:space="0" w:color="auto"/>
          </w:divBdr>
        </w:div>
        <w:div w:id="661088140">
          <w:marLeft w:val="640"/>
          <w:marRight w:val="0"/>
          <w:marTop w:val="0"/>
          <w:marBottom w:val="0"/>
          <w:divBdr>
            <w:top w:val="none" w:sz="0" w:space="0" w:color="auto"/>
            <w:left w:val="none" w:sz="0" w:space="0" w:color="auto"/>
            <w:bottom w:val="none" w:sz="0" w:space="0" w:color="auto"/>
            <w:right w:val="none" w:sz="0" w:space="0" w:color="auto"/>
          </w:divBdr>
        </w:div>
        <w:div w:id="2106221134">
          <w:marLeft w:val="640"/>
          <w:marRight w:val="0"/>
          <w:marTop w:val="0"/>
          <w:marBottom w:val="0"/>
          <w:divBdr>
            <w:top w:val="none" w:sz="0" w:space="0" w:color="auto"/>
            <w:left w:val="none" w:sz="0" w:space="0" w:color="auto"/>
            <w:bottom w:val="none" w:sz="0" w:space="0" w:color="auto"/>
            <w:right w:val="none" w:sz="0" w:space="0" w:color="auto"/>
          </w:divBdr>
        </w:div>
        <w:div w:id="1930574198">
          <w:marLeft w:val="640"/>
          <w:marRight w:val="0"/>
          <w:marTop w:val="0"/>
          <w:marBottom w:val="0"/>
          <w:divBdr>
            <w:top w:val="none" w:sz="0" w:space="0" w:color="auto"/>
            <w:left w:val="none" w:sz="0" w:space="0" w:color="auto"/>
            <w:bottom w:val="none" w:sz="0" w:space="0" w:color="auto"/>
            <w:right w:val="none" w:sz="0" w:space="0" w:color="auto"/>
          </w:divBdr>
        </w:div>
        <w:div w:id="1995648320">
          <w:marLeft w:val="640"/>
          <w:marRight w:val="0"/>
          <w:marTop w:val="0"/>
          <w:marBottom w:val="0"/>
          <w:divBdr>
            <w:top w:val="none" w:sz="0" w:space="0" w:color="auto"/>
            <w:left w:val="none" w:sz="0" w:space="0" w:color="auto"/>
            <w:bottom w:val="none" w:sz="0" w:space="0" w:color="auto"/>
            <w:right w:val="none" w:sz="0" w:space="0" w:color="auto"/>
          </w:divBdr>
        </w:div>
        <w:div w:id="72164665">
          <w:marLeft w:val="640"/>
          <w:marRight w:val="0"/>
          <w:marTop w:val="0"/>
          <w:marBottom w:val="0"/>
          <w:divBdr>
            <w:top w:val="none" w:sz="0" w:space="0" w:color="auto"/>
            <w:left w:val="none" w:sz="0" w:space="0" w:color="auto"/>
            <w:bottom w:val="none" w:sz="0" w:space="0" w:color="auto"/>
            <w:right w:val="none" w:sz="0" w:space="0" w:color="auto"/>
          </w:divBdr>
        </w:div>
        <w:div w:id="412436645">
          <w:marLeft w:val="640"/>
          <w:marRight w:val="0"/>
          <w:marTop w:val="0"/>
          <w:marBottom w:val="0"/>
          <w:divBdr>
            <w:top w:val="none" w:sz="0" w:space="0" w:color="auto"/>
            <w:left w:val="none" w:sz="0" w:space="0" w:color="auto"/>
            <w:bottom w:val="none" w:sz="0" w:space="0" w:color="auto"/>
            <w:right w:val="none" w:sz="0" w:space="0" w:color="auto"/>
          </w:divBdr>
        </w:div>
        <w:div w:id="1979457755">
          <w:marLeft w:val="640"/>
          <w:marRight w:val="0"/>
          <w:marTop w:val="0"/>
          <w:marBottom w:val="0"/>
          <w:divBdr>
            <w:top w:val="none" w:sz="0" w:space="0" w:color="auto"/>
            <w:left w:val="none" w:sz="0" w:space="0" w:color="auto"/>
            <w:bottom w:val="none" w:sz="0" w:space="0" w:color="auto"/>
            <w:right w:val="none" w:sz="0" w:space="0" w:color="auto"/>
          </w:divBdr>
        </w:div>
        <w:div w:id="2109546683">
          <w:marLeft w:val="640"/>
          <w:marRight w:val="0"/>
          <w:marTop w:val="0"/>
          <w:marBottom w:val="0"/>
          <w:divBdr>
            <w:top w:val="none" w:sz="0" w:space="0" w:color="auto"/>
            <w:left w:val="none" w:sz="0" w:space="0" w:color="auto"/>
            <w:bottom w:val="none" w:sz="0" w:space="0" w:color="auto"/>
            <w:right w:val="none" w:sz="0" w:space="0" w:color="auto"/>
          </w:divBdr>
        </w:div>
        <w:div w:id="1184709191">
          <w:marLeft w:val="640"/>
          <w:marRight w:val="0"/>
          <w:marTop w:val="0"/>
          <w:marBottom w:val="0"/>
          <w:divBdr>
            <w:top w:val="none" w:sz="0" w:space="0" w:color="auto"/>
            <w:left w:val="none" w:sz="0" w:space="0" w:color="auto"/>
            <w:bottom w:val="none" w:sz="0" w:space="0" w:color="auto"/>
            <w:right w:val="none" w:sz="0" w:space="0" w:color="auto"/>
          </w:divBdr>
        </w:div>
        <w:div w:id="1391924620">
          <w:marLeft w:val="640"/>
          <w:marRight w:val="0"/>
          <w:marTop w:val="0"/>
          <w:marBottom w:val="0"/>
          <w:divBdr>
            <w:top w:val="none" w:sz="0" w:space="0" w:color="auto"/>
            <w:left w:val="none" w:sz="0" w:space="0" w:color="auto"/>
            <w:bottom w:val="none" w:sz="0" w:space="0" w:color="auto"/>
            <w:right w:val="none" w:sz="0" w:space="0" w:color="auto"/>
          </w:divBdr>
        </w:div>
        <w:div w:id="685256730">
          <w:marLeft w:val="640"/>
          <w:marRight w:val="0"/>
          <w:marTop w:val="0"/>
          <w:marBottom w:val="0"/>
          <w:divBdr>
            <w:top w:val="none" w:sz="0" w:space="0" w:color="auto"/>
            <w:left w:val="none" w:sz="0" w:space="0" w:color="auto"/>
            <w:bottom w:val="none" w:sz="0" w:space="0" w:color="auto"/>
            <w:right w:val="none" w:sz="0" w:space="0" w:color="auto"/>
          </w:divBdr>
        </w:div>
        <w:div w:id="1775512858">
          <w:marLeft w:val="640"/>
          <w:marRight w:val="0"/>
          <w:marTop w:val="0"/>
          <w:marBottom w:val="0"/>
          <w:divBdr>
            <w:top w:val="none" w:sz="0" w:space="0" w:color="auto"/>
            <w:left w:val="none" w:sz="0" w:space="0" w:color="auto"/>
            <w:bottom w:val="none" w:sz="0" w:space="0" w:color="auto"/>
            <w:right w:val="none" w:sz="0" w:space="0" w:color="auto"/>
          </w:divBdr>
        </w:div>
        <w:div w:id="1395666631">
          <w:marLeft w:val="640"/>
          <w:marRight w:val="0"/>
          <w:marTop w:val="0"/>
          <w:marBottom w:val="0"/>
          <w:divBdr>
            <w:top w:val="none" w:sz="0" w:space="0" w:color="auto"/>
            <w:left w:val="none" w:sz="0" w:space="0" w:color="auto"/>
            <w:bottom w:val="none" w:sz="0" w:space="0" w:color="auto"/>
            <w:right w:val="none" w:sz="0" w:space="0" w:color="auto"/>
          </w:divBdr>
        </w:div>
        <w:div w:id="546528644">
          <w:marLeft w:val="640"/>
          <w:marRight w:val="0"/>
          <w:marTop w:val="0"/>
          <w:marBottom w:val="0"/>
          <w:divBdr>
            <w:top w:val="none" w:sz="0" w:space="0" w:color="auto"/>
            <w:left w:val="none" w:sz="0" w:space="0" w:color="auto"/>
            <w:bottom w:val="none" w:sz="0" w:space="0" w:color="auto"/>
            <w:right w:val="none" w:sz="0" w:space="0" w:color="auto"/>
          </w:divBdr>
        </w:div>
        <w:div w:id="980158503">
          <w:marLeft w:val="640"/>
          <w:marRight w:val="0"/>
          <w:marTop w:val="0"/>
          <w:marBottom w:val="0"/>
          <w:divBdr>
            <w:top w:val="none" w:sz="0" w:space="0" w:color="auto"/>
            <w:left w:val="none" w:sz="0" w:space="0" w:color="auto"/>
            <w:bottom w:val="none" w:sz="0" w:space="0" w:color="auto"/>
            <w:right w:val="none" w:sz="0" w:space="0" w:color="auto"/>
          </w:divBdr>
        </w:div>
        <w:div w:id="1524247333">
          <w:marLeft w:val="640"/>
          <w:marRight w:val="0"/>
          <w:marTop w:val="0"/>
          <w:marBottom w:val="0"/>
          <w:divBdr>
            <w:top w:val="none" w:sz="0" w:space="0" w:color="auto"/>
            <w:left w:val="none" w:sz="0" w:space="0" w:color="auto"/>
            <w:bottom w:val="none" w:sz="0" w:space="0" w:color="auto"/>
            <w:right w:val="none" w:sz="0" w:space="0" w:color="auto"/>
          </w:divBdr>
        </w:div>
        <w:div w:id="1369523268">
          <w:marLeft w:val="640"/>
          <w:marRight w:val="0"/>
          <w:marTop w:val="0"/>
          <w:marBottom w:val="0"/>
          <w:divBdr>
            <w:top w:val="none" w:sz="0" w:space="0" w:color="auto"/>
            <w:left w:val="none" w:sz="0" w:space="0" w:color="auto"/>
            <w:bottom w:val="none" w:sz="0" w:space="0" w:color="auto"/>
            <w:right w:val="none" w:sz="0" w:space="0" w:color="auto"/>
          </w:divBdr>
        </w:div>
        <w:div w:id="123275054">
          <w:marLeft w:val="640"/>
          <w:marRight w:val="0"/>
          <w:marTop w:val="0"/>
          <w:marBottom w:val="0"/>
          <w:divBdr>
            <w:top w:val="none" w:sz="0" w:space="0" w:color="auto"/>
            <w:left w:val="none" w:sz="0" w:space="0" w:color="auto"/>
            <w:bottom w:val="none" w:sz="0" w:space="0" w:color="auto"/>
            <w:right w:val="none" w:sz="0" w:space="0" w:color="auto"/>
          </w:divBdr>
        </w:div>
        <w:div w:id="207691161">
          <w:marLeft w:val="640"/>
          <w:marRight w:val="0"/>
          <w:marTop w:val="0"/>
          <w:marBottom w:val="0"/>
          <w:divBdr>
            <w:top w:val="none" w:sz="0" w:space="0" w:color="auto"/>
            <w:left w:val="none" w:sz="0" w:space="0" w:color="auto"/>
            <w:bottom w:val="none" w:sz="0" w:space="0" w:color="auto"/>
            <w:right w:val="none" w:sz="0" w:space="0" w:color="auto"/>
          </w:divBdr>
        </w:div>
        <w:div w:id="123471065">
          <w:marLeft w:val="640"/>
          <w:marRight w:val="0"/>
          <w:marTop w:val="0"/>
          <w:marBottom w:val="0"/>
          <w:divBdr>
            <w:top w:val="none" w:sz="0" w:space="0" w:color="auto"/>
            <w:left w:val="none" w:sz="0" w:space="0" w:color="auto"/>
            <w:bottom w:val="none" w:sz="0" w:space="0" w:color="auto"/>
            <w:right w:val="none" w:sz="0" w:space="0" w:color="auto"/>
          </w:divBdr>
        </w:div>
      </w:divsChild>
    </w:div>
    <w:div w:id="207843456">
      <w:bodyDiv w:val="1"/>
      <w:marLeft w:val="0"/>
      <w:marRight w:val="0"/>
      <w:marTop w:val="0"/>
      <w:marBottom w:val="0"/>
      <w:divBdr>
        <w:top w:val="none" w:sz="0" w:space="0" w:color="auto"/>
        <w:left w:val="none" w:sz="0" w:space="0" w:color="auto"/>
        <w:bottom w:val="none" w:sz="0" w:space="0" w:color="auto"/>
        <w:right w:val="none" w:sz="0" w:space="0" w:color="auto"/>
      </w:divBdr>
      <w:divsChild>
        <w:div w:id="293217582">
          <w:marLeft w:val="640"/>
          <w:marRight w:val="0"/>
          <w:marTop w:val="0"/>
          <w:marBottom w:val="0"/>
          <w:divBdr>
            <w:top w:val="none" w:sz="0" w:space="0" w:color="auto"/>
            <w:left w:val="none" w:sz="0" w:space="0" w:color="auto"/>
            <w:bottom w:val="none" w:sz="0" w:space="0" w:color="auto"/>
            <w:right w:val="none" w:sz="0" w:space="0" w:color="auto"/>
          </w:divBdr>
        </w:div>
        <w:div w:id="1600990666">
          <w:marLeft w:val="640"/>
          <w:marRight w:val="0"/>
          <w:marTop w:val="0"/>
          <w:marBottom w:val="0"/>
          <w:divBdr>
            <w:top w:val="none" w:sz="0" w:space="0" w:color="auto"/>
            <w:left w:val="none" w:sz="0" w:space="0" w:color="auto"/>
            <w:bottom w:val="none" w:sz="0" w:space="0" w:color="auto"/>
            <w:right w:val="none" w:sz="0" w:space="0" w:color="auto"/>
          </w:divBdr>
        </w:div>
        <w:div w:id="1021009603">
          <w:marLeft w:val="640"/>
          <w:marRight w:val="0"/>
          <w:marTop w:val="0"/>
          <w:marBottom w:val="0"/>
          <w:divBdr>
            <w:top w:val="none" w:sz="0" w:space="0" w:color="auto"/>
            <w:left w:val="none" w:sz="0" w:space="0" w:color="auto"/>
            <w:bottom w:val="none" w:sz="0" w:space="0" w:color="auto"/>
            <w:right w:val="none" w:sz="0" w:space="0" w:color="auto"/>
          </w:divBdr>
        </w:div>
        <w:div w:id="1915891666">
          <w:marLeft w:val="640"/>
          <w:marRight w:val="0"/>
          <w:marTop w:val="0"/>
          <w:marBottom w:val="0"/>
          <w:divBdr>
            <w:top w:val="none" w:sz="0" w:space="0" w:color="auto"/>
            <w:left w:val="none" w:sz="0" w:space="0" w:color="auto"/>
            <w:bottom w:val="none" w:sz="0" w:space="0" w:color="auto"/>
            <w:right w:val="none" w:sz="0" w:space="0" w:color="auto"/>
          </w:divBdr>
        </w:div>
        <w:div w:id="284040357">
          <w:marLeft w:val="640"/>
          <w:marRight w:val="0"/>
          <w:marTop w:val="0"/>
          <w:marBottom w:val="0"/>
          <w:divBdr>
            <w:top w:val="none" w:sz="0" w:space="0" w:color="auto"/>
            <w:left w:val="none" w:sz="0" w:space="0" w:color="auto"/>
            <w:bottom w:val="none" w:sz="0" w:space="0" w:color="auto"/>
            <w:right w:val="none" w:sz="0" w:space="0" w:color="auto"/>
          </w:divBdr>
        </w:div>
        <w:div w:id="1985351207">
          <w:marLeft w:val="640"/>
          <w:marRight w:val="0"/>
          <w:marTop w:val="0"/>
          <w:marBottom w:val="0"/>
          <w:divBdr>
            <w:top w:val="none" w:sz="0" w:space="0" w:color="auto"/>
            <w:left w:val="none" w:sz="0" w:space="0" w:color="auto"/>
            <w:bottom w:val="none" w:sz="0" w:space="0" w:color="auto"/>
            <w:right w:val="none" w:sz="0" w:space="0" w:color="auto"/>
          </w:divBdr>
        </w:div>
        <w:div w:id="80570233">
          <w:marLeft w:val="640"/>
          <w:marRight w:val="0"/>
          <w:marTop w:val="0"/>
          <w:marBottom w:val="0"/>
          <w:divBdr>
            <w:top w:val="none" w:sz="0" w:space="0" w:color="auto"/>
            <w:left w:val="none" w:sz="0" w:space="0" w:color="auto"/>
            <w:bottom w:val="none" w:sz="0" w:space="0" w:color="auto"/>
            <w:right w:val="none" w:sz="0" w:space="0" w:color="auto"/>
          </w:divBdr>
        </w:div>
        <w:div w:id="1170608350">
          <w:marLeft w:val="640"/>
          <w:marRight w:val="0"/>
          <w:marTop w:val="0"/>
          <w:marBottom w:val="0"/>
          <w:divBdr>
            <w:top w:val="none" w:sz="0" w:space="0" w:color="auto"/>
            <w:left w:val="none" w:sz="0" w:space="0" w:color="auto"/>
            <w:bottom w:val="none" w:sz="0" w:space="0" w:color="auto"/>
            <w:right w:val="none" w:sz="0" w:space="0" w:color="auto"/>
          </w:divBdr>
        </w:div>
        <w:div w:id="297800743">
          <w:marLeft w:val="640"/>
          <w:marRight w:val="0"/>
          <w:marTop w:val="0"/>
          <w:marBottom w:val="0"/>
          <w:divBdr>
            <w:top w:val="none" w:sz="0" w:space="0" w:color="auto"/>
            <w:left w:val="none" w:sz="0" w:space="0" w:color="auto"/>
            <w:bottom w:val="none" w:sz="0" w:space="0" w:color="auto"/>
            <w:right w:val="none" w:sz="0" w:space="0" w:color="auto"/>
          </w:divBdr>
        </w:div>
        <w:div w:id="626007853">
          <w:marLeft w:val="640"/>
          <w:marRight w:val="0"/>
          <w:marTop w:val="0"/>
          <w:marBottom w:val="0"/>
          <w:divBdr>
            <w:top w:val="none" w:sz="0" w:space="0" w:color="auto"/>
            <w:left w:val="none" w:sz="0" w:space="0" w:color="auto"/>
            <w:bottom w:val="none" w:sz="0" w:space="0" w:color="auto"/>
            <w:right w:val="none" w:sz="0" w:space="0" w:color="auto"/>
          </w:divBdr>
        </w:div>
        <w:div w:id="47075179">
          <w:marLeft w:val="640"/>
          <w:marRight w:val="0"/>
          <w:marTop w:val="0"/>
          <w:marBottom w:val="0"/>
          <w:divBdr>
            <w:top w:val="none" w:sz="0" w:space="0" w:color="auto"/>
            <w:left w:val="none" w:sz="0" w:space="0" w:color="auto"/>
            <w:bottom w:val="none" w:sz="0" w:space="0" w:color="auto"/>
            <w:right w:val="none" w:sz="0" w:space="0" w:color="auto"/>
          </w:divBdr>
        </w:div>
        <w:div w:id="1841499964">
          <w:marLeft w:val="640"/>
          <w:marRight w:val="0"/>
          <w:marTop w:val="0"/>
          <w:marBottom w:val="0"/>
          <w:divBdr>
            <w:top w:val="none" w:sz="0" w:space="0" w:color="auto"/>
            <w:left w:val="none" w:sz="0" w:space="0" w:color="auto"/>
            <w:bottom w:val="none" w:sz="0" w:space="0" w:color="auto"/>
            <w:right w:val="none" w:sz="0" w:space="0" w:color="auto"/>
          </w:divBdr>
        </w:div>
        <w:div w:id="2032796104">
          <w:marLeft w:val="640"/>
          <w:marRight w:val="0"/>
          <w:marTop w:val="0"/>
          <w:marBottom w:val="0"/>
          <w:divBdr>
            <w:top w:val="none" w:sz="0" w:space="0" w:color="auto"/>
            <w:left w:val="none" w:sz="0" w:space="0" w:color="auto"/>
            <w:bottom w:val="none" w:sz="0" w:space="0" w:color="auto"/>
            <w:right w:val="none" w:sz="0" w:space="0" w:color="auto"/>
          </w:divBdr>
        </w:div>
        <w:div w:id="1451703768">
          <w:marLeft w:val="640"/>
          <w:marRight w:val="0"/>
          <w:marTop w:val="0"/>
          <w:marBottom w:val="0"/>
          <w:divBdr>
            <w:top w:val="none" w:sz="0" w:space="0" w:color="auto"/>
            <w:left w:val="none" w:sz="0" w:space="0" w:color="auto"/>
            <w:bottom w:val="none" w:sz="0" w:space="0" w:color="auto"/>
            <w:right w:val="none" w:sz="0" w:space="0" w:color="auto"/>
          </w:divBdr>
        </w:div>
        <w:div w:id="485899510">
          <w:marLeft w:val="640"/>
          <w:marRight w:val="0"/>
          <w:marTop w:val="0"/>
          <w:marBottom w:val="0"/>
          <w:divBdr>
            <w:top w:val="none" w:sz="0" w:space="0" w:color="auto"/>
            <w:left w:val="none" w:sz="0" w:space="0" w:color="auto"/>
            <w:bottom w:val="none" w:sz="0" w:space="0" w:color="auto"/>
            <w:right w:val="none" w:sz="0" w:space="0" w:color="auto"/>
          </w:divBdr>
        </w:div>
        <w:div w:id="1453478976">
          <w:marLeft w:val="640"/>
          <w:marRight w:val="0"/>
          <w:marTop w:val="0"/>
          <w:marBottom w:val="0"/>
          <w:divBdr>
            <w:top w:val="none" w:sz="0" w:space="0" w:color="auto"/>
            <w:left w:val="none" w:sz="0" w:space="0" w:color="auto"/>
            <w:bottom w:val="none" w:sz="0" w:space="0" w:color="auto"/>
            <w:right w:val="none" w:sz="0" w:space="0" w:color="auto"/>
          </w:divBdr>
        </w:div>
        <w:div w:id="1275557454">
          <w:marLeft w:val="640"/>
          <w:marRight w:val="0"/>
          <w:marTop w:val="0"/>
          <w:marBottom w:val="0"/>
          <w:divBdr>
            <w:top w:val="none" w:sz="0" w:space="0" w:color="auto"/>
            <w:left w:val="none" w:sz="0" w:space="0" w:color="auto"/>
            <w:bottom w:val="none" w:sz="0" w:space="0" w:color="auto"/>
            <w:right w:val="none" w:sz="0" w:space="0" w:color="auto"/>
          </w:divBdr>
        </w:div>
        <w:div w:id="1157917647">
          <w:marLeft w:val="640"/>
          <w:marRight w:val="0"/>
          <w:marTop w:val="0"/>
          <w:marBottom w:val="0"/>
          <w:divBdr>
            <w:top w:val="none" w:sz="0" w:space="0" w:color="auto"/>
            <w:left w:val="none" w:sz="0" w:space="0" w:color="auto"/>
            <w:bottom w:val="none" w:sz="0" w:space="0" w:color="auto"/>
            <w:right w:val="none" w:sz="0" w:space="0" w:color="auto"/>
          </w:divBdr>
        </w:div>
        <w:div w:id="19744349">
          <w:marLeft w:val="640"/>
          <w:marRight w:val="0"/>
          <w:marTop w:val="0"/>
          <w:marBottom w:val="0"/>
          <w:divBdr>
            <w:top w:val="none" w:sz="0" w:space="0" w:color="auto"/>
            <w:left w:val="none" w:sz="0" w:space="0" w:color="auto"/>
            <w:bottom w:val="none" w:sz="0" w:space="0" w:color="auto"/>
            <w:right w:val="none" w:sz="0" w:space="0" w:color="auto"/>
          </w:divBdr>
        </w:div>
        <w:div w:id="1772704471">
          <w:marLeft w:val="640"/>
          <w:marRight w:val="0"/>
          <w:marTop w:val="0"/>
          <w:marBottom w:val="0"/>
          <w:divBdr>
            <w:top w:val="none" w:sz="0" w:space="0" w:color="auto"/>
            <w:left w:val="none" w:sz="0" w:space="0" w:color="auto"/>
            <w:bottom w:val="none" w:sz="0" w:space="0" w:color="auto"/>
            <w:right w:val="none" w:sz="0" w:space="0" w:color="auto"/>
          </w:divBdr>
        </w:div>
        <w:div w:id="760877218">
          <w:marLeft w:val="640"/>
          <w:marRight w:val="0"/>
          <w:marTop w:val="0"/>
          <w:marBottom w:val="0"/>
          <w:divBdr>
            <w:top w:val="none" w:sz="0" w:space="0" w:color="auto"/>
            <w:left w:val="none" w:sz="0" w:space="0" w:color="auto"/>
            <w:bottom w:val="none" w:sz="0" w:space="0" w:color="auto"/>
            <w:right w:val="none" w:sz="0" w:space="0" w:color="auto"/>
          </w:divBdr>
        </w:div>
        <w:div w:id="484325175">
          <w:marLeft w:val="640"/>
          <w:marRight w:val="0"/>
          <w:marTop w:val="0"/>
          <w:marBottom w:val="0"/>
          <w:divBdr>
            <w:top w:val="none" w:sz="0" w:space="0" w:color="auto"/>
            <w:left w:val="none" w:sz="0" w:space="0" w:color="auto"/>
            <w:bottom w:val="none" w:sz="0" w:space="0" w:color="auto"/>
            <w:right w:val="none" w:sz="0" w:space="0" w:color="auto"/>
          </w:divBdr>
        </w:div>
        <w:div w:id="1499734636">
          <w:marLeft w:val="640"/>
          <w:marRight w:val="0"/>
          <w:marTop w:val="0"/>
          <w:marBottom w:val="0"/>
          <w:divBdr>
            <w:top w:val="none" w:sz="0" w:space="0" w:color="auto"/>
            <w:left w:val="none" w:sz="0" w:space="0" w:color="auto"/>
            <w:bottom w:val="none" w:sz="0" w:space="0" w:color="auto"/>
            <w:right w:val="none" w:sz="0" w:space="0" w:color="auto"/>
          </w:divBdr>
        </w:div>
        <w:div w:id="522405369">
          <w:marLeft w:val="640"/>
          <w:marRight w:val="0"/>
          <w:marTop w:val="0"/>
          <w:marBottom w:val="0"/>
          <w:divBdr>
            <w:top w:val="none" w:sz="0" w:space="0" w:color="auto"/>
            <w:left w:val="none" w:sz="0" w:space="0" w:color="auto"/>
            <w:bottom w:val="none" w:sz="0" w:space="0" w:color="auto"/>
            <w:right w:val="none" w:sz="0" w:space="0" w:color="auto"/>
          </w:divBdr>
        </w:div>
        <w:div w:id="19094865">
          <w:marLeft w:val="640"/>
          <w:marRight w:val="0"/>
          <w:marTop w:val="0"/>
          <w:marBottom w:val="0"/>
          <w:divBdr>
            <w:top w:val="none" w:sz="0" w:space="0" w:color="auto"/>
            <w:left w:val="none" w:sz="0" w:space="0" w:color="auto"/>
            <w:bottom w:val="none" w:sz="0" w:space="0" w:color="auto"/>
            <w:right w:val="none" w:sz="0" w:space="0" w:color="auto"/>
          </w:divBdr>
        </w:div>
        <w:div w:id="12154999">
          <w:marLeft w:val="640"/>
          <w:marRight w:val="0"/>
          <w:marTop w:val="0"/>
          <w:marBottom w:val="0"/>
          <w:divBdr>
            <w:top w:val="none" w:sz="0" w:space="0" w:color="auto"/>
            <w:left w:val="none" w:sz="0" w:space="0" w:color="auto"/>
            <w:bottom w:val="none" w:sz="0" w:space="0" w:color="auto"/>
            <w:right w:val="none" w:sz="0" w:space="0" w:color="auto"/>
          </w:divBdr>
        </w:div>
        <w:div w:id="315645828">
          <w:marLeft w:val="640"/>
          <w:marRight w:val="0"/>
          <w:marTop w:val="0"/>
          <w:marBottom w:val="0"/>
          <w:divBdr>
            <w:top w:val="none" w:sz="0" w:space="0" w:color="auto"/>
            <w:left w:val="none" w:sz="0" w:space="0" w:color="auto"/>
            <w:bottom w:val="none" w:sz="0" w:space="0" w:color="auto"/>
            <w:right w:val="none" w:sz="0" w:space="0" w:color="auto"/>
          </w:divBdr>
        </w:div>
        <w:div w:id="1601331934">
          <w:marLeft w:val="640"/>
          <w:marRight w:val="0"/>
          <w:marTop w:val="0"/>
          <w:marBottom w:val="0"/>
          <w:divBdr>
            <w:top w:val="none" w:sz="0" w:space="0" w:color="auto"/>
            <w:left w:val="none" w:sz="0" w:space="0" w:color="auto"/>
            <w:bottom w:val="none" w:sz="0" w:space="0" w:color="auto"/>
            <w:right w:val="none" w:sz="0" w:space="0" w:color="auto"/>
          </w:divBdr>
        </w:div>
        <w:div w:id="2074769021">
          <w:marLeft w:val="640"/>
          <w:marRight w:val="0"/>
          <w:marTop w:val="0"/>
          <w:marBottom w:val="0"/>
          <w:divBdr>
            <w:top w:val="none" w:sz="0" w:space="0" w:color="auto"/>
            <w:left w:val="none" w:sz="0" w:space="0" w:color="auto"/>
            <w:bottom w:val="none" w:sz="0" w:space="0" w:color="auto"/>
            <w:right w:val="none" w:sz="0" w:space="0" w:color="auto"/>
          </w:divBdr>
        </w:div>
        <w:div w:id="1222521629">
          <w:marLeft w:val="640"/>
          <w:marRight w:val="0"/>
          <w:marTop w:val="0"/>
          <w:marBottom w:val="0"/>
          <w:divBdr>
            <w:top w:val="none" w:sz="0" w:space="0" w:color="auto"/>
            <w:left w:val="none" w:sz="0" w:space="0" w:color="auto"/>
            <w:bottom w:val="none" w:sz="0" w:space="0" w:color="auto"/>
            <w:right w:val="none" w:sz="0" w:space="0" w:color="auto"/>
          </w:divBdr>
        </w:div>
        <w:div w:id="2095468634">
          <w:marLeft w:val="640"/>
          <w:marRight w:val="0"/>
          <w:marTop w:val="0"/>
          <w:marBottom w:val="0"/>
          <w:divBdr>
            <w:top w:val="none" w:sz="0" w:space="0" w:color="auto"/>
            <w:left w:val="none" w:sz="0" w:space="0" w:color="auto"/>
            <w:bottom w:val="none" w:sz="0" w:space="0" w:color="auto"/>
            <w:right w:val="none" w:sz="0" w:space="0" w:color="auto"/>
          </w:divBdr>
        </w:div>
        <w:div w:id="480541131">
          <w:marLeft w:val="640"/>
          <w:marRight w:val="0"/>
          <w:marTop w:val="0"/>
          <w:marBottom w:val="0"/>
          <w:divBdr>
            <w:top w:val="none" w:sz="0" w:space="0" w:color="auto"/>
            <w:left w:val="none" w:sz="0" w:space="0" w:color="auto"/>
            <w:bottom w:val="none" w:sz="0" w:space="0" w:color="auto"/>
            <w:right w:val="none" w:sz="0" w:space="0" w:color="auto"/>
          </w:divBdr>
        </w:div>
        <w:div w:id="2054689072">
          <w:marLeft w:val="640"/>
          <w:marRight w:val="0"/>
          <w:marTop w:val="0"/>
          <w:marBottom w:val="0"/>
          <w:divBdr>
            <w:top w:val="none" w:sz="0" w:space="0" w:color="auto"/>
            <w:left w:val="none" w:sz="0" w:space="0" w:color="auto"/>
            <w:bottom w:val="none" w:sz="0" w:space="0" w:color="auto"/>
            <w:right w:val="none" w:sz="0" w:space="0" w:color="auto"/>
          </w:divBdr>
        </w:div>
        <w:div w:id="2120250707">
          <w:marLeft w:val="640"/>
          <w:marRight w:val="0"/>
          <w:marTop w:val="0"/>
          <w:marBottom w:val="0"/>
          <w:divBdr>
            <w:top w:val="none" w:sz="0" w:space="0" w:color="auto"/>
            <w:left w:val="none" w:sz="0" w:space="0" w:color="auto"/>
            <w:bottom w:val="none" w:sz="0" w:space="0" w:color="auto"/>
            <w:right w:val="none" w:sz="0" w:space="0" w:color="auto"/>
          </w:divBdr>
        </w:div>
        <w:div w:id="636030833">
          <w:marLeft w:val="640"/>
          <w:marRight w:val="0"/>
          <w:marTop w:val="0"/>
          <w:marBottom w:val="0"/>
          <w:divBdr>
            <w:top w:val="none" w:sz="0" w:space="0" w:color="auto"/>
            <w:left w:val="none" w:sz="0" w:space="0" w:color="auto"/>
            <w:bottom w:val="none" w:sz="0" w:space="0" w:color="auto"/>
            <w:right w:val="none" w:sz="0" w:space="0" w:color="auto"/>
          </w:divBdr>
        </w:div>
        <w:div w:id="1921598163">
          <w:marLeft w:val="640"/>
          <w:marRight w:val="0"/>
          <w:marTop w:val="0"/>
          <w:marBottom w:val="0"/>
          <w:divBdr>
            <w:top w:val="none" w:sz="0" w:space="0" w:color="auto"/>
            <w:left w:val="none" w:sz="0" w:space="0" w:color="auto"/>
            <w:bottom w:val="none" w:sz="0" w:space="0" w:color="auto"/>
            <w:right w:val="none" w:sz="0" w:space="0" w:color="auto"/>
          </w:divBdr>
        </w:div>
        <w:div w:id="948197429">
          <w:marLeft w:val="640"/>
          <w:marRight w:val="0"/>
          <w:marTop w:val="0"/>
          <w:marBottom w:val="0"/>
          <w:divBdr>
            <w:top w:val="none" w:sz="0" w:space="0" w:color="auto"/>
            <w:left w:val="none" w:sz="0" w:space="0" w:color="auto"/>
            <w:bottom w:val="none" w:sz="0" w:space="0" w:color="auto"/>
            <w:right w:val="none" w:sz="0" w:space="0" w:color="auto"/>
          </w:divBdr>
        </w:div>
        <w:div w:id="472984865">
          <w:marLeft w:val="640"/>
          <w:marRight w:val="0"/>
          <w:marTop w:val="0"/>
          <w:marBottom w:val="0"/>
          <w:divBdr>
            <w:top w:val="none" w:sz="0" w:space="0" w:color="auto"/>
            <w:left w:val="none" w:sz="0" w:space="0" w:color="auto"/>
            <w:bottom w:val="none" w:sz="0" w:space="0" w:color="auto"/>
            <w:right w:val="none" w:sz="0" w:space="0" w:color="auto"/>
          </w:divBdr>
        </w:div>
        <w:div w:id="1717775719">
          <w:marLeft w:val="640"/>
          <w:marRight w:val="0"/>
          <w:marTop w:val="0"/>
          <w:marBottom w:val="0"/>
          <w:divBdr>
            <w:top w:val="none" w:sz="0" w:space="0" w:color="auto"/>
            <w:left w:val="none" w:sz="0" w:space="0" w:color="auto"/>
            <w:bottom w:val="none" w:sz="0" w:space="0" w:color="auto"/>
            <w:right w:val="none" w:sz="0" w:space="0" w:color="auto"/>
          </w:divBdr>
        </w:div>
        <w:div w:id="1773235514">
          <w:marLeft w:val="640"/>
          <w:marRight w:val="0"/>
          <w:marTop w:val="0"/>
          <w:marBottom w:val="0"/>
          <w:divBdr>
            <w:top w:val="none" w:sz="0" w:space="0" w:color="auto"/>
            <w:left w:val="none" w:sz="0" w:space="0" w:color="auto"/>
            <w:bottom w:val="none" w:sz="0" w:space="0" w:color="auto"/>
            <w:right w:val="none" w:sz="0" w:space="0" w:color="auto"/>
          </w:divBdr>
        </w:div>
        <w:div w:id="1923833751">
          <w:marLeft w:val="640"/>
          <w:marRight w:val="0"/>
          <w:marTop w:val="0"/>
          <w:marBottom w:val="0"/>
          <w:divBdr>
            <w:top w:val="none" w:sz="0" w:space="0" w:color="auto"/>
            <w:left w:val="none" w:sz="0" w:space="0" w:color="auto"/>
            <w:bottom w:val="none" w:sz="0" w:space="0" w:color="auto"/>
            <w:right w:val="none" w:sz="0" w:space="0" w:color="auto"/>
          </w:divBdr>
        </w:div>
        <w:div w:id="1044520265">
          <w:marLeft w:val="640"/>
          <w:marRight w:val="0"/>
          <w:marTop w:val="0"/>
          <w:marBottom w:val="0"/>
          <w:divBdr>
            <w:top w:val="none" w:sz="0" w:space="0" w:color="auto"/>
            <w:left w:val="none" w:sz="0" w:space="0" w:color="auto"/>
            <w:bottom w:val="none" w:sz="0" w:space="0" w:color="auto"/>
            <w:right w:val="none" w:sz="0" w:space="0" w:color="auto"/>
          </w:divBdr>
        </w:div>
      </w:divsChild>
    </w:div>
    <w:div w:id="222907257">
      <w:bodyDiv w:val="1"/>
      <w:marLeft w:val="0"/>
      <w:marRight w:val="0"/>
      <w:marTop w:val="0"/>
      <w:marBottom w:val="0"/>
      <w:divBdr>
        <w:top w:val="none" w:sz="0" w:space="0" w:color="auto"/>
        <w:left w:val="none" w:sz="0" w:space="0" w:color="auto"/>
        <w:bottom w:val="none" w:sz="0" w:space="0" w:color="auto"/>
        <w:right w:val="none" w:sz="0" w:space="0" w:color="auto"/>
      </w:divBdr>
      <w:divsChild>
        <w:div w:id="623773572">
          <w:marLeft w:val="640"/>
          <w:marRight w:val="0"/>
          <w:marTop w:val="0"/>
          <w:marBottom w:val="0"/>
          <w:divBdr>
            <w:top w:val="none" w:sz="0" w:space="0" w:color="auto"/>
            <w:left w:val="none" w:sz="0" w:space="0" w:color="auto"/>
            <w:bottom w:val="none" w:sz="0" w:space="0" w:color="auto"/>
            <w:right w:val="none" w:sz="0" w:space="0" w:color="auto"/>
          </w:divBdr>
        </w:div>
        <w:div w:id="1385055880">
          <w:marLeft w:val="640"/>
          <w:marRight w:val="0"/>
          <w:marTop w:val="0"/>
          <w:marBottom w:val="0"/>
          <w:divBdr>
            <w:top w:val="none" w:sz="0" w:space="0" w:color="auto"/>
            <w:left w:val="none" w:sz="0" w:space="0" w:color="auto"/>
            <w:bottom w:val="none" w:sz="0" w:space="0" w:color="auto"/>
            <w:right w:val="none" w:sz="0" w:space="0" w:color="auto"/>
          </w:divBdr>
        </w:div>
        <w:div w:id="2038196907">
          <w:marLeft w:val="640"/>
          <w:marRight w:val="0"/>
          <w:marTop w:val="0"/>
          <w:marBottom w:val="0"/>
          <w:divBdr>
            <w:top w:val="none" w:sz="0" w:space="0" w:color="auto"/>
            <w:left w:val="none" w:sz="0" w:space="0" w:color="auto"/>
            <w:bottom w:val="none" w:sz="0" w:space="0" w:color="auto"/>
            <w:right w:val="none" w:sz="0" w:space="0" w:color="auto"/>
          </w:divBdr>
        </w:div>
        <w:div w:id="1479155315">
          <w:marLeft w:val="640"/>
          <w:marRight w:val="0"/>
          <w:marTop w:val="0"/>
          <w:marBottom w:val="0"/>
          <w:divBdr>
            <w:top w:val="none" w:sz="0" w:space="0" w:color="auto"/>
            <w:left w:val="none" w:sz="0" w:space="0" w:color="auto"/>
            <w:bottom w:val="none" w:sz="0" w:space="0" w:color="auto"/>
            <w:right w:val="none" w:sz="0" w:space="0" w:color="auto"/>
          </w:divBdr>
        </w:div>
        <w:div w:id="923614887">
          <w:marLeft w:val="640"/>
          <w:marRight w:val="0"/>
          <w:marTop w:val="0"/>
          <w:marBottom w:val="0"/>
          <w:divBdr>
            <w:top w:val="none" w:sz="0" w:space="0" w:color="auto"/>
            <w:left w:val="none" w:sz="0" w:space="0" w:color="auto"/>
            <w:bottom w:val="none" w:sz="0" w:space="0" w:color="auto"/>
            <w:right w:val="none" w:sz="0" w:space="0" w:color="auto"/>
          </w:divBdr>
        </w:div>
        <w:div w:id="946817148">
          <w:marLeft w:val="640"/>
          <w:marRight w:val="0"/>
          <w:marTop w:val="0"/>
          <w:marBottom w:val="0"/>
          <w:divBdr>
            <w:top w:val="none" w:sz="0" w:space="0" w:color="auto"/>
            <w:left w:val="none" w:sz="0" w:space="0" w:color="auto"/>
            <w:bottom w:val="none" w:sz="0" w:space="0" w:color="auto"/>
            <w:right w:val="none" w:sz="0" w:space="0" w:color="auto"/>
          </w:divBdr>
        </w:div>
        <w:div w:id="1496921306">
          <w:marLeft w:val="640"/>
          <w:marRight w:val="0"/>
          <w:marTop w:val="0"/>
          <w:marBottom w:val="0"/>
          <w:divBdr>
            <w:top w:val="none" w:sz="0" w:space="0" w:color="auto"/>
            <w:left w:val="none" w:sz="0" w:space="0" w:color="auto"/>
            <w:bottom w:val="none" w:sz="0" w:space="0" w:color="auto"/>
            <w:right w:val="none" w:sz="0" w:space="0" w:color="auto"/>
          </w:divBdr>
        </w:div>
        <w:div w:id="652485301">
          <w:marLeft w:val="640"/>
          <w:marRight w:val="0"/>
          <w:marTop w:val="0"/>
          <w:marBottom w:val="0"/>
          <w:divBdr>
            <w:top w:val="none" w:sz="0" w:space="0" w:color="auto"/>
            <w:left w:val="none" w:sz="0" w:space="0" w:color="auto"/>
            <w:bottom w:val="none" w:sz="0" w:space="0" w:color="auto"/>
            <w:right w:val="none" w:sz="0" w:space="0" w:color="auto"/>
          </w:divBdr>
        </w:div>
        <w:div w:id="2062554390">
          <w:marLeft w:val="640"/>
          <w:marRight w:val="0"/>
          <w:marTop w:val="0"/>
          <w:marBottom w:val="0"/>
          <w:divBdr>
            <w:top w:val="none" w:sz="0" w:space="0" w:color="auto"/>
            <w:left w:val="none" w:sz="0" w:space="0" w:color="auto"/>
            <w:bottom w:val="none" w:sz="0" w:space="0" w:color="auto"/>
            <w:right w:val="none" w:sz="0" w:space="0" w:color="auto"/>
          </w:divBdr>
        </w:div>
        <w:div w:id="1932423468">
          <w:marLeft w:val="640"/>
          <w:marRight w:val="0"/>
          <w:marTop w:val="0"/>
          <w:marBottom w:val="0"/>
          <w:divBdr>
            <w:top w:val="none" w:sz="0" w:space="0" w:color="auto"/>
            <w:left w:val="none" w:sz="0" w:space="0" w:color="auto"/>
            <w:bottom w:val="none" w:sz="0" w:space="0" w:color="auto"/>
            <w:right w:val="none" w:sz="0" w:space="0" w:color="auto"/>
          </w:divBdr>
        </w:div>
        <w:div w:id="1232496928">
          <w:marLeft w:val="640"/>
          <w:marRight w:val="0"/>
          <w:marTop w:val="0"/>
          <w:marBottom w:val="0"/>
          <w:divBdr>
            <w:top w:val="none" w:sz="0" w:space="0" w:color="auto"/>
            <w:left w:val="none" w:sz="0" w:space="0" w:color="auto"/>
            <w:bottom w:val="none" w:sz="0" w:space="0" w:color="auto"/>
            <w:right w:val="none" w:sz="0" w:space="0" w:color="auto"/>
          </w:divBdr>
        </w:div>
        <w:div w:id="264967580">
          <w:marLeft w:val="640"/>
          <w:marRight w:val="0"/>
          <w:marTop w:val="0"/>
          <w:marBottom w:val="0"/>
          <w:divBdr>
            <w:top w:val="none" w:sz="0" w:space="0" w:color="auto"/>
            <w:left w:val="none" w:sz="0" w:space="0" w:color="auto"/>
            <w:bottom w:val="none" w:sz="0" w:space="0" w:color="auto"/>
            <w:right w:val="none" w:sz="0" w:space="0" w:color="auto"/>
          </w:divBdr>
        </w:div>
        <w:div w:id="345135297">
          <w:marLeft w:val="640"/>
          <w:marRight w:val="0"/>
          <w:marTop w:val="0"/>
          <w:marBottom w:val="0"/>
          <w:divBdr>
            <w:top w:val="none" w:sz="0" w:space="0" w:color="auto"/>
            <w:left w:val="none" w:sz="0" w:space="0" w:color="auto"/>
            <w:bottom w:val="none" w:sz="0" w:space="0" w:color="auto"/>
            <w:right w:val="none" w:sz="0" w:space="0" w:color="auto"/>
          </w:divBdr>
        </w:div>
        <w:div w:id="5594306">
          <w:marLeft w:val="640"/>
          <w:marRight w:val="0"/>
          <w:marTop w:val="0"/>
          <w:marBottom w:val="0"/>
          <w:divBdr>
            <w:top w:val="none" w:sz="0" w:space="0" w:color="auto"/>
            <w:left w:val="none" w:sz="0" w:space="0" w:color="auto"/>
            <w:bottom w:val="none" w:sz="0" w:space="0" w:color="auto"/>
            <w:right w:val="none" w:sz="0" w:space="0" w:color="auto"/>
          </w:divBdr>
        </w:div>
        <w:div w:id="716587086">
          <w:marLeft w:val="640"/>
          <w:marRight w:val="0"/>
          <w:marTop w:val="0"/>
          <w:marBottom w:val="0"/>
          <w:divBdr>
            <w:top w:val="none" w:sz="0" w:space="0" w:color="auto"/>
            <w:left w:val="none" w:sz="0" w:space="0" w:color="auto"/>
            <w:bottom w:val="none" w:sz="0" w:space="0" w:color="auto"/>
            <w:right w:val="none" w:sz="0" w:space="0" w:color="auto"/>
          </w:divBdr>
        </w:div>
        <w:div w:id="2068063859">
          <w:marLeft w:val="640"/>
          <w:marRight w:val="0"/>
          <w:marTop w:val="0"/>
          <w:marBottom w:val="0"/>
          <w:divBdr>
            <w:top w:val="none" w:sz="0" w:space="0" w:color="auto"/>
            <w:left w:val="none" w:sz="0" w:space="0" w:color="auto"/>
            <w:bottom w:val="none" w:sz="0" w:space="0" w:color="auto"/>
            <w:right w:val="none" w:sz="0" w:space="0" w:color="auto"/>
          </w:divBdr>
        </w:div>
        <w:div w:id="266929407">
          <w:marLeft w:val="640"/>
          <w:marRight w:val="0"/>
          <w:marTop w:val="0"/>
          <w:marBottom w:val="0"/>
          <w:divBdr>
            <w:top w:val="none" w:sz="0" w:space="0" w:color="auto"/>
            <w:left w:val="none" w:sz="0" w:space="0" w:color="auto"/>
            <w:bottom w:val="none" w:sz="0" w:space="0" w:color="auto"/>
            <w:right w:val="none" w:sz="0" w:space="0" w:color="auto"/>
          </w:divBdr>
        </w:div>
        <w:div w:id="1178351838">
          <w:marLeft w:val="640"/>
          <w:marRight w:val="0"/>
          <w:marTop w:val="0"/>
          <w:marBottom w:val="0"/>
          <w:divBdr>
            <w:top w:val="none" w:sz="0" w:space="0" w:color="auto"/>
            <w:left w:val="none" w:sz="0" w:space="0" w:color="auto"/>
            <w:bottom w:val="none" w:sz="0" w:space="0" w:color="auto"/>
            <w:right w:val="none" w:sz="0" w:space="0" w:color="auto"/>
          </w:divBdr>
        </w:div>
        <w:div w:id="756220052">
          <w:marLeft w:val="640"/>
          <w:marRight w:val="0"/>
          <w:marTop w:val="0"/>
          <w:marBottom w:val="0"/>
          <w:divBdr>
            <w:top w:val="none" w:sz="0" w:space="0" w:color="auto"/>
            <w:left w:val="none" w:sz="0" w:space="0" w:color="auto"/>
            <w:bottom w:val="none" w:sz="0" w:space="0" w:color="auto"/>
            <w:right w:val="none" w:sz="0" w:space="0" w:color="auto"/>
          </w:divBdr>
        </w:div>
        <w:div w:id="1059129786">
          <w:marLeft w:val="640"/>
          <w:marRight w:val="0"/>
          <w:marTop w:val="0"/>
          <w:marBottom w:val="0"/>
          <w:divBdr>
            <w:top w:val="none" w:sz="0" w:space="0" w:color="auto"/>
            <w:left w:val="none" w:sz="0" w:space="0" w:color="auto"/>
            <w:bottom w:val="none" w:sz="0" w:space="0" w:color="auto"/>
            <w:right w:val="none" w:sz="0" w:space="0" w:color="auto"/>
          </w:divBdr>
        </w:div>
        <w:div w:id="697701034">
          <w:marLeft w:val="640"/>
          <w:marRight w:val="0"/>
          <w:marTop w:val="0"/>
          <w:marBottom w:val="0"/>
          <w:divBdr>
            <w:top w:val="none" w:sz="0" w:space="0" w:color="auto"/>
            <w:left w:val="none" w:sz="0" w:space="0" w:color="auto"/>
            <w:bottom w:val="none" w:sz="0" w:space="0" w:color="auto"/>
            <w:right w:val="none" w:sz="0" w:space="0" w:color="auto"/>
          </w:divBdr>
        </w:div>
        <w:div w:id="511843606">
          <w:marLeft w:val="640"/>
          <w:marRight w:val="0"/>
          <w:marTop w:val="0"/>
          <w:marBottom w:val="0"/>
          <w:divBdr>
            <w:top w:val="none" w:sz="0" w:space="0" w:color="auto"/>
            <w:left w:val="none" w:sz="0" w:space="0" w:color="auto"/>
            <w:bottom w:val="none" w:sz="0" w:space="0" w:color="auto"/>
            <w:right w:val="none" w:sz="0" w:space="0" w:color="auto"/>
          </w:divBdr>
        </w:div>
        <w:div w:id="1824003367">
          <w:marLeft w:val="640"/>
          <w:marRight w:val="0"/>
          <w:marTop w:val="0"/>
          <w:marBottom w:val="0"/>
          <w:divBdr>
            <w:top w:val="none" w:sz="0" w:space="0" w:color="auto"/>
            <w:left w:val="none" w:sz="0" w:space="0" w:color="auto"/>
            <w:bottom w:val="none" w:sz="0" w:space="0" w:color="auto"/>
            <w:right w:val="none" w:sz="0" w:space="0" w:color="auto"/>
          </w:divBdr>
        </w:div>
        <w:div w:id="412357581">
          <w:marLeft w:val="640"/>
          <w:marRight w:val="0"/>
          <w:marTop w:val="0"/>
          <w:marBottom w:val="0"/>
          <w:divBdr>
            <w:top w:val="none" w:sz="0" w:space="0" w:color="auto"/>
            <w:left w:val="none" w:sz="0" w:space="0" w:color="auto"/>
            <w:bottom w:val="none" w:sz="0" w:space="0" w:color="auto"/>
            <w:right w:val="none" w:sz="0" w:space="0" w:color="auto"/>
          </w:divBdr>
        </w:div>
        <w:div w:id="851837987">
          <w:marLeft w:val="640"/>
          <w:marRight w:val="0"/>
          <w:marTop w:val="0"/>
          <w:marBottom w:val="0"/>
          <w:divBdr>
            <w:top w:val="none" w:sz="0" w:space="0" w:color="auto"/>
            <w:left w:val="none" w:sz="0" w:space="0" w:color="auto"/>
            <w:bottom w:val="none" w:sz="0" w:space="0" w:color="auto"/>
            <w:right w:val="none" w:sz="0" w:space="0" w:color="auto"/>
          </w:divBdr>
        </w:div>
        <w:div w:id="742064217">
          <w:marLeft w:val="640"/>
          <w:marRight w:val="0"/>
          <w:marTop w:val="0"/>
          <w:marBottom w:val="0"/>
          <w:divBdr>
            <w:top w:val="none" w:sz="0" w:space="0" w:color="auto"/>
            <w:left w:val="none" w:sz="0" w:space="0" w:color="auto"/>
            <w:bottom w:val="none" w:sz="0" w:space="0" w:color="auto"/>
            <w:right w:val="none" w:sz="0" w:space="0" w:color="auto"/>
          </w:divBdr>
        </w:div>
        <w:div w:id="1406030941">
          <w:marLeft w:val="640"/>
          <w:marRight w:val="0"/>
          <w:marTop w:val="0"/>
          <w:marBottom w:val="0"/>
          <w:divBdr>
            <w:top w:val="none" w:sz="0" w:space="0" w:color="auto"/>
            <w:left w:val="none" w:sz="0" w:space="0" w:color="auto"/>
            <w:bottom w:val="none" w:sz="0" w:space="0" w:color="auto"/>
            <w:right w:val="none" w:sz="0" w:space="0" w:color="auto"/>
          </w:divBdr>
        </w:div>
        <w:div w:id="270434257">
          <w:marLeft w:val="640"/>
          <w:marRight w:val="0"/>
          <w:marTop w:val="0"/>
          <w:marBottom w:val="0"/>
          <w:divBdr>
            <w:top w:val="none" w:sz="0" w:space="0" w:color="auto"/>
            <w:left w:val="none" w:sz="0" w:space="0" w:color="auto"/>
            <w:bottom w:val="none" w:sz="0" w:space="0" w:color="auto"/>
            <w:right w:val="none" w:sz="0" w:space="0" w:color="auto"/>
          </w:divBdr>
        </w:div>
        <w:div w:id="752318490">
          <w:marLeft w:val="640"/>
          <w:marRight w:val="0"/>
          <w:marTop w:val="0"/>
          <w:marBottom w:val="0"/>
          <w:divBdr>
            <w:top w:val="none" w:sz="0" w:space="0" w:color="auto"/>
            <w:left w:val="none" w:sz="0" w:space="0" w:color="auto"/>
            <w:bottom w:val="none" w:sz="0" w:space="0" w:color="auto"/>
            <w:right w:val="none" w:sz="0" w:space="0" w:color="auto"/>
          </w:divBdr>
        </w:div>
        <w:div w:id="662971204">
          <w:marLeft w:val="640"/>
          <w:marRight w:val="0"/>
          <w:marTop w:val="0"/>
          <w:marBottom w:val="0"/>
          <w:divBdr>
            <w:top w:val="none" w:sz="0" w:space="0" w:color="auto"/>
            <w:left w:val="none" w:sz="0" w:space="0" w:color="auto"/>
            <w:bottom w:val="none" w:sz="0" w:space="0" w:color="auto"/>
            <w:right w:val="none" w:sz="0" w:space="0" w:color="auto"/>
          </w:divBdr>
        </w:div>
        <w:div w:id="1762408846">
          <w:marLeft w:val="640"/>
          <w:marRight w:val="0"/>
          <w:marTop w:val="0"/>
          <w:marBottom w:val="0"/>
          <w:divBdr>
            <w:top w:val="none" w:sz="0" w:space="0" w:color="auto"/>
            <w:left w:val="none" w:sz="0" w:space="0" w:color="auto"/>
            <w:bottom w:val="none" w:sz="0" w:space="0" w:color="auto"/>
            <w:right w:val="none" w:sz="0" w:space="0" w:color="auto"/>
          </w:divBdr>
        </w:div>
        <w:div w:id="384917376">
          <w:marLeft w:val="640"/>
          <w:marRight w:val="0"/>
          <w:marTop w:val="0"/>
          <w:marBottom w:val="0"/>
          <w:divBdr>
            <w:top w:val="none" w:sz="0" w:space="0" w:color="auto"/>
            <w:left w:val="none" w:sz="0" w:space="0" w:color="auto"/>
            <w:bottom w:val="none" w:sz="0" w:space="0" w:color="auto"/>
            <w:right w:val="none" w:sz="0" w:space="0" w:color="auto"/>
          </w:divBdr>
        </w:div>
        <w:div w:id="1525557551">
          <w:marLeft w:val="640"/>
          <w:marRight w:val="0"/>
          <w:marTop w:val="0"/>
          <w:marBottom w:val="0"/>
          <w:divBdr>
            <w:top w:val="none" w:sz="0" w:space="0" w:color="auto"/>
            <w:left w:val="none" w:sz="0" w:space="0" w:color="auto"/>
            <w:bottom w:val="none" w:sz="0" w:space="0" w:color="auto"/>
            <w:right w:val="none" w:sz="0" w:space="0" w:color="auto"/>
          </w:divBdr>
        </w:div>
        <w:div w:id="260189224">
          <w:marLeft w:val="640"/>
          <w:marRight w:val="0"/>
          <w:marTop w:val="0"/>
          <w:marBottom w:val="0"/>
          <w:divBdr>
            <w:top w:val="none" w:sz="0" w:space="0" w:color="auto"/>
            <w:left w:val="none" w:sz="0" w:space="0" w:color="auto"/>
            <w:bottom w:val="none" w:sz="0" w:space="0" w:color="auto"/>
            <w:right w:val="none" w:sz="0" w:space="0" w:color="auto"/>
          </w:divBdr>
        </w:div>
        <w:div w:id="2092461184">
          <w:marLeft w:val="640"/>
          <w:marRight w:val="0"/>
          <w:marTop w:val="0"/>
          <w:marBottom w:val="0"/>
          <w:divBdr>
            <w:top w:val="none" w:sz="0" w:space="0" w:color="auto"/>
            <w:left w:val="none" w:sz="0" w:space="0" w:color="auto"/>
            <w:bottom w:val="none" w:sz="0" w:space="0" w:color="auto"/>
            <w:right w:val="none" w:sz="0" w:space="0" w:color="auto"/>
          </w:divBdr>
        </w:div>
        <w:div w:id="42483525">
          <w:marLeft w:val="640"/>
          <w:marRight w:val="0"/>
          <w:marTop w:val="0"/>
          <w:marBottom w:val="0"/>
          <w:divBdr>
            <w:top w:val="none" w:sz="0" w:space="0" w:color="auto"/>
            <w:left w:val="none" w:sz="0" w:space="0" w:color="auto"/>
            <w:bottom w:val="none" w:sz="0" w:space="0" w:color="auto"/>
            <w:right w:val="none" w:sz="0" w:space="0" w:color="auto"/>
          </w:divBdr>
        </w:div>
        <w:div w:id="1209877984">
          <w:marLeft w:val="640"/>
          <w:marRight w:val="0"/>
          <w:marTop w:val="0"/>
          <w:marBottom w:val="0"/>
          <w:divBdr>
            <w:top w:val="none" w:sz="0" w:space="0" w:color="auto"/>
            <w:left w:val="none" w:sz="0" w:space="0" w:color="auto"/>
            <w:bottom w:val="none" w:sz="0" w:space="0" w:color="auto"/>
            <w:right w:val="none" w:sz="0" w:space="0" w:color="auto"/>
          </w:divBdr>
        </w:div>
        <w:div w:id="1039207268">
          <w:marLeft w:val="640"/>
          <w:marRight w:val="0"/>
          <w:marTop w:val="0"/>
          <w:marBottom w:val="0"/>
          <w:divBdr>
            <w:top w:val="none" w:sz="0" w:space="0" w:color="auto"/>
            <w:left w:val="none" w:sz="0" w:space="0" w:color="auto"/>
            <w:bottom w:val="none" w:sz="0" w:space="0" w:color="auto"/>
            <w:right w:val="none" w:sz="0" w:space="0" w:color="auto"/>
          </w:divBdr>
        </w:div>
        <w:div w:id="1976789716">
          <w:marLeft w:val="640"/>
          <w:marRight w:val="0"/>
          <w:marTop w:val="0"/>
          <w:marBottom w:val="0"/>
          <w:divBdr>
            <w:top w:val="none" w:sz="0" w:space="0" w:color="auto"/>
            <w:left w:val="none" w:sz="0" w:space="0" w:color="auto"/>
            <w:bottom w:val="none" w:sz="0" w:space="0" w:color="auto"/>
            <w:right w:val="none" w:sz="0" w:space="0" w:color="auto"/>
          </w:divBdr>
        </w:div>
        <w:div w:id="1576162437">
          <w:marLeft w:val="640"/>
          <w:marRight w:val="0"/>
          <w:marTop w:val="0"/>
          <w:marBottom w:val="0"/>
          <w:divBdr>
            <w:top w:val="none" w:sz="0" w:space="0" w:color="auto"/>
            <w:left w:val="none" w:sz="0" w:space="0" w:color="auto"/>
            <w:bottom w:val="none" w:sz="0" w:space="0" w:color="auto"/>
            <w:right w:val="none" w:sz="0" w:space="0" w:color="auto"/>
          </w:divBdr>
        </w:div>
        <w:div w:id="245923526">
          <w:marLeft w:val="640"/>
          <w:marRight w:val="0"/>
          <w:marTop w:val="0"/>
          <w:marBottom w:val="0"/>
          <w:divBdr>
            <w:top w:val="none" w:sz="0" w:space="0" w:color="auto"/>
            <w:left w:val="none" w:sz="0" w:space="0" w:color="auto"/>
            <w:bottom w:val="none" w:sz="0" w:space="0" w:color="auto"/>
            <w:right w:val="none" w:sz="0" w:space="0" w:color="auto"/>
          </w:divBdr>
        </w:div>
        <w:div w:id="339158025">
          <w:marLeft w:val="640"/>
          <w:marRight w:val="0"/>
          <w:marTop w:val="0"/>
          <w:marBottom w:val="0"/>
          <w:divBdr>
            <w:top w:val="none" w:sz="0" w:space="0" w:color="auto"/>
            <w:left w:val="none" w:sz="0" w:space="0" w:color="auto"/>
            <w:bottom w:val="none" w:sz="0" w:space="0" w:color="auto"/>
            <w:right w:val="none" w:sz="0" w:space="0" w:color="auto"/>
          </w:divBdr>
        </w:div>
      </w:divsChild>
    </w:div>
    <w:div w:id="230191487">
      <w:bodyDiv w:val="1"/>
      <w:marLeft w:val="0"/>
      <w:marRight w:val="0"/>
      <w:marTop w:val="0"/>
      <w:marBottom w:val="0"/>
      <w:divBdr>
        <w:top w:val="none" w:sz="0" w:space="0" w:color="auto"/>
        <w:left w:val="none" w:sz="0" w:space="0" w:color="auto"/>
        <w:bottom w:val="none" w:sz="0" w:space="0" w:color="auto"/>
        <w:right w:val="none" w:sz="0" w:space="0" w:color="auto"/>
      </w:divBdr>
      <w:divsChild>
        <w:div w:id="1721054139">
          <w:marLeft w:val="640"/>
          <w:marRight w:val="0"/>
          <w:marTop w:val="0"/>
          <w:marBottom w:val="0"/>
          <w:divBdr>
            <w:top w:val="none" w:sz="0" w:space="0" w:color="auto"/>
            <w:left w:val="none" w:sz="0" w:space="0" w:color="auto"/>
            <w:bottom w:val="none" w:sz="0" w:space="0" w:color="auto"/>
            <w:right w:val="none" w:sz="0" w:space="0" w:color="auto"/>
          </w:divBdr>
        </w:div>
        <w:div w:id="811992910">
          <w:marLeft w:val="640"/>
          <w:marRight w:val="0"/>
          <w:marTop w:val="0"/>
          <w:marBottom w:val="0"/>
          <w:divBdr>
            <w:top w:val="none" w:sz="0" w:space="0" w:color="auto"/>
            <w:left w:val="none" w:sz="0" w:space="0" w:color="auto"/>
            <w:bottom w:val="none" w:sz="0" w:space="0" w:color="auto"/>
            <w:right w:val="none" w:sz="0" w:space="0" w:color="auto"/>
          </w:divBdr>
        </w:div>
        <w:div w:id="976641285">
          <w:marLeft w:val="640"/>
          <w:marRight w:val="0"/>
          <w:marTop w:val="0"/>
          <w:marBottom w:val="0"/>
          <w:divBdr>
            <w:top w:val="none" w:sz="0" w:space="0" w:color="auto"/>
            <w:left w:val="none" w:sz="0" w:space="0" w:color="auto"/>
            <w:bottom w:val="none" w:sz="0" w:space="0" w:color="auto"/>
            <w:right w:val="none" w:sz="0" w:space="0" w:color="auto"/>
          </w:divBdr>
        </w:div>
        <w:div w:id="1001661066">
          <w:marLeft w:val="640"/>
          <w:marRight w:val="0"/>
          <w:marTop w:val="0"/>
          <w:marBottom w:val="0"/>
          <w:divBdr>
            <w:top w:val="none" w:sz="0" w:space="0" w:color="auto"/>
            <w:left w:val="none" w:sz="0" w:space="0" w:color="auto"/>
            <w:bottom w:val="none" w:sz="0" w:space="0" w:color="auto"/>
            <w:right w:val="none" w:sz="0" w:space="0" w:color="auto"/>
          </w:divBdr>
        </w:div>
        <w:div w:id="230121321">
          <w:marLeft w:val="640"/>
          <w:marRight w:val="0"/>
          <w:marTop w:val="0"/>
          <w:marBottom w:val="0"/>
          <w:divBdr>
            <w:top w:val="none" w:sz="0" w:space="0" w:color="auto"/>
            <w:left w:val="none" w:sz="0" w:space="0" w:color="auto"/>
            <w:bottom w:val="none" w:sz="0" w:space="0" w:color="auto"/>
            <w:right w:val="none" w:sz="0" w:space="0" w:color="auto"/>
          </w:divBdr>
        </w:div>
        <w:div w:id="1702247830">
          <w:marLeft w:val="640"/>
          <w:marRight w:val="0"/>
          <w:marTop w:val="0"/>
          <w:marBottom w:val="0"/>
          <w:divBdr>
            <w:top w:val="none" w:sz="0" w:space="0" w:color="auto"/>
            <w:left w:val="none" w:sz="0" w:space="0" w:color="auto"/>
            <w:bottom w:val="none" w:sz="0" w:space="0" w:color="auto"/>
            <w:right w:val="none" w:sz="0" w:space="0" w:color="auto"/>
          </w:divBdr>
        </w:div>
        <w:div w:id="787284079">
          <w:marLeft w:val="640"/>
          <w:marRight w:val="0"/>
          <w:marTop w:val="0"/>
          <w:marBottom w:val="0"/>
          <w:divBdr>
            <w:top w:val="none" w:sz="0" w:space="0" w:color="auto"/>
            <w:left w:val="none" w:sz="0" w:space="0" w:color="auto"/>
            <w:bottom w:val="none" w:sz="0" w:space="0" w:color="auto"/>
            <w:right w:val="none" w:sz="0" w:space="0" w:color="auto"/>
          </w:divBdr>
        </w:div>
        <w:div w:id="833254757">
          <w:marLeft w:val="640"/>
          <w:marRight w:val="0"/>
          <w:marTop w:val="0"/>
          <w:marBottom w:val="0"/>
          <w:divBdr>
            <w:top w:val="none" w:sz="0" w:space="0" w:color="auto"/>
            <w:left w:val="none" w:sz="0" w:space="0" w:color="auto"/>
            <w:bottom w:val="none" w:sz="0" w:space="0" w:color="auto"/>
            <w:right w:val="none" w:sz="0" w:space="0" w:color="auto"/>
          </w:divBdr>
        </w:div>
        <w:div w:id="1384408740">
          <w:marLeft w:val="640"/>
          <w:marRight w:val="0"/>
          <w:marTop w:val="0"/>
          <w:marBottom w:val="0"/>
          <w:divBdr>
            <w:top w:val="none" w:sz="0" w:space="0" w:color="auto"/>
            <w:left w:val="none" w:sz="0" w:space="0" w:color="auto"/>
            <w:bottom w:val="none" w:sz="0" w:space="0" w:color="auto"/>
            <w:right w:val="none" w:sz="0" w:space="0" w:color="auto"/>
          </w:divBdr>
        </w:div>
        <w:div w:id="1238783624">
          <w:marLeft w:val="640"/>
          <w:marRight w:val="0"/>
          <w:marTop w:val="0"/>
          <w:marBottom w:val="0"/>
          <w:divBdr>
            <w:top w:val="none" w:sz="0" w:space="0" w:color="auto"/>
            <w:left w:val="none" w:sz="0" w:space="0" w:color="auto"/>
            <w:bottom w:val="none" w:sz="0" w:space="0" w:color="auto"/>
            <w:right w:val="none" w:sz="0" w:space="0" w:color="auto"/>
          </w:divBdr>
        </w:div>
        <w:div w:id="977346517">
          <w:marLeft w:val="640"/>
          <w:marRight w:val="0"/>
          <w:marTop w:val="0"/>
          <w:marBottom w:val="0"/>
          <w:divBdr>
            <w:top w:val="none" w:sz="0" w:space="0" w:color="auto"/>
            <w:left w:val="none" w:sz="0" w:space="0" w:color="auto"/>
            <w:bottom w:val="none" w:sz="0" w:space="0" w:color="auto"/>
            <w:right w:val="none" w:sz="0" w:space="0" w:color="auto"/>
          </w:divBdr>
        </w:div>
        <w:div w:id="812062197">
          <w:marLeft w:val="640"/>
          <w:marRight w:val="0"/>
          <w:marTop w:val="0"/>
          <w:marBottom w:val="0"/>
          <w:divBdr>
            <w:top w:val="none" w:sz="0" w:space="0" w:color="auto"/>
            <w:left w:val="none" w:sz="0" w:space="0" w:color="auto"/>
            <w:bottom w:val="none" w:sz="0" w:space="0" w:color="auto"/>
            <w:right w:val="none" w:sz="0" w:space="0" w:color="auto"/>
          </w:divBdr>
        </w:div>
        <w:div w:id="1900089454">
          <w:marLeft w:val="640"/>
          <w:marRight w:val="0"/>
          <w:marTop w:val="0"/>
          <w:marBottom w:val="0"/>
          <w:divBdr>
            <w:top w:val="none" w:sz="0" w:space="0" w:color="auto"/>
            <w:left w:val="none" w:sz="0" w:space="0" w:color="auto"/>
            <w:bottom w:val="none" w:sz="0" w:space="0" w:color="auto"/>
            <w:right w:val="none" w:sz="0" w:space="0" w:color="auto"/>
          </w:divBdr>
        </w:div>
        <w:div w:id="1244098723">
          <w:marLeft w:val="640"/>
          <w:marRight w:val="0"/>
          <w:marTop w:val="0"/>
          <w:marBottom w:val="0"/>
          <w:divBdr>
            <w:top w:val="none" w:sz="0" w:space="0" w:color="auto"/>
            <w:left w:val="none" w:sz="0" w:space="0" w:color="auto"/>
            <w:bottom w:val="none" w:sz="0" w:space="0" w:color="auto"/>
            <w:right w:val="none" w:sz="0" w:space="0" w:color="auto"/>
          </w:divBdr>
        </w:div>
        <w:div w:id="1286736968">
          <w:marLeft w:val="640"/>
          <w:marRight w:val="0"/>
          <w:marTop w:val="0"/>
          <w:marBottom w:val="0"/>
          <w:divBdr>
            <w:top w:val="none" w:sz="0" w:space="0" w:color="auto"/>
            <w:left w:val="none" w:sz="0" w:space="0" w:color="auto"/>
            <w:bottom w:val="none" w:sz="0" w:space="0" w:color="auto"/>
            <w:right w:val="none" w:sz="0" w:space="0" w:color="auto"/>
          </w:divBdr>
        </w:div>
        <w:div w:id="1147087023">
          <w:marLeft w:val="640"/>
          <w:marRight w:val="0"/>
          <w:marTop w:val="0"/>
          <w:marBottom w:val="0"/>
          <w:divBdr>
            <w:top w:val="none" w:sz="0" w:space="0" w:color="auto"/>
            <w:left w:val="none" w:sz="0" w:space="0" w:color="auto"/>
            <w:bottom w:val="none" w:sz="0" w:space="0" w:color="auto"/>
            <w:right w:val="none" w:sz="0" w:space="0" w:color="auto"/>
          </w:divBdr>
        </w:div>
        <w:div w:id="1310330606">
          <w:marLeft w:val="640"/>
          <w:marRight w:val="0"/>
          <w:marTop w:val="0"/>
          <w:marBottom w:val="0"/>
          <w:divBdr>
            <w:top w:val="none" w:sz="0" w:space="0" w:color="auto"/>
            <w:left w:val="none" w:sz="0" w:space="0" w:color="auto"/>
            <w:bottom w:val="none" w:sz="0" w:space="0" w:color="auto"/>
            <w:right w:val="none" w:sz="0" w:space="0" w:color="auto"/>
          </w:divBdr>
        </w:div>
        <w:div w:id="1180973440">
          <w:marLeft w:val="640"/>
          <w:marRight w:val="0"/>
          <w:marTop w:val="0"/>
          <w:marBottom w:val="0"/>
          <w:divBdr>
            <w:top w:val="none" w:sz="0" w:space="0" w:color="auto"/>
            <w:left w:val="none" w:sz="0" w:space="0" w:color="auto"/>
            <w:bottom w:val="none" w:sz="0" w:space="0" w:color="auto"/>
            <w:right w:val="none" w:sz="0" w:space="0" w:color="auto"/>
          </w:divBdr>
        </w:div>
        <w:div w:id="1865438007">
          <w:marLeft w:val="640"/>
          <w:marRight w:val="0"/>
          <w:marTop w:val="0"/>
          <w:marBottom w:val="0"/>
          <w:divBdr>
            <w:top w:val="none" w:sz="0" w:space="0" w:color="auto"/>
            <w:left w:val="none" w:sz="0" w:space="0" w:color="auto"/>
            <w:bottom w:val="none" w:sz="0" w:space="0" w:color="auto"/>
            <w:right w:val="none" w:sz="0" w:space="0" w:color="auto"/>
          </w:divBdr>
        </w:div>
        <w:div w:id="161549338">
          <w:marLeft w:val="640"/>
          <w:marRight w:val="0"/>
          <w:marTop w:val="0"/>
          <w:marBottom w:val="0"/>
          <w:divBdr>
            <w:top w:val="none" w:sz="0" w:space="0" w:color="auto"/>
            <w:left w:val="none" w:sz="0" w:space="0" w:color="auto"/>
            <w:bottom w:val="none" w:sz="0" w:space="0" w:color="auto"/>
            <w:right w:val="none" w:sz="0" w:space="0" w:color="auto"/>
          </w:divBdr>
        </w:div>
        <w:div w:id="1276448201">
          <w:marLeft w:val="640"/>
          <w:marRight w:val="0"/>
          <w:marTop w:val="0"/>
          <w:marBottom w:val="0"/>
          <w:divBdr>
            <w:top w:val="none" w:sz="0" w:space="0" w:color="auto"/>
            <w:left w:val="none" w:sz="0" w:space="0" w:color="auto"/>
            <w:bottom w:val="none" w:sz="0" w:space="0" w:color="auto"/>
            <w:right w:val="none" w:sz="0" w:space="0" w:color="auto"/>
          </w:divBdr>
        </w:div>
        <w:div w:id="1953591011">
          <w:marLeft w:val="640"/>
          <w:marRight w:val="0"/>
          <w:marTop w:val="0"/>
          <w:marBottom w:val="0"/>
          <w:divBdr>
            <w:top w:val="none" w:sz="0" w:space="0" w:color="auto"/>
            <w:left w:val="none" w:sz="0" w:space="0" w:color="auto"/>
            <w:bottom w:val="none" w:sz="0" w:space="0" w:color="auto"/>
            <w:right w:val="none" w:sz="0" w:space="0" w:color="auto"/>
          </w:divBdr>
        </w:div>
        <w:div w:id="762342863">
          <w:marLeft w:val="640"/>
          <w:marRight w:val="0"/>
          <w:marTop w:val="0"/>
          <w:marBottom w:val="0"/>
          <w:divBdr>
            <w:top w:val="none" w:sz="0" w:space="0" w:color="auto"/>
            <w:left w:val="none" w:sz="0" w:space="0" w:color="auto"/>
            <w:bottom w:val="none" w:sz="0" w:space="0" w:color="auto"/>
            <w:right w:val="none" w:sz="0" w:space="0" w:color="auto"/>
          </w:divBdr>
        </w:div>
        <w:div w:id="902640584">
          <w:marLeft w:val="640"/>
          <w:marRight w:val="0"/>
          <w:marTop w:val="0"/>
          <w:marBottom w:val="0"/>
          <w:divBdr>
            <w:top w:val="none" w:sz="0" w:space="0" w:color="auto"/>
            <w:left w:val="none" w:sz="0" w:space="0" w:color="auto"/>
            <w:bottom w:val="none" w:sz="0" w:space="0" w:color="auto"/>
            <w:right w:val="none" w:sz="0" w:space="0" w:color="auto"/>
          </w:divBdr>
        </w:div>
        <w:div w:id="374700100">
          <w:marLeft w:val="640"/>
          <w:marRight w:val="0"/>
          <w:marTop w:val="0"/>
          <w:marBottom w:val="0"/>
          <w:divBdr>
            <w:top w:val="none" w:sz="0" w:space="0" w:color="auto"/>
            <w:left w:val="none" w:sz="0" w:space="0" w:color="auto"/>
            <w:bottom w:val="none" w:sz="0" w:space="0" w:color="auto"/>
            <w:right w:val="none" w:sz="0" w:space="0" w:color="auto"/>
          </w:divBdr>
        </w:div>
        <w:div w:id="1871608819">
          <w:marLeft w:val="640"/>
          <w:marRight w:val="0"/>
          <w:marTop w:val="0"/>
          <w:marBottom w:val="0"/>
          <w:divBdr>
            <w:top w:val="none" w:sz="0" w:space="0" w:color="auto"/>
            <w:left w:val="none" w:sz="0" w:space="0" w:color="auto"/>
            <w:bottom w:val="none" w:sz="0" w:space="0" w:color="auto"/>
            <w:right w:val="none" w:sz="0" w:space="0" w:color="auto"/>
          </w:divBdr>
        </w:div>
        <w:div w:id="937517674">
          <w:marLeft w:val="640"/>
          <w:marRight w:val="0"/>
          <w:marTop w:val="0"/>
          <w:marBottom w:val="0"/>
          <w:divBdr>
            <w:top w:val="none" w:sz="0" w:space="0" w:color="auto"/>
            <w:left w:val="none" w:sz="0" w:space="0" w:color="auto"/>
            <w:bottom w:val="none" w:sz="0" w:space="0" w:color="auto"/>
            <w:right w:val="none" w:sz="0" w:space="0" w:color="auto"/>
          </w:divBdr>
        </w:div>
        <w:div w:id="559636039">
          <w:marLeft w:val="640"/>
          <w:marRight w:val="0"/>
          <w:marTop w:val="0"/>
          <w:marBottom w:val="0"/>
          <w:divBdr>
            <w:top w:val="none" w:sz="0" w:space="0" w:color="auto"/>
            <w:left w:val="none" w:sz="0" w:space="0" w:color="auto"/>
            <w:bottom w:val="none" w:sz="0" w:space="0" w:color="auto"/>
            <w:right w:val="none" w:sz="0" w:space="0" w:color="auto"/>
          </w:divBdr>
        </w:div>
        <w:div w:id="1601334232">
          <w:marLeft w:val="640"/>
          <w:marRight w:val="0"/>
          <w:marTop w:val="0"/>
          <w:marBottom w:val="0"/>
          <w:divBdr>
            <w:top w:val="none" w:sz="0" w:space="0" w:color="auto"/>
            <w:left w:val="none" w:sz="0" w:space="0" w:color="auto"/>
            <w:bottom w:val="none" w:sz="0" w:space="0" w:color="auto"/>
            <w:right w:val="none" w:sz="0" w:space="0" w:color="auto"/>
          </w:divBdr>
        </w:div>
        <w:div w:id="1984966390">
          <w:marLeft w:val="640"/>
          <w:marRight w:val="0"/>
          <w:marTop w:val="0"/>
          <w:marBottom w:val="0"/>
          <w:divBdr>
            <w:top w:val="none" w:sz="0" w:space="0" w:color="auto"/>
            <w:left w:val="none" w:sz="0" w:space="0" w:color="auto"/>
            <w:bottom w:val="none" w:sz="0" w:space="0" w:color="auto"/>
            <w:right w:val="none" w:sz="0" w:space="0" w:color="auto"/>
          </w:divBdr>
        </w:div>
        <w:div w:id="788090549">
          <w:marLeft w:val="640"/>
          <w:marRight w:val="0"/>
          <w:marTop w:val="0"/>
          <w:marBottom w:val="0"/>
          <w:divBdr>
            <w:top w:val="none" w:sz="0" w:space="0" w:color="auto"/>
            <w:left w:val="none" w:sz="0" w:space="0" w:color="auto"/>
            <w:bottom w:val="none" w:sz="0" w:space="0" w:color="auto"/>
            <w:right w:val="none" w:sz="0" w:space="0" w:color="auto"/>
          </w:divBdr>
        </w:div>
        <w:div w:id="274212161">
          <w:marLeft w:val="640"/>
          <w:marRight w:val="0"/>
          <w:marTop w:val="0"/>
          <w:marBottom w:val="0"/>
          <w:divBdr>
            <w:top w:val="none" w:sz="0" w:space="0" w:color="auto"/>
            <w:left w:val="none" w:sz="0" w:space="0" w:color="auto"/>
            <w:bottom w:val="none" w:sz="0" w:space="0" w:color="auto"/>
            <w:right w:val="none" w:sz="0" w:space="0" w:color="auto"/>
          </w:divBdr>
        </w:div>
        <w:div w:id="1280798970">
          <w:marLeft w:val="640"/>
          <w:marRight w:val="0"/>
          <w:marTop w:val="0"/>
          <w:marBottom w:val="0"/>
          <w:divBdr>
            <w:top w:val="none" w:sz="0" w:space="0" w:color="auto"/>
            <w:left w:val="none" w:sz="0" w:space="0" w:color="auto"/>
            <w:bottom w:val="none" w:sz="0" w:space="0" w:color="auto"/>
            <w:right w:val="none" w:sz="0" w:space="0" w:color="auto"/>
          </w:divBdr>
        </w:div>
        <w:div w:id="1190072683">
          <w:marLeft w:val="640"/>
          <w:marRight w:val="0"/>
          <w:marTop w:val="0"/>
          <w:marBottom w:val="0"/>
          <w:divBdr>
            <w:top w:val="none" w:sz="0" w:space="0" w:color="auto"/>
            <w:left w:val="none" w:sz="0" w:space="0" w:color="auto"/>
            <w:bottom w:val="none" w:sz="0" w:space="0" w:color="auto"/>
            <w:right w:val="none" w:sz="0" w:space="0" w:color="auto"/>
          </w:divBdr>
        </w:div>
        <w:div w:id="1341080694">
          <w:marLeft w:val="640"/>
          <w:marRight w:val="0"/>
          <w:marTop w:val="0"/>
          <w:marBottom w:val="0"/>
          <w:divBdr>
            <w:top w:val="none" w:sz="0" w:space="0" w:color="auto"/>
            <w:left w:val="none" w:sz="0" w:space="0" w:color="auto"/>
            <w:bottom w:val="none" w:sz="0" w:space="0" w:color="auto"/>
            <w:right w:val="none" w:sz="0" w:space="0" w:color="auto"/>
          </w:divBdr>
        </w:div>
        <w:div w:id="269893976">
          <w:marLeft w:val="640"/>
          <w:marRight w:val="0"/>
          <w:marTop w:val="0"/>
          <w:marBottom w:val="0"/>
          <w:divBdr>
            <w:top w:val="none" w:sz="0" w:space="0" w:color="auto"/>
            <w:left w:val="none" w:sz="0" w:space="0" w:color="auto"/>
            <w:bottom w:val="none" w:sz="0" w:space="0" w:color="auto"/>
            <w:right w:val="none" w:sz="0" w:space="0" w:color="auto"/>
          </w:divBdr>
        </w:div>
        <w:div w:id="1854612397">
          <w:marLeft w:val="640"/>
          <w:marRight w:val="0"/>
          <w:marTop w:val="0"/>
          <w:marBottom w:val="0"/>
          <w:divBdr>
            <w:top w:val="none" w:sz="0" w:space="0" w:color="auto"/>
            <w:left w:val="none" w:sz="0" w:space="0" w:color="auto"/>
            <w:bottom w:val="none" w:sz="0" w:space="0" w:color="auto"/>
            <w:right w:val="none" w:sz="0" w:space="0" w:color="auto"/>
          </w:divBdr>
        </w:div>
        <w:div w:id="913970676">
          <w:marLeft w:val="640"/>
          <w:marRight w:val="0"/>
          <w:marTop w:val="0"/>
          <w:marBottom w:val="0"/>
          <w:divBdr>
            <w:top w:val="none" w:sz="0" w:space="0" w:color="auto"/>
            <w:left w:val="none" w:sz="0" w:space="0" w:color="auto"/>
            <w:bottom w:val="none" w:sz="0" w:space="0" w:color="auto"/>
            <w:right w:val="none" w:sz="0" w:space="0" w:color="auto"/>
          </w:divBdr>
        </w:div>
        <w:div w:id="1243371732">
          <w:marLeft w:val="640"/>
          <w:marRight w:val="0"/>
          <w:marTop w:val="0"/>
          <w:marBottom w:val="0"/>
          <w:divBdr>
            <w:top w:val="none" w:sz="0" w:space="0" w:color="auto"/>
            <w:left w:val="none" w:sz="0" w:space="0" w:color="auto"/>
            <w:bottom w:val="none" w:sz="0" w:space="0" w:color="auto"/>
            <w:right w:val="none" w:sz="0" w:space="0" w:color="auto"/>
          </w:divBdr>
        </w:div>
        <w:div w:id="1718049852">
          <w:marLeft w:val="640"/>
          <w:marRight w:val="0"/>
          <w:marTop w:val="0"/>
          <w:marBottom w:val="0"/>
          <w:divBdr>
            <w:top w:val="none" w:sz="0" w:space="0" w:color="auto"/>
            <w:left w:val="none" w:sz="0" w:space="0" w:color="auto"/>
            <w:bottom w:val="none" w:sz="0" w:space="0" w:color="auto"/>
            <w:right w:val="none" w:sz="0" w:space="0" w:color="auto"/>
          </w:divBdr>
        </w:div>
        <w:div w:id="506796498">
          <w:marLeft w:val="640"/>
          <w:marRight w:val="0"/>
          <w:marTop w:val="0"/>
          <w:marBottom w:val="0"/>
          <w:divBdr>
            <w:top w:val="none" w:sz="0" w:space="0" w:color="auto"/>
            <w:left w:val="none" w:sz="0" w:space="0" w:color="auto"/>
            <w:bottom w:val="none" w:sz="0" w:space="0" w:color="auto"/>
            <w:right w:val="none" w:sz="0" w:space="0" w:color="auto"/>
          </w:divBdr>
        </w:div>
        <w:div w:id="627510473">
          <w:marLeft w:val="640"/>
          <w:marRight w:val="0"/>
          <w:marTop w:val="0"/>
          <w:marBottom w:val="0"/>
          <w:divBdr>
            <w:top w:val="none" w:sz="0" w:space="0" w:color="auto"/>
            <w:left w:val="none" w:sz="0" w:space="0" w:color="auto"/>
            <w:bottom w:val="none" w:sz="0" w:space="0" w:color="auto"/>
            <w:right w:val="none" w:sz="0" w:space="0" w:color="auto"/>
          </w:divBdr>
        </w:div>
      </w:divsChild>
    </w:div>
    <w:div w:id="252322037">
      <w:bodyDiv w:val="1"/>
      <w:marLeft w:val="0"/>
      <w:marRight w:val="0"/>
      <w:marTop w:val="0"/>
      <w:marBottom w:val="0"/>
      <w:divBdr>
        <w:top w:val="none" w:sz="0" w:space="0" w:color="auto"/>
        <w:left w:val="none" w:sz="0" w:space="0" w:color="auto"/>
        <w:bottom w:val="none" w:sz="0" w:space="0" w:color="auto"/>
        <w:right w:val="none" w:sz="0" w:space="0" w:color="auto"/>
      </w:divBdr>
      <w:divsChild>
        <w:div w:id="563757820">
          <w:marLeft w:val="640"/>
          <w:marRight w:val="0"/>
          <w:marTop w:val="0"/>
          <w:marBottom w:val="0"/>
          <w:divBdr>
            <w:top w:val="none" w:sz="0" w:space="0" w:color="auto"/>
            <w:left w:val="none" w:sz="0" w:space="0" w:color="auto"/>
            <w:bottom w:val="none" w:sz="0" w:space="0" w:color="auto"/>
            <w:right w:val="none" w:sz="0" w:space="0" w:color="auto"/>
          </w:divBdr>
        </w:div>
        <w:div w:id="1279993474">
          <w:marLeft w:val="640"/>
          <w:marRight w:val="0"/>
          <w:marTop w:val="0"/>
          <w:marBottom w:val="0"/>
          <w:divBdr>
            <w:top w:val="none" w:sz="0" w:space="0" w:color="auto"/>
            <w:left w:val="none" w:sz="0" w:space="0" w:color="auto"/>
            <w:bottom w:val="none" w:sz="0" w:space="0" w:color="auto"/>
            <w:right w:val="none" w:sz="0" w:space="0" w:color="auto"/>
          </w:divBdr>
        </w:div>
        <w:div w:id="1675299939">
          <w:marLeft w:val="640"/>
          <w:marRight w:val="0"/>
          <w:marTop w:val="0"/>
          <w:marBottom w:val="0"/>
          <w:divBdr>
            <w:top w:val="none" w:sz="0" w:space="0" w:color="auto"/>
            <w:left w:val="none" w:sz="0" w:space="0" w:color="auto"/>
            <w:bottom w:val="none" w:sz="0" w:space="0" w:color="auto"/>
            <w:right w:val="none" w:sz="0" w:space="0" w:color="auto"/>
          </w:divBdr>
        </w:div>
        <w:div w:id="1089884163">
          <w:marLeft w:val="640"/>
          <w:marRight w:val="0"/>
          <w:marTop w:val="0"/>
          <w:marBottom w:val="0"/>
          <w:divBdr>
            <w:top w:val="none" w:sz="0" w:space="0" w:color="auto"/>
            <w:left w:val="none" w:sz="0" w:space="0" w:color="auto"/>
            <w:bottom w:val="none" w:sz="0" w:space="0" w:color="auto"/>
            <w:right w:val="none" w:sz="0" w:space="0" w:color="auto"/>
          </w:divBdr>
        </w:div>
        <w:div w:id="649097948">
          <w:marLeft w:val="640"/>
          <w:marRight w:val="0"/>
          <w:marTop w:val="0"/>
          <w:marBottom w:val="0"/>
          <w:divBdr>
            <w:top w:val="none" w:sz="0" w:space="0" w:color="auto"/>
            <w:left w:val="none" w:sz="0" w:space="0" w:color="auto"/>
            <w:bottom w:val="none" w:sz="0" w:space="0" w:color="auto"/>
            <w:right w:val="none" w:sz="0" w:space="0" w:color="auto"/>
          </w:divBdr>
        </w:div>
        <w:div w:id="110906043">
          <w:marLeft w:val="640"/>
          <w:marRight w:val="0"/>
          <w:marTop w:val="0"/>
          <w:marBottom w:val="0"/>
          <w:divBdr>
            <w:top w:val="none" w:sz="0" w:space="0" w:color="auto"/>
            <w:left w:val="none" w:sz="0" w:space="0" w:color="auto"/>
            <w:bottom w:val="none" w:sz="0" w:space="0" w:color="auto"/>
            <w:right w:val="none" w:sz="0" w:space="0" w:color="auto"/>
          </w:divBdr>
        </w:div>
        <w:div w:id="2099477242">
          <w:marLeft w:val="640"/>
          <w:marRight w:val="0"/>
          <w:marTop w:val="0"/>
          <w:marBottom w:val="0"/>
          <w:divBdr>
            <w:top w:val="none" w:sz="0" w:space="0" w:color="auto"/>
            <w:left w:val="none" w:sz="0" w:space="0" w:color="auto"/>
            <w:bottom w:val="none" w:sz="0" w:space="0" w:color="auto"/>
            <w:right w:val="none" w:sz="0" w:space="0" w:color="auto"/>
          </w:divBdr>
        </w:div>
        <w:div w:id="26101633">
          <w:marLeft w:val="640"/>
          <w:marRight w:val="0"/>
          <w:marTop w:val="0"/>
          <w:marBottom w:val="0"/>
          <w:divBdr>
            <w:top w:val="none" w:sz="0" w:space="0" w:color="auto"/>
            <w:left w:val="none" w:sz="0" w:space="0" w:color="auto"/>
            <w:bottom w:val="none" w:sz="0" w:space="0" w:color="auto"/>
            <w:right w:val="none" w:sz="0" w:space="0" w:color="auto"/>
          </w:divBdr>
        </w:div>
        <w:div w:id="937442880">
          <w:marLeft w:val="640"/>
          <w:marRight w:val="0"/>
          <w:marTop w:val="0"/>
          <w:marBottom w:val="0"/>
          <w:divBdr>
            <w:top w:val="none" w:sz="0" w:space="0" w:color="auto"/>
            <w:left w:val="none" w:sz="0" w:space="0" w:color="auto"/>
            <w:bottom w:val="none" w:sz="0" w:space="0" w:color="auto"/>
            <w:right w:val="none" w:sz="0" w:space="0" w:color="auto"/>
          </w:divBdr>
        </w:div>
        <w:div w:id="996110618">
          <w:marLeft w:val="640"/>
          <w:marRight w:val="0"/>
          <w:marTop w:val="0"/>
          <w:marBottom w:val="0"/>
          <w:divBdr>
            <w:top w:val="none" w:sz="0" w:space="0" w:color="auto"/>
            <w:left w:val="none" w:sz="0" w:space="0" w:color="auto"/>
            <w:bottom w:val="none" w:sz="0" w:space="0" w:color="auto"/>
            <w:right w:val="none" w:sz="0" w:space="0" w:color="auto"/>
          </w:divBdr>
        </w:div>
        <w:div w:id="751968799">
          <w:marLeft w:val="640"/>
          <w:marRight w:val="0"/>
          <w:marTop w:val="0"/>
          <w:marBottom w:val="0"/>
          <w:divBdr>
            <w:top w:val="none" w:sz="0" w:space="0" w:color="auto"/>
            <w:left w:val="none" w:sz="0" w:space="0" w:color="auto"/>
            <w:bottom w:val="none" w:sz="0" w:space="0" w:color="auto"/>
            <w:right w:val="none" w:sz="0" w:space="0" w:color="auto"/>
          </w:divBdr>
        </w:div>
        <w:div w:id="127212430">
          <w:marLeft w:val="640"/>
          <w:marRight w:val="0"/>
          <w:marTop w:val="0"/>
          <w:marBottom w:val="0"/>
          <w:divBdr>
            <w:top w:val="none" w:sz="0" w:space="0" w:color="auto"/>
            <w:left w:val="none" w:sz="0" w:space="0" w:color="auto"/>
            <w:bottom w:val="none" w:sz="0" w:space="0" w:color="auto"/>
            <w:right w:val="none" w:sz="0" w:space="0" w:color="auto"/>
          </w:divBdr>
        </w:div>
        <w:div w:id="758018574">
          <w:marLeft w:val="640"/>
          <w:marRight w:val="0"/>
          <w:marTop w:val="0"/>
          <w:marBottom w:val="0"/>
          <w:divBdr>
            <w:top w:val="none" w:sz="0" w:space="0" w:color="auto"/>
            <w:left w:val="none" w:sz="0" w:space="0" w:color="auto"/>
            <w:bottom w:val="none" w:sz="0" w:space="0" w:color="auto"/>
            <w:right w:val="none" w:sz="0" w:space="0" w:color="auto"/>
          </w:divBdr>
        </w:div>
        <w:div w:id="641082455">
          <w:marLeft w:val="640"/>
          <w:marRight w:val="0"/>
          <w:marTop w:val="0"/>
          <w:marBottom w:val="0"/>
          <w:divBdr>
            <w:top w:val="none" w:sz="0" w:space="0" w:color="auto"/>
            <w:left w:val="none" w:sz="0" w:space="0" w:color="auto"/>
            <w:bottom w:val="none" w:sz="0" w:space="0" w:color="auto"/>
            <w:right w:val="none" w:sz="0" w:space="0" w:color="auto"/>
          </w:divBdr>
        </w:div>
        <w:div w:id="629553916">
          <w:marLeft w:val="640"/>
          <w:marRight w:val="0"/>
          <w:marTop w:val="0"/>
          <w:marBottom w:val="0"/>
          <w:divBdr>
            <w:top w:val="none" w:sz="0" w:space="0" w:color="auto"/>
            <w:left w:val="none" w:sz="0" w:space="0" w:color="auto"/>
            <w:bottom w:val="none" w:sz="0" w:space="0" w:color="auto"/>
            <w:right w:val="none" w:sz="0" w:space="0" w:color="auto"/>
          </w:divBdr>
        </w:div>
        <w:div w:id="1877304533">
          <w:marLeft w:val="640"/>
          <w:marRight w:val="0"/>
          <w:marTop w:val="0"/>
          <w:marBottom w:val="0"/>
          <w:divBdr>
            <w:top w:val="none" w:sz="0" w:space="0" w:color="auto"/>
            <w:left w:val="none" w:sz="0" w:space="0" w:color="auto"/>
            <w:bottom w:val="none" w:sz="0" w:space="0" w:color="auto"/>
            <w:right w:val="none" w:sz="0" w:space="0" w:color="auto"/>
          </w:divBdr>
        </w:div>
        <w:div w:id="1501577511">
          <w:marLeft w:val="640"/>
          <w:marRight w:val="0"/>
          <w:marTop w:val="0"/>
          <w:marBottom w:val="0"/>
          <w:divBdr>
            <w:top w:val="none" w:sz="0" w:space="0" w:color="auto"/>
            <w:left w:val="none" w:sz="0" w:space="0" w:color="auto"/>
            <w:bottom w:val="none" w:sz="0" w:space="0" w:color="auto"/>
            <w:right w:val="none" w:sz="0" w:space="0" w:color="auto"/>
          </w:divBdr>
        </w:div>
        <w:div w:id="171070427">
          <w:marLeft w:val="640"/>
          <w:marRight w:val="0"/>
          <w:marTop w:val="0"/>
          <w:marBottom w:val="0"/>
          <w:divBdr>
            <w:top w:val="none" w:sz="0" w:space="0" w:color="auto"/>
            <w:left w:val="none" w:sz="0" w:space="0" w:color="auto"/>
            <w:bottom w:val="none" w:sz="0" w:space="0" w:color="auto"/>
            <w:right w:val="none" w:sz="0" w:space="0" w:color="auto"/>
          </w:divBdr>
        </w:div>
        <w:div w:id="161050269">
          <w:marLeft w:val="640"/>
          <w:marRight w:val="0"/>
          <w:marTop w:val="0"/>
          <w:marBottom w:val="0"/>
          <w:divBdr>
            <w:top w:val="none" w:sz="0" w:space="0" w:color="auto"/>
            <w:left w:val="none" w:sz="0" w:space="0" w:color="auto"/>
            <w:bottom w:val="none" w:sz="0" w:space="0" w:color="auto"/>
            <w:right w:val="none" w:sz="0" w:space="0" w:color="auto"/>
          </w:divBdr>
        </w:div>
        <w:div w:id="632560234">
          <w:marLeft w:val="640"/>
          <w:marRight w:val="0"/>
          <w:marTop w:val="0"/>
          <w:marBottom w:val="0"/>
          <w:divBdr>
            <w:top w:val="none" w:sz="0" w:space="0" w:color="auto"/>
            <w:left w:val="none" w:sz="0" w:space="0" w:color="auto"/>
            <w:bottom w:val="none" w:sz="0" w:space="0" w:color="auto"/>
            <w:right w:val="none" w:sz="0" w:space="0" w:color="auto"/>
          </w:divBdr>
        </w:div>
        <w:div w:id="1935895223">
          <w:marLeft w:val="640"/>
          <w:marRight w:val="0"/>
          <w:marTop w:val="0"/>
          <w:marBottom w:val="0"/>
          <w:divBdr>
            <w:top w:val="none" w:sz="0" w:space="0" w:color="auto"/>
            <w:left w:val="none" w:sz="0" w:space="0" w:color="auto"/>
            <w:bottom w:val="none" w:sz="0" w:space="0" w:color="auto"/>
            <w:right w:val="none" w:sz="0" w:space="0" w:color="auto"/>
          </w:divBdr>
        </w:div>
        <w:div w:id="308830715">
          <w:marLeft w:val="640"/>
          <w:marRight w:val="0"/>
          <w:marTop w:val="0"/>
          <w:marBottom w:val="0"/>
          <w:divBdr>
            <w:top w:val="none" w:sz="0" w:space="0" w:color="auto"/>
            <w:left w:val="none" w:sz="0" w:space="0" w:color="auto"/>
            <w:bottom w:val="none" w:sz="0" w:space="0" w:color="auto"/>
            <w:right w:val="none" w:sz="0" w:space="0" w:color="auto"/>
          </w:divBdr>
        </w:div>
        <w:div w:id="70470684">
          <w:marLeft w:val="640"/>
          <w:marRight w:val="0"/>
          <w:marTop w:val="0"/>
          <w:marBottom w:val="0"/>
          <w:divBdr>
            <w:top w:val="none" w:sz="0" w:space="0" w:color="auto"/>
            <w:left w:val="none" w:sz="0" w:space="0" w:color="auto"/>
            <w:bottom w:val="none" w:sz="0" w:space="0" w:color="auto"/>
            <w:right w:val="none" w:sz="0" w:space="0" w:color="auto"/>
          </w:divBdr>
        </w:div>
        <w:div w:id="1746688456">
          <w:marLeft w:val="640"/>
          <w:marRight w:val="0"/>
          <w:marTop w:val="0"/>
          <w:marBottom w:val="0"/>
          <w:divBdr>
            <w:top w:val="none" w:sz="0" w:space="0" w:color="auto"/>
            <w:left w:val="none" w:sz="0" w:space="0" w:color="auto"/>
            <w:bottom w:val="none" w:sz="0" w:space="0" w:color="auto"/>
            <w:right w:val="none" w:sz="0" w:space="0" w:color="auto"/>
          </w:divBdr>
        </w:div>
        <w:div w:id="1716150928">
          <w:marLeft w:val="640"/>
          <w:marRight w:val="0"/>
          <w:marTop w:val="0"/>
          <w:marBottom w:val="0"/>
          <w:divBdr>
            <w:top w:val="none" w:sz="0" w:space="0" w:color="auto"/>
            <w:left w:val="none" w:sz="0" w:space="0" w:color="auto"/>
            <w:bottom w:val="none" w:sz="0" w:space="0" w:color="auto"/>
            <w:right w:val="none" w:sz="0" w:space="0" w:color="auto"/>
          </w:divBdr>
        </w:div>
        <w:div w:id="1678654331">
          <w:marLeft w:val="640"/>
          <w:marRight w:val="0"/>
          <w:marTop w:val="0"/>
          <w:marBottom w:val="0"/>
          <w:divBdr>
            <w:top w:val="none" w:sz="0" w:space="0" w:color="auto"/>
            <w:left w:val="none" w:sz="0" w:space="0" w:color="auto"/>
            <w:bottom w:val="none" w:sz="0" w:space="0" w:color="auto"/>
            <w:right w:val="none" w:sz="0" w:space="0" w:color="auto"/>
          </w:divBdr>
        </w:div>
        <w:div w:id="1753238155">
          <w:marLeft w:val="640"/>
          <w:marRight w:val="0"/>
          <w:marTop w:val="0"/>
          <w:marBottom w:val="0"/>
          <w:divBdr>
            <w:top w:val="none" w:sz="0" w:space="0" w:color="auto"/>
            <w:left w:val="none" w:sz="0" w:space="0" w:color="auto"/>
            <w:bottom w:val="none" w:sz="0" w:space="0" w:color="auto"/>
            <w:right w:val="none" w:sz="0" w:space="0" w:color="auto"/>
          </w:divBdr>
        </w:div>
        <w:div w:id="1390835134">
          <w:marLeft w:val="640"/>
          <w:marRight w:val="0"/>
          <w:marTop w:val="0"/>
          <w:marBottom w:val="0"/>
          <w:divBdr>
            <w:top w:val="none" w:sz="0" w:space="0" w:color="auto"/>
            <w:left w:val="none" w:sz="0" w:space="0" w:color="auto"/>
            <w:bottom w:val="none" w:sz="0" w:space="0" w:color="auto"/>
            <w:right w:val="none" w:sz="0" w:space="0" w:color="auto"/>
          </w:divBdr>
        </w:div>
        <w:div w:id="860357423">
          <w:marLeft w:val="640"/>
          <w:marRight w:val="0"/>
          <w:marTop w:val="0"/>
          <w:marBottom w:val="0"/>
          <w:divBdr>
            <w:top w:val="none" w:sz="0" w:space="0" w:color="auto"/>
            <w:left w:val="none" w:sz="0" w:space="0" w:color="auto"/>
            <w:bottom w:val="none" w:sz="0" w:space="0" w:color="auto"/>
            <w:right w:val="none" w:sz="0" w:space="0" w:color="auto"/>
          </w:divBdr>
        </w:div>
        <w:div w:id="837380170">
          <w:marLeft w:val="640"/>
          <w:marRight w:val="0"/>
          <w:marTop w:val="0"/>
          <w:marBottom w:val="0"/>
          <w:divBdr>
            <w:top w:val="none" w:sz="0" w:space="0" w:color="auto"/>
            <w:left w:val="none" w:sz="0" w:space="0" w:color="auto"/>
            <w:bottom w:val="none" w:sz="0" w:space="0" w:color="auto"/>
            <w:right w:val="none" w:sz="0" w:space="0" w:color="auto"/>
          </w:divBdr>
        </w:div>
        <w:div w:id="122770669">
          <w:marLeft w:val="640"/>
          <w:marRight w:val="0"/>
          <w:marTop w:val="0"/>
          <w:marBottom w:val="0"/>
          <w:divBdr>
            <w:top w:val="none" w:sz="0" w:space="0" w:color="auto"/>
            <w:left w:val="none" w:sz="0" w:space="0" w:color="auto"/>
            <w:bottom w:val="none" w:sz="0" w:space="0" w:color="auto"/>
            <w:right w:val="none" w:sz="0" w:space="0" w:color="auto"/>
          </w:divBdr>
        </w:div>
        <w:div w:id="967933908">
          <w:marLeft w:val="640"/>
          <w:marRight w:val="0"/>
          <w:marTop w:val="0"/>
          <w:marBottom w:val="0"/>
          <w:divBdr>
            <w:top w:val="none" w:sz="0" w:space="0" w:color="auto"/>
            <w:left w:val="none" w:sz="0" w:space="0" w:color="auto"/>
            <w:bottom w:val="none" w:sz="0" w:space="0" w:color="auto"/>
            <w:right w:val="none" w:sz="0" w:space="0" w:color="auto"/>
          </w:divBdr>
        </w:div>
        <w:div w:id="391150366">
          <w:marLeft w:val="640"/>
          <w:marRight w:val="0"/>
          <w:marTop w:val="0"/>
          <w:marBottom w:val="0"/>
          <w:divBdr>
            <w:top w:val="none" w:sz="0" w:space="0" w:color="auto"/>
            <w:left w:val="none" w:sz="0" w:space="0" w:color="auto"/>
            <w:bottom w:val="none" w:sz="0" w:space="0" w:color="auto"/>
            <w:right w:val="none" w:sz="0" w:space="0" w:color="auto"/>
          </w:divBdr>
        </w:div>
        <w:div w:id="1654530431">
          <w:marLeft w:val="640"/>
          <w:marRight w:val="0"/>
          <w:marTop w:val="0"/>
          <w:marBottom w:val="0"/>
          <w:divBdr>
            <w:top w:val="none" w:sz="0" w:space="0" w:color="auto"/>
            <w:left w:val="none" w:sz="0" w:space="0" w:color="auto"/>
            <w:bottom w:val="none" w:sz="0" w:space="0" w:color="auto"/>
            <w:right w:val="none" w:sz="0" w:space="0" w:color="auto"/>
          </w:divBdr>
        </w:div>
        <w:div w:id="305857345">
          <w:marLeft w:val="640"/>
          <w:marRight w:val="0"/>
          <w:marTop w:val="0"/>
          <w:marBottom w:val="0"/>
          <w:divBdr>
            <w:top w:val="none" w:sz="0" w:space="0" w:color="auto"/>
            <w:left w:val="none" w:sz="0" w:space="0" w:color="auto"/>
            <w:bottom w:val="none" w:sz="0" w:space="0" w:color="auto"/>
            <w:right w:val="none" w:sz="0" w:space="0" w:color="auto"/>
          </w:divBdr>
        </w:div>
        <w:div w:id="1496677645">
          <w:marLeft w:val="640"/>
          <w:marRight w:val="0"/>
          <w:marTop w:val="0"/>
          <w:marBottom w:val="0"/>
          <w:divBdr>
            <w:top w:val="none" w:sz="0" w:space="0" w:color="auto"/>
            <w:left w:val="none" w:sz="0" w:space="0" w:color="auto"/>
            <w:bottom w:val="none" w:sz="0" w:space="0" w:color="auto"/>
            <w:right w:val="none" w:sz="0" w:space="0" w:color="auto"/>
          </w:divBdr>
        </w:div>
        <w:div w:id="1984037546">
          <w:marLeft w:val="640"/>
          <w:marRight w:val="0"/>
          <w:marTop w:val="0"/>
          <w:marBottom w:val="0"/>
          <w:divBdr>
            <w:top w:val="none" w:sz="0" w:space="0" w:color="auto"/>
            <w:left w:val="none" w:sz="0" w:space="0" w:color="auto"/>
            <w:bottom w:val="none" w:sz="0" w:space="0" w:color="auto"/>
            <w:right w:val="none" w:sz="0" w:space="0" w:color="auto"/>
          </w:divBdr>
        </w:div>
        <w:div w:id="1322930638">
          <w:marLeft w:val="640"/>
          <w:marRight w:val="0"/>
          <w:marTop w:val="0"/>
          <w:marBottom w:val="0"/>
          <w:divBdr>
            <w:top w:val="none" w:sz="0" w:space="0" w:color="auto"/>
            <w:left w:val="none" w:sz="0" w:space="0" w:color="auto"/>
            <w:bottom w:val="none" w:sz="0" w:space="0" w:color="auto"/>
            <w:right w:val="none" w:sz="0" w:space="0" w:color="auto"/>
          </w:divBdr>
        </w:div>
        <w:div w:id="2026787115">
          <w:marLeft w:val="640"/>
          <w:marRight w:val="0"/>
          <w:marTop w:val="0"/>
          <w:marBottom w:val="0"/>
          <w:divBdr>
            <w:top w:val="none" w:sz="0" w:space="0" w:color="auto"/>
            <w:left w:val="none" w:sz="0" w:space="0" w:color="auto"/>
            <w:bottom w:val="none" w:sz="0" w:space="0" w:color="auto"/>
            <w:right w:val="none" w:sz="0" w:space="0" w:color="auto"/>
          </w:divBdr>
        </w:div>
        <w:div w:id="54863893">
          <w:marLeft w:val="640"/>
          <w:marRight w:val="0"/>
          <w:marTop w:val="0"/>
          <w:marBottom w:val="0"/>
          <w:divBdr>
            <w:top w:val="none" w:sz="0" w:space="0" w:color="auto"/>
            <w:left w:val="none" w:sz="0" w:space="0" w:color="auto"/>
            <w:bottom w:val="none" w:sz="0" w:space="0" w:color="auto"/>
            <w:right w:val="none" w:sz="0" w:space="0" w:color="auto"/>
          </w:divBdr>
        </w:div>
        <w:div w:id="1025790234">
          <w:marLeft w:val="640"/>
          <w:marRight w:val="0"/>
          <w:marTop w:val="0"/>
          <w:marBottom w:val="0"/>
          <w:divBdr>
            <w:top w:val="none" w:sz="0" w:space="0" w:color="auto"/>
            <w:left w:val="none" w:sz="0" w:space="0" w:color="auto"/>
            <w:bottom w:val="none" w:sz="0" w:space="0" w:color="auto"/>
            <w:right w:val="none" w:sz="0" w:space="0" w:color="auto"/>
          </w:divBdr>
        </w:div>
        <w:div w:id="7761004">
          <w:marLeft w:val="640"/>
          <w:marRight w:val="0"/>
          <w:marTop w:val="0"/>
          <w:marBottom w:val="0"/>
          <w:divBdr>
            <w:top w:val="none" w:sz="0" w:space="0" w:color="auto"/>
            <w:left w:val="none" w:sz="0" w:space="0" w:color="auto"/>
            <w:bottom w:val="none" w:sz="0" w:space="0" w:color="auto"/>
            <w:right w:val="none" w:sz="0" w:space="0" w:color="auto"/>
          </w:divBdr>
        </w:div>
      </w:divsChild>
    </w:div>
    <w:div w:id="252516883">
      <w:bodyDiv w:val="1"/>
      <w:marLeft w:val="0"/>
      <w:marRight w:val="0"/>
      <w:marTop w:val="0"/>
      <w:marBottom w:val="0"/>
      <w:divBdr>
        <w:top w:val="none" w:sz="0" w:space="0" w:color="auto"/>
        <w:left w:val="none" w:sz="0" w:space="0" w:color="auto"/>
        <w:bottom w:val="none" w:sz="0" w:space="0" w:color="auto"/>
        <w:right w:val="none" w:sz="0" w:space="0" w:color="auto"/>
      </w:divBdr>
      <w:divsChild>
        <w:div w:id="1231428063">
          <w:marLeft w:val="640"/>
          <w:marRight w:val="0"/>
          <w:marTop w:val="0"/>
          <w:marBottom w:val="0"/>
          <w:divBdr>
            <w:top w:val="none" w:sz="0" w:space="0" w:color="auto"/>
            <w:left w:val="none" w:sz="0" w:space="0" w:color="auto"/>
            <w:bottom w:val="none" w:sz="0" w:space="0" w:color="auto"/>
            <w:right w:val="none" w:sz="0" w:space="0" w:color="auto"/>
          </w:divBdr>
        </w:div>
        <w:div w:id="94593768">
          <w:marLeft w:val="640"/>
          <w:marRight w:val="0"/>
          <w:marTop w:val="0"/>
          <w:marBottom w:val="0"/>
          <w:divBdr>
            <w:top w:val="none" w:sz="0" w:space="0" w:color="auto"/>
            <w:left w:val="none" w:sz="0" w:space="0" w:color="auto"/>
            <w:bottom w:val="none" w:sz="0" w:space="0" w:color="auto"/>
            <w:right w:val="none" w:sz="0" w:space="0" w:color="auto"/>
          </w:divBdr>
        </w:div>
        <w:div w:id="1963732332">
          <w:marLeft w:val="640"/>
          <w:marRight w:val="0"/>
          <w:marTop w:val="0"/>
          <w:marBottom w:val="0"/>
          <w:divBdr>
            <w:top w:val="none" w:sz="0" w:space="0" w:color="auto"/>
            <w:left w:val="none" w:sz="0" w:space="0" w:color="auto"/>
            <w:bottom w:val="none" w:sz="0" w:space="0" w:color="auto"/>
            <w:right w:val="none" w:sz="0" w:space="0" w:color="auto"/>
          </w:divBdr>
        </w:div>
        <w:div w:id="784924881">
          <w:marLeft w:val="640"/>
          <w:marRight w:val="0"/>
          <w:marTop w:val="0"/>
          <w:marBottom w:val="0"/>
          <w:divBdr>
            <w:top w:val="none" w:sz="0" w:space="0" w:color="auto"/>
            <w:left w:val="none" w:sz="0" w:space="0" w:color="auto"/>
            <w:bottom w:val="none" w:sz="0" w:space="0" w:color="auto"/>
            <w:right w:val="none" w:sz="0" w:space="0" w:color="auto"/>
          </w:divBdr>
        </w:div>
        <w:div w:id="1525292953">
          <w:marLeft w:val="640"/>
          <w:marRight w:val="0"/>
          <w:marTop w:val="0"/>
          <w:marBottom w:val="0"/>
          <w:divBdr>
            <w:top w:val="none" w:sz="0" w:space="0" w:color="auto"/>
            <w:left w:val="none" w:sz="0" w:space="0" w:color="auto"/>
            <w:bottom w:val="none" w:sz="0" w:space="0" w:color="auto"/>
            <w:right w:val="none" w:sz="0" w:space="0" w:color="auto"/>
          </w:divBdr>
        </w:div>
        <w:div w:id="893396171">
          <w:marLeft w:val="640"/>
          <w:marRight w:val="0"/>
          <w:marTop w:val="0"/>
          <w:marBottom w:val="0"/>
          <w:divBdr>
            <w:top w:val="none" w:sz="0" w:space="0" w:color="auto"/>
            <w:left w:val="none" w:sz="0" w:space="0" w:color="auto"/>
            <w:bottom w:val="none" w:sz="0" w:space="0" w:color="auto"/>
            <w:right w:val="none" w:sz="0" w:space="0" w:color="auto"/>
          </w:divBdr>
        </w:div>
        <w:div w:id="265768848">
          <w:marLeft w:val="640"/>
          <w:marRight w:val="0"/>
          <w:marTop w:val="0"/>
          <w:marBottom w:val="0"/>
          <w:divBdr>
            <w:top w:val="none" w:sz="0" w:space="0" w:color="auto"/>
            <w:left w:val="none" w:sz="0" w:space="0" w:color="auto"/>
            <w:bottom w:val="none" w:sz="0" w:space="0" w:color="auto"/>
            <w:right w:val="none" w:sz="0" w:space="0" w:color="auto"/>
          </w:divBdr>
        </w:div>
        <w:div w:id="1477452849">
          <w:marLeft w:val="640"/>
          <w:marRight w:val="0"/>
          <w:marTop w:val="0"/>
          <w:marBottom w:val="0"/>
          <w:divBdr>
            <w:top w:val="none" w:sz="0" w:space="0" w:color="auto"/>
            <w:left w:val="none" w:sz="0" w:space="0" w:color="auto"/>
            <w:bottom w:val="none" w:sz="0" w:space="0" w:color="auto"/>
            <w:right w:val="none" w:sz="0" w:space="0" w:color="auto"/>
          </w:divBdr>
        </w:div>
        <w:div w:id="107286019">
          <w:marLeft w:val="640"/>
          <w:marRight w:val="0"/>
          <w:marTop w:val="0"/>
          <w:marBottom w:val="0"/>
          <w:divBdr>
            <w:top w:val="none" w:sz="0" w:space="0" w:color="auto"/>
            <w:left w:val="none" w:sz="0" w:space="0" w:color="auto"/>
            <w:bottom w:val="none" w:sz="0" w:space="0" w:color="auto"/>
            <w:right w:val="none" w:sz="0" w:space="0" w:color="auto"/>
          </w:divBdr>
        </w:div>
        <w:div w:id="373044927">
          <w:marLeft w:val="640"/>
          <w:marRight w:val="0"/>
          <w:marTop w:val="0"/>
          <w:marBottom w:val="0"/>
          <w:divBdr>
            <w:top w:val="none" w:sz="0" w:space="0" w:color="auto"/>
            <w:left w:val="none" w:sz="0" w:space="0" w:color="auto"/>
            <w:bottom w:val="none" w:sz="0" w:space="0" w:color="auto"/>
            <w:right w:val="none" w:sz="0" w:space="0" w:color="auto"/>
          </w:divBdr>
        </w:div>
        <w:div w:id="1545485905">
          <w:marLeft w:val="640"/>
          <w:marRight w:val="0"/>
          <w:marTop w:val="0"/>
          <w:marBottom w:val="0"/>
          <w:divBdr>
            <w:top w:val="none" w:sz="0" w:space="0" w:color="auto"/>
            <w:left w:val="none" w:sz="0" w:space="0" w:color="auto"/>
            <w:bottom w:val="none" w:sz="0" w:space="0" w:color="auto"/>
            <w:right w:val="none" w:sz="0" w:space="0" w:color="auto"/>
          </w:divBdr>
        </w:div>
        <w:div w:id="1351029873">
          <w:marLeft w:val="640"/>
          <w:marRight w:val="0"/>
          <w:marTop w:val="0"/>
          <w:marBottom w:val="0"/>
          <w:divBdr>
            <w:top w:val="none" w:sz="0" w:space="0" w:color="auto"/>
            <w:left w:val="none" w:sz="0" w:space="0" w:color="auto"/>
            <w:bottom w:val="none" w:sz="0" w:space="0" w:color="auto"/>
            <w:right w:val="none" w:sz="0" w:space="0" w:color="auto"/>
          </w:divBdr>
        </w:div>
        <w:div w:id="1121804481">
          <w:marLeft w:val="640"/>
          <w:marRight w:val="0"/>
          <w:marTop w:val="0"/>
          <w:marBottom w:val="0"/>
          <w:divBdr>
            <w:top w:val="none" w:sz="0" w:space="0" w:color="auto"/>
            <w:left w:val="none" w:sz="0" w:space="0" w:color="auto"/>
            <w:bottom w:val="none" w:sz="0" w:space="0" w:color="auto"/>
            <w:right w:val="none" w:sz="0" w:space="0" w:color="auto"/>
          </w:divBdr>
        </w:div>
        <w:div w:id="1655452136">
          <w:marLeft w:val="640"/>
          <w:marRight w:val="0"/>
          <w:marTop w:val="0"/>
          <w:marBottom w:val="0"/>
          <w:divBdr>
            <w:top w:val="none" w:sz="0" w:space="0" w:color="auto"/>
            <w:left w:val="none" w:sz="0" w:space="0" w:color="auto"/>
            <w:bottom w:val="none" w:sz="0" w:space="0" w:color="auto"/>
            <w:right w:val="none" w:sz="0" w:space="0" w:color="auto"/>
          </w:divBdr>
        </w:div>
        <w:div w:id="380984707">
          <w:marLeft w:val="640"/>
          <w:marRight w:val="0"/>
          <w:marTop w:val="0"/>
          <w:marBottom w:val="0"/>
          <w:divBdr>
            <w:top w:val="none" w:sz="0" w:space="0" w:color="auto"/>
            <w:left w:val="none" w:sz="0" w:space="0" w:color="auto"/>
            <w:bottom w:val="none" w:sz="0" w:space="0" w:color="auto"/>
            <w:right w:val="none" w:sz="0" w:space="0" w:color="auto"/>
          </w:divBdr>
        </w:div>
        <w:div w:id="221061035">
          <w:marLeft w:val="640"/>
          <w:marRight w:val="0"/>
          <w:marTop w:val="0"/>
          <w:marBottom w:val="0"/>
          <w:divBdr>
            <w:top w:val="none" w:sz="0" w:space="0" w:color="auto"/>
            <w:left w:val="none" w:sz="0" w:space="0" w:color="auto"/>
            <w:bottom w:val="none" w:sz="0" w:space="0" w:color="auto"/>
            <w:right w:val="none" w:sz="0" w:space="0" w:color="auto"/>
          </w:divBdr>
        </w:div>
        <w:div w:id="1760176217">
          <w:marLeft w:val="640"/>
          <w:marRight w:val="0"/>
          <w:marTop w:val="0"/>
          <w:marBottom w:val="0"/>
          <w:divBdr>
            <w:top w:val="none" w:sz="0" w:space="0" w:color="auto"/>
            <w:left w:val="none" w:sz="0" w:space="0" w:color="auto"/>
            <w:bottom w:val="none" w:sz="0" w:space="0" w:color="auto"/>
            <w:right w:val="none" w:sz="0" w:space="0" w:color="auto"/>
          </w:divBdr>
        </w:div>
        <w:div w:id="1876698121">
          <w:marLeft w:val="640"/>
          <w:marRight w:val="0"/>
          <w:marTop w:val="0"/>
          <w:marBottom w:val="0"/>
          <w:divBdr>
            <w:top w:val="none" w:sz="0" w:space="0" w:color="auto"/>
            <w:left w:val="none" w:sz="0" w:space="0" w:color="auto"/>
            <w:bottom w:val="none" w:sz="0" w:space="0" w:color="auto"/>
            <w:right w:val="none" w:sz="0" w:space="0" w:color="auto"/>
          </w:divBdr>
        </w:div>
        <w:div w:id="250428650">
          <w:marLeft w:val="640"/>
          <w:marRight w:val="0"/>
          <w:marTop w:val="0"/>
          <w:marBottom w:val="0"/>
          <w:divBdr>
            <w:top w:val="none" w:sz="0" w:space="0" w:color="auto"/>
            <w:left w:val="none" w:sz="0" w:space="0" w:color="auto"/>
            <w:bottom w:val="none" w:sz="0" w:space="0" w:color="auto"/>
            <w:right w:val="none" w:sz="0" w:space="0" w:color="auto"/>
          </w:divBdr>
        </w:div>
        <w:div w:id="1760254295">
          <w:marLeft w:val="640"/>
          <w:marRight w:val="0"/>
          <w:marTop w:val="0"/>
          <w:marBottom w:val="0"/>
          <w:divBdr>
            <w:top w:val="none" w:sz="0" w:space="0" w:color="auto"/>
            <w:left w:val="none" w:sz="0" w:space="0" w:color="auto"/>
            <w:bottom w:val="none" w:sz="0" w:space="0" w:color="auto"/>
            <w:right w:val="none" w:sz="0" w:space="0" w:color="auto"/>
          </w:divBdr>
        </w:div>
        <w:div w:id="208881505">
          <w:marLeft w:val="640"/>
          <w:marRight w:val="0"/>
          <w:marTop w:val="0"/>
          <w:marBottom w:val="0"/>
          <w:divBdr>
            <w:top w:val="none" w:sz="0" w:space="0" w:color="auto"/>
            <w:left w:val="none" w:sz="0" w:space="0" w:color="auto"/>
            <w:bottom w:val="none" w:sz="0" w:space="0" w:color="auto"/>
            <w:right w:val="none" w:sz="0" w:space="0" w:color="auto"/>
          </w:divBdr>
        </w:div>
        <w:div w:id="2140415751">
          <w:marLeft w:val="640"/>
          <w:marRight w:val="0"/>
          <w:marTop w:val="0"/>
          <w:marBottom w:val="0"/>
          <w:divBdr>
            <w:top w:val="none" w:sz="0" w:space="0" w:color="auto"/>
            <w:left w:val="none" w:sz="0" w:space="0" w:color="auto"/>
            <w:bottom w:val="none" w:sz="0" w:space="0" w:color="auto"/>
            <w:right w:val="none" w:sz="0" w:space="0" w:color="auto"/>
          </w:divBdr>
        </w:div>
        <w:div w:id="1255940853">
          <w:marLeft w:val="640"/>
          <w:marRight w:val="0"/>
          <w:marTop w:val="0"/>
          <w:marBottom w:val="0"/>
          <w:divBdr>
            <w:top w:val="none" w:sz="0" w:space="0" w:color="auto"/>
            <w:left w:val="none" w:sz="0" w:space="0" w:color="auto"/>
            <w:bottom w:val="none" w:sz="0" w:space="0" w:color="auto"/>
            <w:right w:val="none" w:sz="0" w:space="0" w:color="auto"/>
          </w:divBdr>
        </w:div>
        <w:div w:id="748577528">
          <w:marLeft w:val="640"/>
          <w:marRight w:val="0"/>
          <w:marTop w:val="0"/>
          <w:marBottom w:val="0"/>
          <w:divBdr>
            <w:top w:val="none" w:sz="0" w:space="0" w:color="auto"/>
            <w:left w:val="none" w:sz="0" w:space="0" w:color="auto"/>
            <w:bottom w:val="none" w:sz="0" w:space="0" w:color="auto"/>
            <w:right w:val="none" w:sz="0" w:space="0" w:color="auto"/>
          </w:divBdr>
        </w:div>
        <w:div w:id="1883513532">
          <w:marLeft w:val="640"/>
          <w:marRight w:val="0"/>
          <w:marTop w:val="0"/>
          <w:marBottom w:val="0"/>
          <w:divBdr>
            <w:top w:val="none" w:sz="0" w:space="0" w:color="auto"/>
            <w:left w:val="none" w:sz="0" w:space="0" w:color="auto"/>
            <w:bottom w:val="none" w:sz="0" w:space="0" w:color="auto"/>
            <w:right w:val="none" w:sz="0" w:space="0" w:color="auto"/>
          </w:divBdr>
        </w:div>
        <w:div w:id="122963023">
          <w:marLeft w:val="640"/>
          <w:marRight w:val="0"/>
          <w:marTop w:val="0"/>
          <w:marBottom w:val="0"/>
          <w:divBdr>
            <w:top w:val="none" w:sz="0" w:space="0" w:color="auto"/>
            <w:left w:val="none" w:sz="0" w:space="0" w:color="auto"/>
            <w:bottom w:val="none" w:sz="0" w:space="0" w:color="auto"/>
            <w:right w:val="none" w:sz="0" w:space="0" w:color="auto"/>
          </w:divBdr>
        </w:div>
        <w:div w:id="710113217">
          <w:marLeft w:val="640"/>
          <w:marRight w:val="0"/>
          <w:marTop w:val="0"/>
          <w:marBottom w:val="0"/>
          <w:divBdr>
            <w:top w:val="none" w:sz="0" w:space="0" w:color="auto"/>
            <w:left w:val="none" w:sz="0" w:space="0" w:color="auto"/>
            <w:bottom w:val="none" w:sz="0" w:space="0" w:color="auto"/>
            <w:right w:val="none" w:sz="0" w:space="0" w:color="auto"/>
          </w:divBdr>
        </w:div>
        <w:div w:id="1308168740">
          <w:marLeft w:val="640"/>
          <w:marRight w:val="0"/>
          <w:marTop w:val="0"/>
          <w:marBottom w:val="0"/>
          <w:divBdr>
            <w:top w:val="none" w:sz="0" w:space="0" w:color="auto"/>
            <w:left w:val="none" w:sz="0" w:space="0" w:color="auto"/>
            <w:bottom w:val="none" w:sz="0" w:space="0" w:color="auto"/>
            <w:right w:val="none" w:sz="0" w:space="0" w:color="auto"/>
          </w:divBdr>
        </w:div>
        <w:div w:id="1915971435">
          <w:marLeft w:val="640"/>
          <w:marRight w:val="0"/>
          <w:marTop w:val="0"/>
          <w:marBottom w:val="0"/>
          <w:divBdr>
            <w:top w:val="none" w:sz="0" w:space="0" w:color="auto"/>
            <w:left w:val="none" w:sz="0" w:space="0" w:color="auto"/>
            <w:bottom w:val="none" w:sz="0" w:space="0" w:color="auto"/>
            <w:right w:val="none" w:sz="0" w:space="0" w:color="auto"/>
          </w:divBdr>
        </w:div>
        <w:div w:id="187910666">
          <w:marLeft w:val="640"/>
          <w:marRight w:val="0"/>
          <w:marTop w:val="0"/>
          <w:marBottom w:val="0"/>
          <w:divBdr>
            <w:top w:val="none" w:sz="0" w:space="0" w:color="auto"/>
            <w:left w:val="none" w:sz="0" w:space="0" w:color="auto"/>
            <w:bottom w:val="none" w:sz="0" w:space="0" w:color="auto"/>
            <w:right w:val="none" w:sz="0" w:space="0" w:color="auto"/>
          </w:divBdr>
        </w:div>
        <w:div w:id="86394272">
          <w:marLeft w:val="640"/>
          <w:marRight w:val="0"/>
          <w:marTop w:val="0"/>
          <w:marBottom w:val="0"/>
          <w:divBdr>
            <w:top w:val="none" w:sz="0" w:space="0" w:color="auto"/>
            <w:left w:val="none" w:sz="0" w:space="0" w:color="auto"/>
            <w:bottom w:val="none" w:sz="0" w:space="0" w:color="auto"/>
            <w:right w:val="none" w:sz="0" w:space="0" w:color="auto"/>
          </w:divBdr>
        </w:div>
        <w:div w:id="377780072">
          <w:marLeft w:val="640"/>
          <w:marRight w:val="0"/>
          <w:marTop w:val="0"/>
          <w:marBottom w:val="0"/>
          <w:divBdr>
            <w:top w:val="none" w:sz="0" w:space="0" w:color="auto"/>
            <w:left w:val="none" w:sz="0" w:space="0" w:color="auto"/>
            <w:bottom w:val="none" w:sz="0" w:space="0" w:color="auto"/>
            <w:right w:val="none" w:sz="0" w:space="0" w:color="auto"/>
          </w:divBdr>
        </w:div>
        <w:div w:id="221603826">
          <w:marLeft w:val="640"/>
          <w:marRight w:val="0"/>
          <w:marTop w:val="0"/>
          <w:marBottom w:val="0"/>
          <w:divBdr>
            <w:top w:val="none" w:sz="0" w:space="0" w:color="auto"/>
            <w:left w:val="none" w:sz="0" w:space="0" w:color="auto"/>
            <w:bottom w:val="none" w:sz="0" w:space="0" w:color="auto"/>
            <w:right w:val="none" w:sz="0" w:space="0" w:color="auto"/>
          </w:divBdr>
        </w:div>
        <w:div w:id="1659576507">
          <w:marLeft w:val="640"/>
          <w:marRight w:val="0"/>
          <w:marTop w:val="0"/>
          <w:marBottom w:val="0"/>
          <w:divBdr>
            <w:top w:val="none" w:sz="0" w:space="0" w:color="auto"/>
            <w:left w:val="none" w:sz="0" w:space="0" w:color="auto"/>
            <w:bottom w:val="none" w:sz="0" w:space="0" w:color="auto"/>
            <w:right w:val="none" w:sz="0" w:space="0" w:color="auto"/>
          </w:divBdr>
        </w:div>
        <w:div w:id="1235895975">
          <w:marLeft w:val="640"/>
          <w:marRight w:val="0"/>
          <w:marTop w:val="0"/>
          <w:marBottom w:val="0"/>
          <w:divBdr>
            <w:top w:val="none" w:sz="0" w:space="0" w:color="auto"/>
            <w:left w:val="none" w:sz="0" w:space="0" w:color="auto"/>
            <w:bottom w:val="none" w:sz="0" w:space="0" w:color="auto"/>
            <w:right w:val="none" w:sz="0" w:space="0" w:color="auto"/>
          </w:divBdr>
        </w:div>
        <w:div w:id="140587851">
          <w:marLeft w:val="640"/>
          <w:marRight w:val="0"/>
          <w:marTop w:val="0"/>
          <w:marBottom w:val="0"/>
          <w:divBdr>
            <w:top w:val="none" w:sz="0" w:space="0" w:color="auto"/>
            <w:left w:val="none" w:sz="0" w:space="0" w:color="auto"/>
            <w:bottom w:val="none" w:sz="0" w:space="0" w:color="auto"/>
            <w:right w:val="none" w:sz="0" w:space="0" w:color="auto"/>
          </w:divBdr>
        </w:div>
        <w:div w:id="1681277751">
          <w:marLeft w:val="640"/>
          <w:marRight w:val="0"/>
          <w:marTop w:val="0"/>
          <w:marBottom w:val="0"/>
          <w:divBdr>
            <w:top w:val="none" w:sz="0" w:space="0" w:color="auto"/>
            <w:left w:val="none" w:sz="0" w:space="0" w:color="auto"/>
            <w:bottom w:val="none" w:sz="0" w:space="0" w:color="auto"/>
            <w:right w:val="none" w:sz="0" w:space="0" w:color="auto"/>
          </w:divBdr>
        </w:div>
        <w:div w:id="1102916814">
          <w:marLeft w:val="640"/>
          <w:marRight w:val="0"/>
          <w:marTop w:val="0"/>
          <w:marBottom w:val="0"/>
          <w:divBdr>
            <w:top w:val="none" w:sz="0" w:space="0" w:color="auto"/>
            <w:left w:val="none" w:sz="0" w:space="0" w:color="auto"/>
            <w:bottom w:val="none" w:sz="0" w:space="0" w:color="auto"/>
            <w:right w:val="none" w:sz="0" w:space="0" w:color="auto"/>
          </w:divBdr>
        </w:div>
        <w:div w:id="1827936435">
          <w:marLeft w:val="640"/>
          <w:marRight w:val="0"/>
          <w:marTop w:val="0"/>
          <w:marBottom w:val="0"/>
          <w:divBdr>
            <w:top w:val="none" w:sz="0" w:space="0" w:color="auto"/>
            <w:left w:val="none" w:sz="0" w:space="0" w:color="auto"/>
            <w:bottom w:val="none" w:sz="0" w:space="0" w:color="auto"/>
            <w:right w:val="none" w:sz="0" w:space="0" w:color="auto"/>
          </w:divBdr>
        </w:div>
        <w:div w:id="725254143">
          <w:marLeft w:val="640"/>
          <w:marRight w:val="0"/>
          <w:marTop w:val="0"/>
          <w:marBottom w:val="0"/>
          <w:divBdr>
            <w:top w:val="none" w:sz="0" w:space="0" w:color="auto"/>
            <w:left w:val="none" w:sz="0" w:space="0" w:color="auto"/>
            <w:bottom w:val="none" w:sz="0" w:space="0" w:color="auto"/>
            <w:right w:val="none" w:sz="0" w:space="0" w:color="auto"/>
          </w:divBdr>
        </w:div>
        <w:div w:id="332614550">
          <w:marLeft w:val="640"/>
          <w:marRight w:val="0"/>
          <w:marTop w:val="0"/>
          <w:marBottom w:val="0"/>
          <w:divBdr>
            <w:top w:val="none" w:sz="0" w:space="0" w:color="auto"/>
            <w:left w:val="none" w:sz="0" w:space="0" w:color="auto"/>
            <w:bottom w:val="none" w:sz="0" w:space="0" w:color="auto"/>
            <w:right w:val="none" w:sz="0" w:space="0" w:color="auto"/>
          </w:divBdr>
        </w:div>
        <w:div w:id="1756316217">
          <w:marLeft w:val="640"/>
          <w:marRight w:val="0"/>
          <w:marTop w:val="0"/>
          <w:marBottom w:val="0"/>
          <w:divBdr>
            <w:top w:val="none" w:sz="0" w:space="0" w:color="auto"/>
            <w:left w:val="none" w:sz="0" w:space="0" w:color="auto"/>
            <w:bottom w:val="none" w:sz="0" w:space="0" w:color="auto"/>
            <w:right w:val="none" w:sz="0" w:space="0" w:color="auto"/>
          </w:divBdr>
        </w:div>
      </w:divsChild>
    </w:div>
    <w:div w:id="261033324">
      <w:bodyDiv w:val="1"/>
      <w:marLeft w:val="0"/>
      <w:marRight w:val="0"/>
      <w:marTop w:val="0"/>
      <w:marBottom w:val="0"/>
      <w:divBdr>
        <w:top w:val="none" w:sz="0" w:space="0" w:color="auto"/>
        <w:left w:val="none" w:sz="0" w:space="0" w:color="auto"/>
        <w:bottom w:val="none" w:sz="0" w:space="0" w:color="auto"/>
        <w:right w:val="none" w:sz="0" w:space="0" w:color="auto"/>
      </w:divBdr>
      <w:divsChild>
        <w:div w:id="1666934216">
          <w:marLeft w:val="640"/>
          <w:marRight w:val="0"/>
          <w:marTop w:val="0"/>
          <w:marBottom w:val="0"/>
          <w:divBdr>
            <w:top w:val="none" w:sz="0" w:space="0" w:color="auto"/>
            <w:left w:val="none" w:sz="0" w:space="0" w:color="auto"/>
            <w:bottom w:val="none" w:sz="0" w:space="0" w:color="auto"/>
            <w:right w:val="none" w:sz="0" w:space="0" w:color="auto"/>
          </w:divBdr>
        </w:div>
        <w:div w:id="1444884553">
          <w:marLeft w:val="640"/>
          <w:marRight w:val="0"/>
          <w:marTop w:val="0"/>
          <w:marBottom w:val="0"/>
          <w:divBdr>
            <w:top w:val="none" w:sz="0" w:space="0" w:color="auto"/>
            <w:left w:val="none" w:sz="0" w:space="0" w:color="auto"/>
            <w:bottom w:val="none" w:sz="0" w:space="0" w:color="auto"/>
            <w:right w:val="none" w:sz="0" w:space="0" w:color="auto"/>
          </w:divBdr>
        </w:div>
        <w:div w:id="1672486468">
          <w:marLeft w:val="640"/>
          <w:marRight w:val="0"/>
          <w:marTop w:val="0"/>
          <w:marBottom w:val="0"/>
          <w:divBdr>
            <w:top w:val="none" w:sz="0" w:space="0" w:color="auto"/>
            <w:left w:val="none" w:sz="0" w:space="0" w:color="auto"/>
            <w:bottom w:val="none" w:sz="0" w:space="0" w:color="auto"/>
            <w:right w:val="none" w:sz="0" w:space="0" w:color="auto"/>
          </w:divBdr>
        </w:div>
        <w:div w:id="581260739">
          <w:marLeft w:val="640"/>
          <w:marRight w:val="0"/>
          <w:marTop w:val="0"/>
          <w:marBottom w:val="0"/>
          <w:divBdr>
            <w:top w:val="none" w:sz="0" w:space="0" w:color="auto"/>
            <w:left w:val="none" w:sz="0" w:space="0" w:color="auto"/>
            <w:bottom w:val="none" w:sz="0" w:space="0" w:color="auto"/>
            <w:right w:val="none" w:sz="0" w:space="0" w:color="auto"/>
          </w:divBdr>
        </w:div>
        <w:div w:id="899245204">
          <w:marLeft w:val="640"/>
          <w:marRight w:val="0"/>
          <w:marTop w:val="0"/>
          <w:marBottom w:val="0"/>
          <w:divBdr>
            <w:top w:val="none" w:sz="0" w:space="0" w:color="auto"/>
            <w:left w:val="none" w:sz="0" w:space="0" w:color="auto"/>
            <w:bottom w:val="none" w:sz="0" w:space="0" w:color="auto"/>
            <w:right w:val="none" w:sz="0" w:space="0" w:color="auto"/>
          </w:divBdr>
        </w:div>
        <w:div w:id="963118075">
          <w:marLeft w:val="640"/>
          <w:marRight w:val="0"/>
          <w:marTop w:val="0"/>
          <w:marBottom w:val="0"/>
          <w:divBdr>
            <w:top w:val="none" w:sz="0" w:space="0" w:color="auto"/>
            <w:left w:val="none" w:sz="0" w:space="0" w:color="auto"/>
            <w:bottom w:val="none" w:sz="0" w:space="0" w:color="auto"/>
            <w:right w:val="none" w:sz="0" w:space="0" w:color="auto"/>
          </w:divBdr>
        </w:div>
        <w:div w:id="812407939">
          <w:marLeft w:val="640"/>
          <w:marRight w:val="0"/>
          <w:marTop w:val="0"/>
          <w:marBottom w:val="0"/>
          <w:divBdr>
            <w:top w:val="none" w:sz="0" w:space="0" w:color="auto"/>
            <w:left w:val="none" w:sz="0" w:space="0" w:color="auto"/>
            <w:bottom w:val="none" w:sz="0" w:space="0" w:color="auto"/>
            <w:right w:val="none" w:sz="0" w:space="0" w:color="auto"/>
          </w:divBdr>
        </w:div>
        <w:div w:id="665128415">
          <w:marLeft w:val="640"/>
          <w:marRight w:val="0"/>
          <w:marTop w:val="0"/>
          <w:marBottom w:val="0"/>
          <w:divBdr>
            <w:top w:val="none" w:sz="0" w:space="0" w:color="auto"/>
            <w:left w:val="none" w:sz="0" w:space="0" w:color="auto"/>
            <w:bottom w:val="none" w:sz="0" w:space="0" w:color="auto"/>
            <w:right w:val="none" w:sz="0" w:space="0" w:color="auto"/>
          </w:divBdr>
        </w:div>
        <w:div w:id="489978481">
          <w:marLeft w:val="640"/>
          <w:marRight w:val="0"/>
          <w:marTop w:val="0"/>
          <w:marBottom w:val="0"/>
          <w:divBdr>
            <w:top w:val="none" w:sz="0" w:space="0" w:color="auto"/>
            <w:left w:val="none" w:sz="0" w:space="0" w:color="auto"/>
            <w:bottom w:val="none" w:sz="0" w:space="0" w:color="auto"/>
            <w:right w:val="none" w:sz="0" w:space="0" w:color="auto"/>
          </w:divBdr>
        </w:div>
        <w:div w:id="2042510301">
          <w:marLeft w:val="640"/>
          <w:marRight w:val="0"/>
          <w:marTop w:val="0"/>
          <w:marBottom w:val="0"/>
          <w:divBdr>
            <w:top w:val="none" w:sz="0" w:space="0" w:color="auto"/>
            <w:left w:val="none" w:sz="0" w:space="0" w:color="auto"/>
            <w:bottom w:val="none" w:sz="0" w:space="0" w:color="auto"/>
            <w:right w:val="none" w:sz="0" w:space="0" w:color="auto"/>
          </w:divBdr>
        </w:div>
        <w:div w:id="661012377">
          <w:marLeft w:val="640"/>
          <w:marRight w:val="0"/>
          <w:marTop w:val="0"/>
          <w:marBottom w:val="0"/>
          <w:divBdr>
            <w:top w:val="none" w:sz="0" w:space="0" w:color="auto"/>
            <w:left w:val="none" w:sz="0" w:space="0" w:color="auto"/>
            <w:bottom w:val="none" w:sz="0" w:space="0" w:color="auto"/>
            <w:right w:val="none" w:sz="0" w:space="0" w:color="auto"/>
          </w:divBdr>
        </w:div>
        <w:div w:id="1915158842">
          <w:marLeft w:val="640"/>
          <w:marRight w:val="0"/>
          <w:marTop w:val="0"/>
          <w:marBottom w:val="0"/>
          <w:divBdr>
            <w:top w:val="none" w:sz="0" w:space="0" w:color="auto"/>
            <w:left w:val="none" w:sz="0" w:space="0" w:color="auto"/>
            <w:bottom w:val="none" w:sz="0" w:space="0" w:color="auto"/>
            <w:right w:val="none" w:sz="0" w:space="0" w:color="auto"/>
          </w:divBdr>
        </w:div>
        <w:div w:id="404574983">
          <w:marLeft w:val="640"/>
          <w:marRight w:val="0"/>
          <w:marTop w:val="0"/>
          <w:marBottom w:val="0"/>
          <w:divBdr>
            <w:top w:val="none" w:sz="0" w:space="0" w:color="auto"/>
            <w:left w:val="none" w:sz="0" w:space="0" w:color="auto"/>
            <w:bottom w:val="none" w:sz="0" w:space="0" w:color="auto"/>
            <w:right w:val="none" w:sz="0" w:space="0" w:color="auto"/>
          </w:divBdr>
        </w:div>
        <w:div w:id="1203981699">
          <w:marLeft w:val="640"/>
          <w:marRight w:val="0"/>
          <w:marTop w:val="0"/>
          <w:marBottom w:val="0"/>
          <w:divBdr>
            <w:top w:val="none" w:sz="0" w:space="0" w:color="auto"/>
            <w:left w:val="none" w:sz="0" w:space="0" w:color="auto"/>
            <w:bottom w:val="none" w:sz="0" w:space="0" w:color="auto"/>
            <w:right w:val="none" w:sz="0" w:space="0" w:color="auto"/>
          </w:divBdr>
        </w:div>
        <w:div w:id="1121148788">
          <w:marLeft w:val="640"/>
          <w:marRight w:val="0"/>
          <w:marTop w:val="0"/>
          <w:marBottom w:val="0"/>
          <w:divBdr>
            <w:top w:val="none" w:sz="0" w:space="0" w:color="auto"/>
            <w:left w:val="none" w:sz="0" w:space="0" w:color="auto"/>
            <w:bottom w:val="none" w:sz="0" w:space="0" w:color="auto"/>
            <w:right w:val="none" w:sz="0" w:space="0" w:color="auto"/>
          </w:divBdr>
        </w:div>
        <w:div w:id="267274029">
          <w:marLeft w:val="640"/>
          <w:marRight w:val="0"/>
          <w:marTop w:val="0"/>
          <w:marBottom w:val="0"/>
          <w:divBdr>
            <w:top w:val="none" w:sz="0" w:space="0" w:color="auto"/>
            <w:left w:val="none" w:sz="0" w:space="0" w:color="auto"/>
            <w:bottom w:val="none" w:sz="0" w:space="0" w:color="auto"/>
            <w:right w:val="none" w:sz="0" w:space="0" w:color="auto"/>
          </w:divBdr>
        </w:div>
        <w:div w:id="396981887">
          <w:marLeft w:val="640"/>
          <w:marRight w:val="0"/>
          <w:marTop w:val="0"/>
          <w:marBottom w:val="0"/>
          <w:divBdr>
            <w:top w:val="none" w:sz="0" w:space="0" w:color="auto"/>
            <w:left w:val="none" w:sz="0" w:space="0" w:color="auto"/>
            <w:bottom w:val="none" w:sz="0" w:space="0" w:color="auto"/>
            <w:right w:val="none" w:sz="0" w:space="0" w:color="auto"/>
          </w:divBdr>
        </w:div>
        <w:div w:id="378169518">
          <w:marLeft w:val="640"/>
          <w:marRight w:val="0"/>
          <w:marTop w:val="0"/>
          <w:marBottom w:val="0"/>
          <w:divBdr>
            <w:top w:val="none" w:sz="0" w:space="0" w:color="auto"/>
            <w:left w:val="none" w:sz="0" w:space="0" w:color="auto"/>
            <w:bottom w:val="none" w:sz="0" w:space="0" w:color="auto"/>
            <w:right w:val="none" w:sz="0" w:space="0" w:color="auto"/>
          </w:divBdr>
        </w:div>
        <w:div w:id="2026327018">
          <w:marLeft w:val="640"/>
          <w:marRight w:val="0"/>
          <w:marTop w:val="0"/>
          <w:marBottom w:val="0"/>
          <w:divBdr>
            <w:top w:val="none" w:sz="0" w:space="0" w:color="auto"/>
            <w:left w:val="none" w:sz="0" w:space="0" w:color="auto"/>
            <w:bottom w:val="none" w:sz="0" w:space="0" w:color="auto"/>
            <w:right w:val="none" w:sz="0" w:space="0" w:color="auto"/>
          </w:divBdr>
        </w:div>
        <w:div w:id="1971015749">
          <w:marLeft w:val="640"/>
          <w:marRight w:val="0"/>
          <w:marTop w:val="0"/>
          <w:marBottom w:val="0"/>
          <w:divBdr>
            <w:top w:val="none" w:sz="0" w:space="0" w:color="auto"/>
            <w:left w:val="none" w:sz="0" w:space="0" w:color="auto"/>
            <w:bottom w:val="none" w:sz="0" w:space="0" w:color="auto"/>
            <w:right w:val="none" w:sz="0" w:space="0" w:color="auto"/>
          </w:divBdr>
        </w:div>
        <w:div w:id="375859801">
          <w:marLeft w:val="640"/>
          <w:marRight w:val="0"/>
          <w:marTop w:val="0"/>
          <w:marBottom w:val="0"/>
          <w:divBdr>
            <w:top w:val="none" w:sz="0" w:space="0" w:color="auto"/>
            <w:left w:val="none" w:sz="0" w:space="0" w:color="auto"/>
            <w:bottom w:val="none" w:sz="0" w:space="0" w:color="auto"/>
            <w:right w:val="none" w:sz="0" w:space="0" w:color="auto"/>
          </w:divBdr>
        </w:div>
        <w:div w:id="537014307">
          <w:marLeft w:val="640"/>
          <w:marRight w:val="0"/>
          <w:marTop w:val="0"/>
          <w:marBottom w:val="0"/>
          <w:divBdr>
            <w:top w:val="none" w:sz="0" w:space="0" w:color="auto"/>
            <w:left w:val="none" w:sz="0" w:space="0" w:color="auto"/>
            <w:bottom w:val="none" w:sz="0" w:space="0" w:color="auto"/>
            <w:right w:val="none" w:sz="0" w:space="0" w:color="auto"/>
          </w:divBdr>
        </w:div>
        <w:div w:id="1227112424">
          <w:marLeft w:val="640"/>
          <w:marRight w:val="0"/>
          <w:marTop w:val="0"/>
          <w:marBottom w:val="0"/>
          <w:divBdr>
            <w:top w:val="none" w:sz="0" w:space="0" w:color="auto"/>
            <w:left w:val="none" w:sz="0" w:space="0" w:color="auto"/>
            <w:bottom w:val="none" w:sz="0" w:space="0" w:color="auto"/>
            <w:right w:val="none" w:sz="0" w:space="0" w:color="auto"/>
          </w:divBdr>
        </w:div>
        <w:div w:id="1194998830">
          <w:marLeft w:val="640"/>
          <w:marRight w:val="0"/>
          <w:marTop w:val="0"/>
          <w:marBottom w:val="0"/>
          <w:divBdr>
            <w:top w:val="none" w:sz="0" w:space="0" w:color="auto"/>
            <w:left w:val="none" w:sz="0" w:space="0" w:color="auto"/>
            <w:bottom w:val="none" w:sz="0" w:space="0" w:color="auto"/>
            <w:right w:val="none" w:sz="0" w:space="0" w:color="auto"/>
          </w:divBdr>
        </w:div>
        <w:div w:id="1286085360">
          <w:marLeft w:val="640"/>
          <w:marRight w:val="0"/>
          <w:marTop w:val="0"/>
          <w:marBottom w:val="0"/>
          <w:divBdr>
            <w:top w:val="none" w:sz="0" w:space="0" w:color="auto"/>
            <w:left w:val="none" w:sz="0" w:space="0" w:color="auto"/>
            <w:bottom w:val="none" w:sz="0" w:space="0" w:color="auto"/>
            <w:right w:val="none" w:sz="0" w:space="0" w:color="auto"/>
          </w:divBdr>
        </w:div>
        <w:div w:id="1827209323">
          <w:marLeft w:val="640"/>
          <w:marRight w:val="0"/>
          <w:marTop w:val="0"/>
          <w:marBottom w:val="0"/>
          <w:divBdr>
            <w:top w:val="none" w:sz="0" w:space="0" w:color="auto"/>
            <w:left w:val="none" w:sz="0" w:space="0" w:color="auto"/>
            <w:bottom w:val="none" w:sz="0" w:space="0" w:color="auto"/>
            <w:right w:val="none" w:sz="0" w:space="0" w:color="auto"/>
          </w:divBdr>
        </w:div>
        <w:div w:id="399909785">
          <w:marLeft w:val="640"/>
          <w:marRight w:val="0"/>
          <w:marTop w:val="0"/>
          <w:marBottom w:val="0"/>
          <w:divBdr>
            <w:top w:val="none" w:sz="0" w:space="0" w:color="auto"/>
            <w:left w:val="none" w:sz="0" w:space="0" w:color="auto"/>
            <w:bottom w:val="none" w:sz="0" w:space="0" w:color="auto"/>
            <w:right w:val="none" w:sz="0" w:space="0" w:color="auto"/>
          </w:divBdr>
        </w:div>
        <w:div w:id="804591864">
          <w:marLeft w:val="640"/>
          <w:marRight w:val="0"/>
          <w:marTop w:val="0"/>
          <w:marBottom w:val="0"/>
          <w:divBdr>
            <w:top w:val="none" w:sz="0" w:space="0" w:color="auto"/>
            <w:left w:val="none" w:sz="0" w:space="0" w:color="auto"/>
            <w:bottom w:val="none" w:sz="0" w:space="0" w:color="auto"/>
            <w:right w:val="none" w:sz="0" w:space="0" w:color="auto"/>
          </w:divBdr>
        </w:div>
        <w:div w:id="1944410411">
          <w:marLeft w:val="640"/>
          <w:marRight w:val="0"/>
          <w:marTop w:val="0"/>
          <w:marBottom w:val="0"/>
          <w:divBdr>
            <w:top w:val="none" w:sz="0" w:space="0" w:color="auto"/>
            <w:left w:val="none" w:sz="0" w:space="0" w:color="auto"/>
            <w:bottom w:val="none" w:sz="0" w:space="0" w:color="auto"/>
            <w:right w:val="none" w:sz="0" w:space="0" w:color="auto"/>
          </w:divBdr>
        </w:div>
        <w:div w:id="1880580699">
          <w:marLeft w:val="640"/>
          <w:marRight w:val="0"/>
          <w:marTop w:val="0"/>
          <w:marBottom w:val="0"/>
          <w:divBdr>
            <w:top w:val="none" w:sz="0" w:space="0" w:color="auto"/>
            <w:left w:val="none" w:sz="0" w:space="0" w:color="auto"/>
            <w:bottom w:val="none" w:sz="0" w:space="0" w:color="auto"/>
            <w:right w:val="none" w:sz="0" w:space="0" w:color="auto"/>
          </w:divBdr>
        </w:div>
        <w:div w:id="1672372193">
          <w:marLeft w:val="640"/>
          <w:marRight w:val="0"/>
          <w:marTop w:val="0"/>
          <w:marBottom w:val="0"/>
          <w:divBdr>
            <w:top w:val="none" w:sz="0" w:space="0" w:color="auto"/>
            <w:left w:val="none" w:sz="0" w:space="0" w:color="auto"/>
            <w:bottom w:val="none" w:sz="0" w:space="0" w:color="auto"/>
            <w:right w:val="none" w:sz="0" w:space="0" w:color="auto"/>
          </w:divBdr>
        </w:div>
        <w:div w:id="1489131547">
          <w:marLeft w:val="640"/>
          <w:marRight w:val="0"/>
          <w:marTop w:val="0"/>
          <w:marBottom w:val="0"/>
          <w:divBdr>
            <w:top w:val="none" w:sz="0" w:space="0" w:color="auto"/>
            <w:left w:val="none" w:sz="0" w:space="0" w:color="auto"/>
            <w:bottom w:val="none" w:sz="0" w:space="0" w:color="auto"/>
            <w:right w:val="none" w:sz="0" w:space="0" w:color="auto"/>
          </w:divBdr>
        </w:div>
        <w:div w:id="408888906">
          <w:marLeft w:val="640"/>
          <w:marRight w:val="0"/>
          <w:marTop w:val="0"/>
          <w:marBottom w:val="0"/>
          <w:divBdr>
            <w:top w:val="none" w:sz="0" w:space="0" w:color="auto"/>
            <w:left w:val="none" w:sz="0" w:space="0" w:color="auto"/>
            <w:bottom w:val="none" w:sz="0" w:space="0" w:color="auto"/>
            <w:right w:val="none" w:sz="0" w:space="0" w:color="auto"/>
          </w:divBdr>
        </w:div>
        <w:div w:id="1804347219">
          <w:marLeft w:val="640"/>
          <w:marRight w:val="0"/>
          <w:marTop w:val="0"/>
          <w:marBottom w:val="0"/>
          <w:divBdr>
            <w:top w:val="none" w:sz="0" w:space="0" w:color="auto"/>
            <w:left w:val="none" w:sz="0" w:space="0" w:color="auto"/>
            <w:bottom w:val="none" w:sz="0" w:space="0" w:color="auto"/>
            <w:right w:val="none" w:sz="0" w:space="0" w:color="auto"/>
          </w:divBdr>
        </w:div>
        <w:div w:id="950671906">
          <w:marLeft w:val="640"/>
          <w:marRight w:val="0"/>
          <w:marTop w:val="0"/>
          <w:marBottom w:val="0"/>
          <w:divBdr>
            <w:top w:val="none" w:sz="0" w:space="0" w:color="auto"/>
            <w:left w:val="none" w:sz="0" w:space="0" w:color="auto"/>
            <w:bottom w:val="none" w:sz="0" w:space="0" w:color="auto"/>
            <w:right w:val="none" w:sz="0" w:space="0" w:color="auto"/>
          </w:divBdr>
        </w:div>
        <w:div w:id="432284642">
          <w:marLeft w:val="640"/>
          <w:marRight w:val="0"/>
          <w:marTop w:val="0"/>
          <w:marBottom w:val="0"/>
          <w:divBdr>
            <w:top w:val="none" w:sz="0" w:space="0" w:color="auto"/>
            <w:left w:val="none" w:sz="0" w:space="0" w:color="auto"/>
            <w:bottom w:val="none" w:sz="0" w:space="0" w:color="auto"/>
            <w:right w:val="none" w:sz="0" w:space="0" w:color="auto"/>
          </w:divBdr>
        </w:div>
        <w:div w:id="598566876">
          <w:marLeft w:val="640"/>
          <w:marRight w:val="0"/>
          <w:marTop w:val="0"/>
          <w:marBottom w:val="0"/>
          <w:divBdr>
            <w:top w:val="none" w:sz="0" w:space="0" w:color="auto"/>
            <w:left w:val="none" w:sz="0" w:space="0" w:color="auto"/>
            <w:bottom w:val="none" w:sz="0" w:space="0" w:color="auto"/>
            <w:right w:val="none" w:sz="0" w:space="0" w:color="auto"/>
          </w:divBdr>
        </w:div>
        <w:div w:id="351492437">
          <w:marLeft w:val="640"/>
          <w:marRight w:val="0"/>
          <w:marTop w:val="0"/>
          <w:marBottom w:val="0"/>
          <w:divBdr>
            <w:top w:val="none" w:sz="0" w:space="0" w:color="auto"/>
            <w:left w:val="none" w:sz="0" w:space="0" w:color="auto"/>
            <w:bottom w:val="none" w:sz="0" w:space="0" w:color="auto"/>
            <w:right w:val="none" w:sz="0" w:space="0" w:color="auto"/>
          </w:divBdr>
        </w:div>
        <w:div w:id="971520701">
          <w:marLeft w:val="640"/>
          <w:marRight w:val="0"/>
          <w:marTop w:val="0"/>
          <w:marBottom w:val="0"/>
          <w:divBdr>
            <w:top w:val="none" w:sz="0" w:space="0" w:color="auto"/>
            <w:left w:val="none" w:sz="0" w:space="0" w:color="auto"/>
            <w:bottom w:val="none" w:sz="0" w:space="0" w:color="auto"/>
            <w:right w:val="none" w:sz="0" w:space="0" w:color="auto"/>
          </w:divBdr>
        </w:div>
        <w:div w:id="1903519230">
          <w:marLeft w:val="640"/>
          <w:marRight w:val="0"/>
          <w:marTop w:val="0"/>
          <w:marBottom w:val="0"/>
          <w:divBdr>
            <w:top w:val="none" w:sz="0" w:space="0" w:color="auto"/>
            <w:left w:val="none" w:sz="0" w:space="0" w:color="auto"/>
            <w:bottom w:val="none" w:sz="0" w:space="0" w:color="auto"/>
            <w:right w:val="none" w:sz="0" w:space="0" w:color="auto"/>
          </w:divBdr>
        </w:div>
        <w:div w:id="1944998383">
          <w:marLeft w:val="640"/>
          <w:marRight w:val="0"/>
          <w:marTop w:val="0"/>
          <w:marBottom w:val="0"/>
          <w:divBdr>
            <w:top w:val="none" w:sz="0" w:space="0" w:color="auto"/>
            <w:left w:val="none" w:sz="0" w:space="0" w:color="auto"/>
            <w:bottom w:val="none" w:sz="0" w:space="0" w:color="auto"/>
            <w:right w:val="none" w:sz="0" w:space="0" w:color="auto"/>
          </w:divBdr>
        </w:div>
        <w:div w:id="1683971756">
          <w:marLeft w:val="640"/>
          <w:marRight w:val="0"/>
          <w:marTop w:val="0"/>
          <w:marBottom w:val="0"/>
          <w:divBdr>
            <w:top w:val="none" w:sz="0" w:space="0" w:color="auto"/>
            <w:left w:val="none" w:sz="0" w:space="0" w:color="auto"/>
            <w:bottom w:val="none" w:sz="0" w:space="0" w:color="auto"/>
            <w:right w:val="none" w:sz="0" w:space="0" w:color="auto"/>
          </w:divBdr>
        </w:div>
      </w:divsChild>
    </w:div>
    <w:div w:id="395124493">
      <w:bodyDiv w:val="1"/>
      <w:marLeft w:val="0"/>
      <w:marRight w:val="0"/>
      <w:marTop w:val="0"/>
      <w:marBottom w:val="0"/>
      <w:divBdr>
        <w:top w:val="none" w:sz="0" w:space="0" w:color="auto"/>
        <w:left w:val="none" w:sz="0" w:space="0" w:color="auto"/>
        <w:bottom w:val="none" w:sz="0" w:space="0" w:color="auto"/>
        <w:right w:val="none" w:sz="0" w:space="0" w:color="auto"/>
      </w:divBdr>
      <w:divsChild>
        <w:div w:id="1815679334">
          <w:marLeft w:val="640"/>
          <w:marRight w:val="0"/>
          <w:marTop w:val="0"/>
          <w:marBottom w:val="0"/>
          <w:divBdr>
            <w:top w:val="none" w:sz="0" w:space="0" w:color="auto"/>
            <w:left w:val="none" w:sz="0" w:space="0" w:color="auto"/>
            <w:bottom w:val="none" w:sz="0" w:space="0" w:color="auto"/>
            <w:right w:val="none" w:sz="0" w:space="0" w:color="auto"/>
          </w:divBdr>
        </w:div>
        <w:div w:id="67655809">
          <w:marLeft w:val="640"/>
          <w:marRight w:val="0"/>
          <w:marTop w:val="0"/>
          <w:marBottom w:val="0"/>
          <w:divBdr>
            <w:top w:val="none" w:sz="0" w:space="0" w:color="auto"/>
            <w:left w:val="none" w:sz="0" w:space="0" w:color="auto"/>
            <w:bottom w:val="none" w:sz="0" w:space="0" w:color="auto"/>
            <w:right w:val="none" w:sz="0" w:space="0" w:color="auto"/>
          </w:divBdr>
        </w:div>
        <w:div w:id="1746414861">
          <w:marLeft w:val="640"/>
          <w:marRight w:val="0"/>
          <w:marTop w:val="0"/>
          <w:marBottom w:val="0"/>
          <w:divBdr>
            <w:top w:val="none" w:sz="0" w:space="0" w:color="auto"/>
            <w:left w:val="none" w:sz="0" w:space="0" w:color="auto"/>
            <w:bottom w:val="none" w:sz="0" w:space="0" w:color="auto"/>
            <w:right w:val="none" w:sz="0" w:space="0" w:color="auto"/>
          </w:divBdr>
        </w:div>
        <w:div w:id="1885016225">
          <w:marLeft w:val="640"/>
          <w:marRight w:val="0"/>
          <w:marTop w:val="0"/>
          <w:marBottom w:val="0"/>
          <w:divBdr>
            <w:top w:val="none" w:sz="0" w:space="0" w:color="auto"/>
            <w:left w:val="none" w:sz="0" w:space="0" w:color="auto"/>
            <w:bottom w:val="none" w:sz="0" w:space="0" w:color="auto"/>
            <w:right w:val="none" w:sz="0" w:space="0" w:color="auto"/>
          </w:divBdr>
        </w:div>
        <w:div w:id="1821918468">
          <w:marLeft w:val="640"/>
          <w:marRight w:val="0"/>
          <w:marTop w:val="0"/>
          <w:marBottom w:val="0"/>
          <w:divBdr>
            <w:top w:val="none" w:sz="0" w:space="0" w:color="auto"/>
            <w:left w:val="none" w:sz="0" w:space="0" w:color="auto"/>
            <w:bottom w:val="none" w:sz="0" w:space="0" w:color="auto"/>
            <w:right w:val="none" w:sz="0" w:space="0" w:color="auto"/>
          </w:divBdr>
        </w:div>
        <w:div w:id="975915238">
          <w:marLeft w:val="640"/>
          <w:marRight w:val="0"/>
          <w:marTop w:val="0"/>
          <w:marBottom w:val="0"/>
          <w:divBdr>
            <w:top w:val="none" w:sz="0" w:space="0" w:color="auto"/>
            <w:left w:val="none" w:sz="0" w:space="0" w:color="auto"/>
            <w:bottom w:val="none" w:sz="0" w:space="0" w:color="auto"/>
            <w:right w:val="none" w:sz="0" w:space="0" w:color="auto"/>
          </w:divBdr>
        </w:div>
        <w:div w:id="1338075941">
          <w:marLeft w:val="640"/>
          <w:marRight w:val="0"/>
          <w:marTop w:val="0"/>
          <w:marBottom w:val="0"/>
          <w:divBdr>
            <w:top w:val="none" w:sz="0" w:space="0" w:color="auto"/>
            <w:left w:val="none" w:sz="0" w:space="0" w:color="auto"/>
            <w:bottom w:val="none" w:sz="0" w:space="0" w:color="auto"/>
            <w:right w:val="none" w:sz="0" w:space="0" w:color="auto"/>
          </w:divBdr>
        </w:div>
        <w:div w:id="491485870">
          <w:marLeft w:val="640"/>
          <w:marRight w:val="0"/>
          <w:marTop w:val="0"/>
          <w:marBottom w:val="0"/>
          <w:divBdr>
            <w:top w:val="none" w:sz="0" w:space="0" w:color="auto"/>
            <w:left w:val="none" w:sz="0" w:space="0" w:color="auto"/>
            <w:bottom w:val="none" w:sz="0" w:space="0" w:color="auto"/>
            <w:right w:val="none" w:sz="0" w:space="0" w:color="auto"/>
          </w:divBdr>
        </w:div>
        <w:div w:id="314376663">
          <w:marLeft w:val="640"/>
          <w:marRight w:val="0"/>
          <w:marTop w:val="0"/>
          <w:marBottom w:val="0"/>
          <w:divBdr>
            <w:top w:val="none" w:sz="0" w:space="0" w:color="auto"/>
            <w:left w:val="none" w:sz="0" w:space="0" w:color="auto"/>
            <w:bottom w:val="none" w:sz="0" w:space="0" w:color="auto"/>
            <w:right w:val="none" w:sz="0" w:space="0" w:color="auto"/>
          </w:divBdr>
        </w:div>
        <w:div w:id="695233438">
          <w:marLeft w:val="640"/>
          <w:marRight w:val="0"/>
          <w:marTop w:val="0"/>
          <w:marBottom w:val="0"/>
          <w:divBdr>
            <w:top w:val="none" w:sz="0" w:space="0" w:color="auto"/>
            <w:left w:val="none" w:sz="0" w:space="0" w:color="auto"/>
            <w:bottom w:val="none" w:sz="0" w:space="0" w:color="auto"/>
            <w:right w:val="none" w:sz="0" w:space="0" w:color="auto"/>
          </w:divBdr>
        </w:div>
        <w:div w:id="584996439">
          <w:marLeft w:val="640"/>
          <w:marRight w:val="0"/>
          <w:marTop w:val="0"/>
          <w:marBottom w:val="0"/>
          <w:divBdr>
            <w:top w:val="none" w:sz="0" w:space="0" w:color="auto"/>
            <w:left w:val="none" w:sz="0" w:space="0" w:color="auto"/>
            <w:bottom w:val="none" w:sz="0" w:space="0" w:color="auto"/>
            <w:right w:val="none" w:sz="0" w:space="0" w:color="auto"/>
          </w:divBdr>
        </w:div>
        <w:div w:id="1923493394">
          <w:marLeft w:val="640"/>
          <w:marRight w:val="0"/>
          <w:marTop w:val="0"/>
          <w:marBottom w:val="0"/>
          <w:divBdr>
            <w:top w:val="none" w:sz="0" w:space="0" w:color="auto"/>
            <w:left w:val="none" w:sz="0" w:space="0" w:color="auto"/>
            <w:bottom w:val="none" w:sz="0" w:space="0" w:color="auto"/>
            <w:right w:val="none" w:sz="0" w:space="0" w:color="auto"/>
          </w:divBdr>
        </w:div>
        <w:div w:id="2041318525">
          <w:marLeft w:val="640"/>
          <w:marRight w:val="0"/>
          <w:marTop w:val="0"/>
          <w:marBottom w:val="0"/>
          <w:divBdr>
            <w:top w:val="none" w:sz="0" w:space="0" w:color="auto"/>
            <w:left w:val="none" w:sz="0" w:space="0" w:color="auto"/>
            <w:bottom w:val="none" w:sz="0" w:space="0" w:color="auto"/>
            <w:right w:val="none" w:sz="0" w:space="0" w:color="auto"/>
          </w:divBdr>
        </w:div>
        <w:div w:id="677730475">
          <w:marLeft w:val="640"/>
          <w:marRight w:val="0"/>
          <w:marTop w:val="0"/>
          <w:marBottom w:val="0"/>
          <w:divBdr>
            <w:top w:val="none" w:sz="0" w:space="0" w:color="auto"/>
            <w:left w:val="none" w:sz="0" w:space="0" w:color="auto"/>
            <w:bottom w:val="none" w:sz="0" w:space="0" w:color="auto"/>
            <w:right w:val="none" w:sz="0" w:space="0" w:color="auto"/>
          </w:divBdr>
        </w:div>
        <w:div w:id="1277634763">
          <w:marLeft w:val="640"/>
          <w:marRight w:val="0"/>
          <w:marTop w:val="0"/>
          <w:marBottom w:val="0"/>
          <w:divBdr>
            <w:top w:val="none" w:sz="0" w:space="0" w:color="auto"/>
            <w:left w:val="none" w:sz="0" w:space="0" w:color="auto"/>
            <w:bottom w:val="none" w:sz="0" w:space="0" w:color="auto"/>
            <w:right w:val="none" w:sz="0" w:space="0" w:color="auto"/>
          </w:divBdr>
        </w:div>
        <w:div w:id="2056006975">
          <w:marLeft w:val="640"/>
          <w:marRight w:val="0"/>
          <w:marTop w:val="0"/>
          <w:marBottom w:val="0"/>
          <w:divBdr>
            <w:top w:val="none" w:sz="0" w:space="0" w:color="auto"/>
            <w:left w:val="none" w:sz="0" w:space="0" w:color="auto"/>
            <w:bottom w:val="none" w:sz="0" w:space="0" w:color="auto"/>
            <w:right w:val="none" w:sz="0" w:space="0" w:color="auto"/>
          </w:divBdr>
        </w:div>
        <w:div w:id="1405835192">
          <w:marLeft w:val="640"/>
          <w:marRight w:val="0"/>
          <w:marTop w:val="0"/>
          <w:marBottom w:val="0"/>
          <w:divBdr>
            <w:top w:val="none" w:sz="0" w:space="0" w:color="auto"/>
            <w:left w:val="none" w:sz="0" w:space="0" w:color="auto"/>
            <w:bottom w:val="none" w:sz="0" w:space="0" w:color="auto"/>
            <w:right w:val="none" w:sz="0" w:space="0" w:color="auto"/>
          </w:divBdr>
        </w:div>
        <w:div w:id="1300300237">
          <w:marLeft w:val="640"/>
          <w:marRight w:val="0"/>
          <w:marTop w:val="0"/>
          <w:marBottom w:val="0"/>
          <w:divBdr>
            <w:top w:val="none" w:sz="0" w:space="0" w:color="auto"/>
            <w:left w:val="none" w:sz="0" w:space="0" w:color="auto"/>
            <w:bottom w:val="none" w:sz="0" w:space="0" w:color="auto"/>
            <w:right w:val="none" w:sz="0" w:space="0" w:color="auto"/>
          </w:divBdr>
        </w:div>
        <w:div w:id="536546097">
          <w:marLeft w:val="640"/>
          <w:marRight w:val="0"/>
          <w:marTop w:val="0"/>
          <w:marBottom w:val="0"/>
          <w:divBdr>
            <w:top w:val="none" w:sz="0" w:space="0" w:color="auto"/>
            <w:left w:val="none" w:sz="0" w:space="0" w:color="auto"/>
            <w:bottom w:val="none" w:sz="0" w:space="0" w:color="auto"/>
            <w:right w:val="none" w:sz="0" w:space="0" w:color="auto"/>
          </w:divBdr>
        </w:div>
        <w:div w:id="1900509297">
          <w:marLeft w:val="640"/>
          <w:marRight w:val="0"/>
          <w:marTop w:val="0"/>
          <w:marBottom w:val="0"/>
          <w:divBdr>
            <w:top w:val="none" w:sz="0" w:space="0" w:color="auto"/>
            <w:left w:val="none" w:sz="0" w:space="0" w:color="auto"/>
            <w:bottom w:val="none" w:sz="0" w:space="0" w:color="auto"/>
            <w:right w:val="none" w:sz="0" w:space="0" w:color="auto"/>
          </w:divBdr>
        </w:div>
        <w:div w:id="702556027">
          <w:marLeft w:val="640"/>
          <w:marRight w:val="0"/>
          <w:marTop w:val="0"/>
          <w:marBottom w:val="0"/>
          <w:divBdr>
            <w:top w:val="none" w:sz="0" w:space="0" w:color="auto"/>
            <w:left w:val="none" w:sz="0" w:space="0" w:color="auto"/>
            <w:bottom w:val="none" w:sz="0" w:space="0" w:color="auto"/>
            <w:right w:val="none" w:sz="0" w:space="0" w:color="auto"/>
          </w:divBdr>
        </w:div>
        <w:div w:id="492334772">
          <w:marLeft w:val="640"/>
          <w:marRight w:val="0"/>
          <w:marTop w:val="0"/>
          <w:marBottom w:val="0"/>
          <w:divBdr>
            <w:top w:val="none" w:sz="0" w:space="0" w:color="auto"/>
            <w:left w:val="none" w:sz="0" w:space="0" w:color="auto"/>
            <w:bottom w:val="none" w:sz="0" w:space="0" w:color="auto"/>
            <w:right w:val="none" w:sz="0" w:space="0" w:color="auto"/>
          </w:divBdr>
        </w:div>
        <w:div w:id="366489756">
          <w:marLeft w:val="640"/>
          <w:marRight w:val="0"/>
          <w:marTop w:val="0"/>
          <w:marBottom w:val="0"/>
          <w:divBdr>
            <w:top w:val="none" w:sz="0" w:space="0" w:color="auto"/>
            <w:left w:val="none" w:sz="0" w:space="0" w:color="auto"/>
            <w:bottom w:val="none" w:sz="0" w:space="0" w:color="auto"/>
            <w:right w:val="none" w:sz="0" w:space="0" w:color="auto"/>
          </w:divBdr>
        </w:div>
        <w:div w:id="1687362090">
          <w:marLeft w:val="640"/>
          <w:marRight w:val="0"/>
          <w:marTop w:val="0"/>
          <w:marBottom w:val="0"/>
          <w:divBdr>
            <w:top w:val="none" w:sz="0" w:space="0" w:color="auto"/>
            <w:left w:val="none" w:sz="0" w:space="0" w:color="auto"/>
            <w:bottom w:val="none" w:sz="0" w:space="0" w:color="auto"/>
            <w:right w:val="none" w:sz="0" w:space="0" w:color="auto"/>
          </w:divBdr>
        </w:div>
        <w:div w:id="1290166658">
          <w:marLeft w:val="640"/>
          <w:marRight w:val="0"/>
          <w:marTop w:val="0"/>
          <w:marBottom w:val="0"/>
          <w:divBdr>
            <w:top w:val="none" w:sz="0" w:space="0" w:color="auto"/>
            <w:left w:val="none" w:sz="0" w:space="0" w:color="auto"/>
            <w:bottom w:val="none" w:sz="0" w:space="0" w:color="auto"/>
            <w:right w:val="none" w:sz="0" w:space="0" w:color="auto"/>
          </w:divBdr>
        </w:div>
        <w:div w:id="1287740216">
          <w:marLeft w:val="640"/>
          <w:marRight w:val="0"/>
          <w:marTop w:val="0"/>
          <w:marBottom w:val="0"/>
          <w:divBdr>
            <w:top w:val="none" w:sz="0" w:space="0" w:color="auto"/>
            <w:left w:val="none" w:sz="0" w:space="0" w:color="auto"/>
            <w:bottom w:val="none" w:sz="0" w:space="0" w:color="auto"/>
            <w:right w:val="none" w:sz="0" w:space="0" w:color="auto"/>
          </w:divBdr>
        </w:div>
        <w:div w:id="323902702">
          <w:marLeft w:val="640"/>
          <w:marRight w:val="0"/>
          <w:marTop w:val="0"/>
          <w:marBottom w:val="0"/>
          <w:divBdr>
            <w:top w:val="none" w:sz="0" w:space="0" w:color="auto"/>
            <w:left w:val="none" w:sz="0" w:space="0" w:color="auto"/>
            <w:bottom w:val="none" w:sz="0" w:space="0" w:color="auto"/>
            <w:right w:val="none" w:sz="0" w:space="0" w:color="auto"/>
          </w:divBdr>
        </w:div>
        <w:div w:id="1150907350">
          <w:marLeft w:val="640"/>
          <w:marRight w:val="0"/>
          <w:marTop w:val="0"/>
          <w:marBottom w:val="0"/>
          <w:divBdr>
            <w:top w:val="none" w:sz="0" w:space="0" w:color="auto"/>
            <w:left w:val="none" w:sz="0" w:space="0" w:color="auto"/>
            <w:bottom w:val="none" w:sz="0" w:space="0" w:color="auto"/>
            <w:right w:val="none" w:sz="0" w:space="0" w:color="auto"/>
          </w:divBdr>
        </w:div>
        <w:div w:id="1969117584">
          <w:marLeft w:val="640"/>
          <w:marRight w:val="0"/>
          <w:marTop w:val="0"/>
          <w:marBottom w:val="0"/>
          <w:divBdr>
            <w:top w:val="none" w:sz="0" w:space="0" w:color="auto"/>
            <w:left w:val="none" w:sz="0" w:space="0" w:color="auto"/>
            <w:bottom w:val="none" w:sz="0" w:space="0" w:color="auto"/>
            <w:right w:val="none" w:sz="0" w:space="0" w:color="auto"/>
          </w:divBdr>
        </w:div>
        <w:div w:id="163785898">
          <w:marLeft w:val="640"/>
          <w:marRight w:val="0"/>
          <w:marTop w:val="0"/>
          <w:marBottom w:val="0"/>
          <w:divBdr>
            <w:top w:val="none" w:sz="0" w:space="0" w:color="auto"/>
            <w:left w:val="none" w:sz="0" w:space="0" w:color="auto"/>
            <w:bottom w:val="none" w:sz="0" w:space="0" w:color="auto"/>
            <w:right w:val="none" w:sz="0" w:space="0" w:color="auto"/>
          </w:divBdr>
        </w:div>
        <w:div w:id="216168621">
          <w:marLeft w:val="640"/>
          <w:marRight w:val="0"/>
          <w:marTop w:val="0"/>
          <w:marBottom w:val="0"/>
          <w:divBdr>
            <w:top w:val="none" w:sz="0" w:space="0" w:color="auto"/>
            <w:left w:val="none" w:sz="0" w:space="0" w:color="auto"/>
            <w:bottom w:val="none" w:sz="0" w:space="0" w:color="auto"/>
            <w:right w:val="none" w:sz="0" w:space="0" w:color="auto"/>
          </w:divBdr>
        </w:div>
        <w:div w:id="1107846337">
          <w:marLeft w:val="640"/>
          <w:marRight w:val="0"/>
          <w:marTop w:val="0"/>
          <w:marBottom w:val="0"/>
          <w:divBdr>
            <w:top w:val="none" w:sz="0" w:space="0" w:color="auto"/>
            <w:left w:val="none" w:sz="0" w:space="0" w:color="auto"/>
            <w:bottom w:val="none" w:sz="0" w:space="0" w:color="auto"/>
            <w:right w:val="none" w:sz="0" w:space="0" w:color="auto"/>
          </w:divBdr>
        </w:div>
        <w:div w:id="1896576997">
          <w:marLeft w:val="640"/>
          <w:marRight w:val="0"/>
          <w:marTop w:val="0"/>
          <w:marBottom w:val="0"/>
          <w:divBdr>
            <w:top w:val="none" w:sz="0" w:space="0" w:color="auto"/>
            <w:left w:val="none" w:sz="0" w:space="0" w:color="auto"/>
            <w:bottom w:val="none" w:sz="0" w:space="0" w:color="auto"/>
            <w:right w:val="none" w:sz="0" w:space="0" w:color="auto"/>
          </w:divBdr>
        </w:div>
        <w:div w:id="1015695285">
          <w:marLeft w:val="640"/>
          <w:marRight w:val="0"/>
          <w:marTop w:val="0"/>
          <w:marBottom w:val="0"/>
          <w:divBdr>
            <w:top w:val="none" w:sz="0" w:space="0" w:color="auto"/>
            <w:left w:val="none" w:sz="0" w:space="0" w:color="auto"/>
            <w:bottom w:val="none" w:sz="0" w:space="0" w:color="auto"/>
            <w:right w:val="none" w:sz="0" w:space="0" w:color="auto"/>
          </w:divBdr>
        </w:div>
        <w:div w:id="73942898">
          <w:marLeft w:val="640"/>
          <w:marRight w:val="0"/>
          <w:marTop w:val="0"/>
          <w:marBottom w:val="0"/>
          <w:divBdr>
            <w:top w:val="none" w:sz="0" w:space="0" w:color="auto"/>
            <w:left w:val="none" w:sz="0" w:space="0" w:color="auto"/>
            <w:bottom w:val="none" w:sz="0" w:space="0" w:color="auto"/>
            <w:right w:val="none" w:sz="0" w:space="0" w:color="auto"/>
          </w:divBdr>
        </w:div>
        <w:div w:id="1966353896">
          <w:marLeft w:val="640"/>
          <w:marRight w:val="0"/>
          <w:marTop w:val="0"/>
          <w:marBottom w:val="0"/>
          <w:divBdr>
            <w:top w:val="none" w:sz="0" w:space="0" w:color="auto"/>
            <w:left w:val="none" w:sz="0" w:space="0" w:color="auto"/>
            <w:bottom w:val="none" w:sz="0" w:space="0" w:color="auto"/>
            <w:right w:val="none" w:sz="0" w:space="0" w:color="auto"/>
          </w:divBdr>
        </w:div>
        <w:div w:id="826433573">
          <w:marLeft w:val="640"/>
          <w:marRight w:val="0"/>
          <w:marTop w:val="0"/>
          <w:marBottom w:val="0"/>
          <w:divBdr>
            <w:top w:val="none" w:sz="0" w:space="0" w:color="auto"/>
            <w:left w:val="none" w:sz="0" w:space="0" w:color="auto"/>
            <w:bottom w:val="none" w:sz="0" w:space="0" w:color="auto"/>
            <w:right w:val="none" w:sz="0" w:space="0" w:color="auto"/>
          </w:divBdr>
        </w:div>
        <w:div w:id="582102752">
          <w:marLeft w:val="640"/>
          <w:marRight w:val="0"/>
          <w:marTop w:val="0"/>
          <w:marBottom w:val="0"/>
          <w:divBdr>
            <w:top w:val="none" w:sz="0" w:space="0" w:color="auto"/>
            <w:left w:val="none" w:sz="0" w:space="0" w:color="auto"/>
            <w:bottom w:val="none" w:sz="0" w:space="0" w:color="auto"/>
            <w:right w:val="none" w:sz="0" w:space="0" w:color="auto"/>
          </w:divBdr>
        </w:div>
        <w:div w:id="1866559497">
          <w:marLeft w:val="640"/>
          <w:marRight w:val="0"/>
          <w:marTop w:val="0"/>
          <w:marBottom w:val="0"/>
          <w:divBdr>
            <w:top w:val="none" w:sz="0" w:space="0" w:color="auto"/>
            <w:left w:val="none" w:sz="0" w:space="0" w:color="auto"/>
            <w:bottom w:val="none" w:sz="0" w:space="0" w:color="auto"/>
            <w:right w:val="none" w:sz="0" w:space="0" w:color="auto"/>
          </w:divBdr>
        </w:div>
        <w:div w:id="685402274">
          <w:marLeft w:val="640"/>
          <w:marRight w:val="0"/>
          <w:marTop w:val="0"/>
          <w:marBottom w:val="0"/>
          <w:divBdr>
            <w:top w:val="none" w:sz="0" w:space="0" w:color="auto"/>
            <w:left w:val="none" w:sz="0" w:space="0" w:color="auto"/>
            <w:bottom w:val="none" w:sz="0" w:space="0" w:color="auto"/>
            <w:right w:val="none" w:sz="0" w:space="0" w:color="auto"/>
          </w:divBdr>
        </w:div>
        <w:div w:id="1199394522">
          <w:marLeft w:val="640"/>
          <w:marRight w:val="0"/>
          <w:marTop w:val="0"/>
          <w:marBottom w:val="0"/>
          <w:divBdr>
            <w:top w:val="none" w:sz="0" w:space="0" w:color="auto"/>
            <w:left w:val="none" w:sz="0" w:space="0" w:color="auto"/>
            <w:bottom w:val="none" w:sz="0" w:space="0" w:color="auto"/>
            <w:right w:val="none" w:sz="0" w:space="0" w:color="auto"/>
          </w:divBdr>
        </w:div>
        <w:div w:id="800264517">
          <w:marLeft w:val="640"/>
          <w:marRight w:val="0"/>
          <w:marTop w:val="0"/>
          <w:marBottom w:val="0"/>
          <w:divBdr>
            <w:top w:val="none" w:sz="0" w:space="0" w:color="auto"/>
            <w:left w:val="none" w:sz="0" w:space="0" w:color="auto"/>
            <w:bottom w:val="none" w:sz="0" w:space="0" w:color="auto"/>
            <w:right w:val="none" w:sz="0" w:space="0" w:color="auto"/>
          </w:divBdr>
        </w:div>
      </w:divsChild>
    </w:div>
    <w:div w:id="397434645">
      <w:bodyDiv w:val="1"/>
      <w:marLeft w:val="0"/>
      <w:marRight w:val="0"/>
      <w:marTop w:val="0"/>
      <w:marBottom w:val="0"/>
      <w:divBdr>
        <w:top w:val="none" w:sz="0" w:space="0" w:color="auto"/>
        <w:left w:val="none" w:sz="0" w:space="0" w:color="auto"/>
        <w:bottom w:val="none" w:sz="0" w:space="0" w:color="auto"/>
        <w:right w:val="none" w:sz="0" w:space="0" w:color="auto"/>
      </w:divBdr>
      <w:divsChild>
        <w:div w:id="1063024961">
          <w:marLeft w:val="640"/>
          <w:marRight w:val="0"/>
          <w:marTop w:val="0"/>
          <w:marBottom w:val="0"/>
          <w:divBdr>
            <w:top w:val="none" w:sz="0" w:space="0" w:color="auto"/>
            <w:left w:val="none" w:sz="0" w:space="0" w:color="auto"/>
            <w:bottom w:val="none" w:sz="0" w:space="0" w:color="auto"/>
            <w:right w:val="none" w:sz="0" w:space="0" w:color="auto"/>
          </w:divBdr>
        </w:div>
        <w:div w:id="1706709583">
          <w:marLeft w:val="640"/>
          <w:marRight w:val="0"/>
          <w:marTop w:val="0"/>
          <w:marBottom w:val="0"/>
          <w:divBdr>
            <w:top w:val="none" w:sz="0" w:space="0" w:color="auto"/>
            <w:left w:val="none" w:sz="0" w:space="0" w:color="auto"/>
            <w:bottom w:val="none" w:sz="0" w:space="0" w:color="auto"/>
            <w:right w:val="none" w:sz="0" w:space="0" w:color="auto"/>
          </w:divBdr>
        </w:div>
        <w:div w:id="1077165840">
          <w:marLeft w:val="640"/>
          <w:marRight w:val="0"/>
          <w:marTop w:val="0"/>
          <w:marBottom w:val="0"/>
          <w:divBdr>
            <w:top w:val="none" w:sz="0" w:space="0" w:color="auto"/>
            <w:left w:val="none" w:sz="0" w:space="0" w:color="auto"/>
            <w:bottom w:val="none" w:sz="0" w:space="0" w:color="auto"/>
            <w:right w:val="none" w:sz="0" w:space="0" w:color="auto"/>
          </w:divBdr>
        </w:div>
        <w:div w:id="1658026842">
          <w:marLeft w:val="640"/>
          <w:marRight w:val="0"/>
          <w:marTop w:val="0"/>
          <w:marBottom w:val="0"/>
          <w:divBdr>
            <w:top w:val="none" w:sz="0" w:space="0" w:color="auto"/>
            <w:left w:val="none" w:sz="0" w:space="0" w:color="auto"/>
            <w:bottom w:val="none" w:sz="0" w:space="0" w:color="auto"/>
            <w:right w:val="none" w:sz="0" w:space="0" w:color="auto"/>
          </w:divBdr>
        </w:div>
        <w:div w:id="1713770124">
          <w:marLeft w:val="640"/>
          <w:marRight w:val="0"/>
          <w:marTop w:val="0"/>
          <w:marBottom w:val="0"/>
          <w:divBdr>
            <w:top w:val="none" w:sz="0" w:space="0" w:color="auto"/>
            <w:left w:val="none" w:sz="0" w:space="0" w:color="auto"/>
            <w:bottom w:val="none" w:sz="0" w:space="0" w:color="auto"/>
            <w:right w:val="none" w:sz="0" w:space="0" w:color="auto"/>
          </w:divBdr>
        </w:div>
        <w:div w:id="502743166">
          <w:marLeft w:val="640"/>
          <w:marRight w:val="0"/>
          <w:marTop w:val="0"/>
          <w:marBottom w:val="0"/>
          <w:divBdr>
            <w:top w:val="none" w:sz="0" w:space="0" w:color="auto"/>
            <w:left w:val="none" w:sz="0" w:space="0" w:color="auto"/>
            <w:bottom w:val="none" w:sz="0" w:space="0" w:color="auto"/>
            <w:right w:val="none" w:sz="0" w:space="0" w:color="auto"/>
          </w:divBdr>
        </w:div>
        <w:div w:id="1296720778">
          <w:marLeft w:val="640"/>
          <w:marRight w:val="0"/>
          <w:marTop w:val="0"/>
          <w:marBottom w:val="0"/>
          <w:divBdr>
            <w:top w:val="none" w:sz="0" w:space="0" w:color="auto"/>
            <w:left w:val="none" w:sz="0" w:space="0" w:color="auto"/>
            <w:bottom w:val="none" w:sz="0" w:space="0" w:color="auto"/>
            <w:right w:val="none" w:sz="0" w:space="0" w:color="auto"/>
          </w:divBdr>
        </w:div>
        <w:div w:id="993686085">
          <w:marLeft w:val="640"/>
          <w:marRight w:val="0"/>
          <w:marTop w:val="0"/>
          <w:marBottom w:val="0"/>
          <w:divBdr>
            <w:top w:val="none" w:sz="0" w:space="0" w:color="auto"/>
            <w:left w:val="none" w:sz="0" w:space="0" w:color="auto"/>
            <w:bottom w:val="none" w:sz="0" w:space="0" w:color="auto"/>
            <w:right w:val="none" w:sz="0" w:space="0" w:color="auto"/>
          </w:divBdr>
        </w:div>
        <w:div w:id="1574201769">
          <w:marLeft w:val="640"/>
          <w:marRight w:val="0"/>
          <w:marTop w:val="0"/>
          <w:marBottom w:val="0"/>
          <w:divBdr>
            <w:top w:val="none" w:sz="0" w:space="0" w:color="auto"/>
            <w:left w:val="none" w:sz="0" w:space="0" w:color="auto"/>
            <w:bottom w:val="none" w:sz="0" w:space="0" w:color="auto"/>
            <w:right w:val="none" w:sz="0" w:space="0" w:color="auto"/>
          </w:divBdr>
        </w:div>
        <w:div w:id="387847950">
          <w:marLeft w:val="640"/>
          <w:marRight w:val="0"/>
          <w:marTop w:val="0"/>
          <w:marBottom w:val="0"/>
          <w:divBdr>
            <w:top w:val="none" w:sz="0" w:space="0" w:color="auto"/>
            <w:left w:val="none" w:sz="0" w:space="0" w:color="auto"/>
            <w:bottom w:val="none" w:sz="0" w:space="0" w:color="auto"/>
            <w:right w:val="none" w:sz="0" w:space="0" w:color="auto"/>
          </w:divBdr>
        </w:div>
        <w:div w:id="104544113">
          <w:marLeft w:val="640"/>
          <w:marRight w:val="0"/>
          <w:marTop w:val="0"/>
          <w:marBottom w:val="0"/>
          <w:divBdr>
            <w:top w:val="none" w:sz="0" w:space="0" w:color="auto"/>
            <w:left w:val="none" w:sz="0" w:space="0" w:color="auto"/>
            <w:bottom w:val="none" w:sz="0" w:space="0" w:color="auto"/>
            <w:right w:val="none" w:sz="0" w:space="0" w:color="auto"/>
          </w:divBdr>
        </w:div>
        <w:div w:id="2055616507">
          <w:marLeft w:val="640"/>
          <w:marRight w:val="0"/>
          <w:marTop w:val="0"/>
          <w:marBottom w:val="0"/>
          <w:divBdr>
            <w:top w:val="none" w:sz="0" w:space="0" w:color="auto"/>
            <w:left w:val="none" w:sz="0" w:space="0" w:color="auto"/>
            <w:bottom w:val="none" w:sz="0" w:space="0" w:color="auto"/>
            <w:right w:val="none" w:sz="0" w:space="0" w:color="auto"/>
          </w:divBdr>
        </w:div>
        <w:div w:id="725957441">
          <w:marLeft w:val="640"/>
          <w:marRight w:val="0"/>
          <w:marTop w:val="0"/>
          <w:marBottom w:val="0"/>
          <w:divBdr>
            <w:top w:val="none" w:sz="0" w:space="0" w:color="auto"/>
            <w:left w:val="none" w:sz="0" w:space="0" w:color="auto"/>
            <w:bottom w:val="none" w:sz="0" w:space="0" w:color="auto"/>
            <w:right w:val="none" w:sz="0" w:space="0" w:color="auto"/>
          </w:divBdr>
        </w:div>
        <w:div w:id="1377075063">
          <w:marLeft w:val="640"/>
          <w:marRight w:val="0"/>
          <w:marTop w:val="0"/>
          <w:marBottom w:val="0"/>
          <w:divBdr>
            <w:top w:val="none" w:sz="0" w:space="0" w:color="auto"/>
            <w:left w:val="none" w:sz="0" w:space="0" w:color="auto"/>
            <w:bottom w:val="none" w:sz="0" w:space="0" w:color="auto"/>
            <w:right w:val="none" w:sz="0" w:space="0" w:color="auto"/>
          </w:divBdr>
        </w:div>
        <w:div w:id="894854942">
          <w:marLeft w:val="640"/>
          <w:marRight w:val="0"/>
          <w:marTop w:val="0"/>
          <w:marBottom w:val="0"/>
          <w:divBdr>
            <w:top w:val="none" w:sz="0" w:space="0" w:color="auto"/>
            <w:left w:val="none" w:sz="0" w:space="0" w:color="auto"/>
            <w:bottom w:val="none" w:sz="0" w:space="0" w:color="auto"/>
            <w:right w:val="none" w:sz="0" w:space="0" w:color="auto"/>
          </w:divBdr>
        </w:div>
        <w:div w:id="304552412">
          <w:marLeft w:val="640"/>
          <w:marRight w:val="0"/>
          <w:marTop w:val="0"/>
          <w:marBottom w:val="0"/>
          <w:divBdr>
            <w:top w:val="none" w:sz="0" w:space="0" w:color="auto"/>
            <w:left w:val="none" w:sz="0" w:space="0" w:color="auto"/>
            <w:bottom w:val="none" w:sz="0" w:space="0" w:color="auto"/>
            <w:right w:val="none" w:sz="0" w:space="0" w:color="auto"/>
          </w:divBdr>
        </w:div>
        <w:div w:id="242764262">
          <w:marLeft w:val="640"/>
          <w:marRight w:val="0"/>
          <w:marTop w:val="0"/>
          <w:marBottom w:val="0"/>
          <w:divBdr>
            <w:top w:val="none" w:sz="0" w:space="0" w:color="auto"/>
            <w:left w:val="none" w:sz="0" w:space="0" w:color="auto"/>
            <w:bottom w:val="none" w:sz="0" w:space="0" w:color="auto"/>
            <w:right w:val="none" w:sz="0" w:space="0" w:color="auto"/>
          </w:divBdr>
        </w:div>
        <w:div w:id="360742121">
          <w:marLeft w:val="640"/>
          <w:marRight w:val="0"/>
          <w:marTop w:val="0"/>
          <w:marBottom w:val="0"/>
          <w:divBdr>
            <w:top w:val="none" w:sz="0" w:space="0" w:color="auto"/>
            <w:left w:val="none" w:sz="0" w:space="0" w:color="auto"/>
            <w:bottom w:val="none" w:sz="0" w:space="0" w:color="auto"/>
            <w:right w:val="none" w:sz="0" w:space="0" w:color="auto"/>
          </w:divBdr>
        </w:div>
        <w:div w:id="601424327">
          <w:marLeft w:val="640"/>
          <w:marRight w:val="0"/>
          <w:marTop w:val="0"/>
          <w:marBottom w:val="0"/>
          <w:divBdr>
            <w:top w:val="none" w:sz="0" w:space="0" w:color="auto"/>
            <w:left w:val="none" w:sz="0" w:space="0" w:color="auto"/>
            <w:bottom w:val="none" w:sz="0" w:space="0" w:color="auto"/>
            <w:right w:val="none" w:sz="0" w:space="0" w:color="auto"/>
          </w:divBdr>
        </w:div>
        <w:div w:id="673459808">
          <w:marLeft w:val="640"/>
          <w:marRight w:val="0"/>
          <w:marTop w:val="0"/>
          <w:marBottom w:val="0"/>
          <w:divBdr>
            <w:top w:val="none" w:sz="0" w:space="0" w:color="auto"/>
            <w:left w:val="none" w:sz="0" w:space="0" w:color="auto"/>
            <w:bottom w:val="none" w:sz="0" w:space="0" w:color="auto"/>
            <w:right w:val="none" w:sz="0" w:space="0" w:color="auto"/>
          </w:divBdr>
        </w:div>
        <w:div w:id="1084911131">
          <w:marLeft w:val="640"/>
          <w:marRight w:val="0"/>
          <w:marTop w:val="0"/>
          <w:marBottom w:val="0"/>
          <w:divBdr>
            <w:top w:val="none" w:sz="0" w:space="0" w:color="auto"/>
            <w:left w:val="none" w:sz="0" w:space="0" w:color="auto"/>
            <w:bottom w:val="none" w:sz="0" w:space="0" w:color="auto"/>
            <w:right w:val="none" w:sz="0" w:space="0" w:color="auto"/>
          </w:divBdr>
        </w:div>
        <w:div w:id="486748526">
          <w:marLeft w:val="640"/>
          <w:marRight w:val="0"/>
          <w:marTop w:val="0"/>
          <w:marBottom w:val="0"/>
          <w:divBdr>
            <w:top w:val="none" w:sz="0" w:space="0" w:color="auto"/>
            <w:left w:val="none" w:sz="0" w:space="0" w:color="auto"/>
            <w:bottom w:val="none" w:sz="0" w:space="0" w:color="auto"/>
            <w:right w:val="none" w:sz="0" w:space="0" w:color="auto"/>
          </w:divBdr>
        </w:div>
        <w:div w:id="1592006603">
          <w:marLeft w:val="640"/>
          <w:marRight w:val="0"/>
          <w:marTop w:val="0"/>
          <w:marBottom w:val="0"/>
          <w:divBdr>
            <w:top w:val="none" w:sz="0" w:space="0" w:color="auto"/>
            <w:left w:val="none" w:sz="0" w:space="0" w:color="auto"/>
            <w:bottom w:val="none" w:sz="0" w:space="0" w:color="auto"/>
            <w:right w:val="none" w:sz="0" w:space="0" w:color="auto"/>
          </w:divBdr>
        </w:div>
        <w:div w:id="1185096735">
          <w:marLeft w:val="640"/>
          <w:marRight w:val="0"/>
          <w:marTop w:val="0"/>
          <w:marBottom w:val="0"/>
          <w:divBdr>
            <w:top w:val="none" w:sz="0" w:space="0" w:color="auto"/>
            <w:left w:val="none" w:sz="0" w:space="0" w:color="auto"/>
            <w:bottom w:val="none" w:sz="0" w:space="0" w:color="auto"/>
            <w:right w:val="none" w:sz="0" w:space="0" w:color="auto"/>
          </w:divBdr>
        </w:div>
        <w:div w:id="1427532128">
          <w:marLeft w:val="640"/>
          <w:marRight w:val="0"/>
          <w:marTop w:val="0"/>
          <w:marBottom w:val="0"/>
          <w:divBdr>
            <w:top w:val="none" w:sz="0" w:space="0" w:color="auto"/>
            <w:left w:val="none" w:sz="0" w:space="0" w:color="auto"/>
            <w:bottom w:val="none" w:sz="0" w:space="0" w:color="auto"/>
            <w:right w:val="none" w:sz="0" w:space="0" w:color="auto"/>
          </w:divBdr>
        </w:div>
        <w:div w:id="1062870497">
          <w:marLeft w:val="640"/>
          <w:marRight w:val="0"/>
          <w:marTop w:val="0"/>
          <w:marBottom w:val="0"/>
          <w:divBdr>
            <w:top w:val="none" w:sz="0" w:space="0" w:color="auto"/>
            <w:left w:val="none" w:sz="0" w:space="0" w:color="auto"/>
            <w:bottom w:val="none" w:sz="0" w:space="0" w:color="auto"/>
            <w:right w:val="none" w:sz="0" w:space="0" w:color="auto"/>
          </w:divBdr>
        </w:div>
        <w:div w:id="1597399073">
          <w:marLeft w:val="640"/>
          <w:marRight w:val="0"/>
          <w:marTop w:val="0"/>
          <w:marBottom w:val="0"/>
          <w:divBdr>
            <w:top w:val="none" w:sz="0" w:space="0" w:color="auto"/>
            <w:left w:val="none" w:sz="0" w:space="0" w:color="auto"/>
            <w:bottom w:val="none" w:sz="0" w:space="0" w:color="auto"/>
            <w:right w:val="none" w:sz="0" w:space="0" w:color="auto"/>
          </w:divBdr>
        </w:div>
        <w:div w:id="71591440">
          <w:marLeft w:val="640"/>
          <w:marRight w:val="0"/>
          <w:marTop w:val="0"/>
          <w:marBottom w:val="0"/>
          <w:divBdr>
            <w:top w:val="none" w:sz="0" w:space="0" w:color="auto"/>
            <w:left w:val="none" w:sz="0" w:space="0" w:color="auto"/>
            <w:bottom w:val="none" w:sz="0" w:space="0" w:color="auto"/>
            <w:right w:val="none" w:sz="0" w:space="0" w:color="auto"/>
          </w:divBdr>
        </w:div>
        <w:div w:id="729503813">
          <w:marLeft w:val="640"/>
          <w:marRight w:val="0"/>
          <w:marTop w:val="0"/>
          <w:marBottom w:val="0"/>
          <w:divBdr>
            <w:top w:val="none" w:sz="0" w:space="0" w:color="auto"/>
            <w:left w:val="none" w:sz="0" w:space="0" w:color="auto"/>
            <w:bottom w:val="none" w:sz="0" w:space="0" w:color="auto"/>
            <w:right w:val="none" w:sz="0" w:space="0" w:color="auto"/>
          </w:divBdr>
        </w:div>
        <w:div w:id="1913850069">
          <w:marLeft w:val="640"/>
          <w:marRight w:val="0"/>
          <w:marTop w:val="0"/>
          <w:marBottom w:val="0"/>
          <w:divBdr>
            <w:top w:val="none" w:sz="0" w:space="0" w:color="auto"/>
            <w:left w:val="none" w:sz="0" w:space="0" w:color="auto"/>
            <w:bottom w:val="none" w:sz="0" w:space="0" w:color="auto"/>
            <w:right w:val="none" w:sz="0" w:space="0" w:color="auto"/>
          </w:divBdr>
        </w:div>
        <w:div w:id="1824470834">
          <w:marLeft w:val="640"/>
          <w:marRight w:val="0"/>
          <w:marTop w:val="0"/>
          <w:marBottom w:val="0"/>
          <w:divBdr>
            <w:top w:val="none" w:sz="0" w:space="0" w:color="auto"/>
            <w:left w:val="none" w:sz="0" w:space="0" w:color="auto"/>
            <w:bottom w:val="none" w:sz="0" w:space="0" w:color="auto"/>
            <w:right w:val="none" w:sz="0" w:space="0" w:color="auto"/>
          </w:divBdr>
        </w:div>
        <w:div w:id="566499075">
          <w:marLeft w:val="640"/>
          <w:marRight w:val="0"/>
          <w:marTop w:val="0"/>
          <w:marBottom w:val="0"/>
          <w:divBdr>
            <w:top w:val="none" w:sz="0" w:space="0" w:color="auto"/>
            <w:left w:val="none" w:sz="0" w:space="0" w:color="auto"/>
            <w:bottom w:val="none" w:sz="0" w:space="0" w:color="auto"/>
            <w:right w:val="none" w:sz="0" w:space="0" w:color="auto"/>
          </w:divBdr>
        </w:div>
        <w:div w:id="1253197590">
          <w:marLeft w:val="640"/>
          <w:marRight w:val="0"/>
          <w:marTop w:val="0"/>
          <w:marBottom w:val="0"/>
          <w:divBdr>
            <w:top w:val="none" w:sz="0" w:space="0" w:color="auto"/>
            <w:left w:val="none" w:sz="0" w:space="0" w:color="auto"/>
            <w:bottom w:val="none" w:sz="0" w:space="0" w:color="auto"/>
            <w:right w:val="none" w:sz="0" w:space="0" w:color="auto"/>
          </w:divBdr>
        </w:div>
        <w:div w:id="806703112">
          <w:marLeft w:val="640"/>
          <w:marRight w:val="0"/>
          <w:marTop w:val="0"/>
          <w:marBottom w:val="0"/>
          <w:divBdr>
            <w:top w:val="none" w:sz="0" w:space="0" w:color="auto"/>
            <w:left w:val="none" w:sz="0" w:space="0" w:color="auto"/>
            <w:bottom w:val="none" w:sz="0" w:space="0" w:color="auto"/>
            <w:right w:val="none" w:sz="0" w:space="0" w:color="auto"/>
          </w:divBdr>
        </w:div>
        <w:div w:id="1352338361">
          <w:marLeft w:val="640"/>
          <w:marRight w:val="0"/>
          <w:marTop w:val="0"/>
          <w:marBottom w:val="0"/>
          <w:divBdr>
            <w:top w:val="none" w:sz="0" w:space="0" w:color="auto"/>
            <w:left w:val="none" w:sz="0" w:space="0" w:color="auto"/>
            <w:bottom w:val="none" w:sz="0" w:space="0" w:color="auto"/>
            <w:right w:val="none" w:sz="0" w:space="0" w:color="auto"/>
          </w:divBdr>
        </w:div>
        <w:div w:id="1454011090">
          <w:marLeft w:val="640"/>
          <w:marRight w:val="0"/>
          <w:marTop w:val="0"/>
          <w:marBottom w:val="0"/>
          <w:divBdr>
            <w:top w:val="none" w:sz="0" w:space="0" w:color="auto"/>
            <w:left w:val="none" w:sz="0" w:space="0" w:color="auto"/>
            <w:bottom w:val="none" w:sz="0" w:space="0" w:color="auto"/>
            <w:right w:val="none" w:sz="0" w:space="0" w:color="auto"/>
          </w:divBdr>
        </w:div>
        <w:div w:id="344550671">
          <w:marLeft w:val="640"/>
          <w:marRight w:val="0"/>
          <w:marTop w:val="0"/>
          <w:marBottom w:val="0"/>
          <w:divBdr>
            <w:top w:val="none" w:sz="0" w:space="0" w:color="auto"/>
            <w:left w:val="none" w:sz="0" w:space="0" w:color="auto"/>
            <w:bottom w:val="none" w:sz="0" w:space="0" w:color="auto"/>
            <w:right w:val="none" w:sz="0" w:space="0" w:color="auto"/>
          </w:divBdr>
        </w:div>
        <w:div w:id="190730687">
          <w:marLeft w:val="640"/>
          <w:marRight w:val="0"/>
          <w:marTop w:val="0"/>
          <w:marBottom w:val="0"/>
          <w:divBdr>
            <w:top w:val="none" w:sz="0" w:space="0" w:color="auto"/>
            <w:left w:val="none" w:sz="0" w:space="0" w:color="auto"/>
            <w:bottom w:val="none" w:sz="0" w:space="0" w:color="auto"/>
            <w:right w:val="none" w:sz="0" w:space="0" w:color="auto"/>
          </w:divBdr>
        </w:div>
        <w:div w:id="434597758">
          <w:marLeft w:val="640"/>
          <w:marRight w:val="0"/>
          <w:marTop w:val="0"/>
          <w:marBottom w:val="0"/>
          <w:divBdr>
            <w:top w:val="none" w:sz="0" w:space="0" w:color="auto"/>
            <w:left w:val="none" w:sz="0" w:space="0" w:color="auto"/>
            <w:bottom w:val="none" w:sz="0" w:space="0" w:color="auto"/>
            <w:right w:val="none" w:sz="0" w:space="0" w:color="auto"/>
          </w:divBdr>
        </w:div>
        <w:div w:id="1856185354">
          <w:marLeft w:val="640"/>
          <w:marRight w:val="0"/>
          <w:marTop w:val="0"/>
          <w:marBottom w:val="0"/>
          <w:divBdr>
            <w:top w:val="none" w:sz="0" w:space="0" w:color="auto"/>
            <w:left w:val="none" w:sz="0" w:space="0" w:color="auto"/>
            <w:bottom w:val="none" w:sz="0" w:space="0" w:color="auto"/>
            <w:right w:val="none" w:sz="0" w:space="0" w:color="auto"/>
          </w:divBdr>
        </w:div>
        <w:div w:id="871576255">
          <w:marLeft w:val="640"/>
          <w:marRight w:val="0"/>
          <w:marTop w:val="0"/>
          <w:marBottom w:val="0"/>
          <w:divBdr>
            <w:top w:val="none" w:sz="0" w:space="0" w:color="auto"/>
            <w:left w:val="none" w:sz="0" w:space="0" w:color="auto"/>
            <w:bottom w:val="none" w:sz="0" w:space="0" w:color="auto"/>
            <w:right w:val="none" w:sz="0" w:space="0" w:color="auto"/>
          </w:divBdr>
        </w:div>
        <w:div w:id="1519464135">
          <w:marLeft w:val="640"/>
          <w:marRight w:val="0"/>
          <w:marTop w:val="0"/>
          <w:marBottom w:val="0"/>
          <w:divBdr>
            <w:top w:val="none" w:sz="0" w:space="0" w:color="auto"/>
            <w:left w:val="none" w:sz="0" w:space="0" w:color="auto"/>
            <w:bottom w:val="none" w:sz="0" w:space="0" w:color="auto"/>
            <w:right w:val="none" w:sz="0" w:space="0" w:color="auto"/>
          </w:divBdr>
        </w:div>
      </w:divsChild>
    </w:div>
    <w:div w:id="418719876">
      <w:bodyDiv w:val="1"/>
      <w:marLeft w:val="0"/>
      <w:marRight w:val="0"/>
      <w:marTop w:val="0"/>
      <w:marBottom w:val="0"/>
      <w:divBdr>
        <w:top w:val="none" w:sz="0" w:space="0" w:color="auto"/>
        <w:left w:val="none" w:sz="0" w:space="0" w:color="auto"/>
        <w:bottom w:val="none" w:sz="0" w:space="0" w:color="auto"/>
        <w:right w:val="none" w:sz="0" w:space="0" w:color="auto"/>
      </w:divBdr>
      <w:divsChild>
        <w:div w:id="1126461173">
          <w:marLeft w:val="640"/>
          <w:marRight w:val="0"/>
          <w:marTop w:val="0"/>
          <w:marBottom w:val="0"/>
          <w:divBdr>
            <w:top w:val="none" w:sz="0" w:space="0" w:color="auto"/>
            <w:left w:val="none" w:sz="0" w:space="0" w:color="auto"/>
            <w:bottom w:val="none" w:sz="0" w:space="0" w:color="auto"/>
            <w:right w:val="none" w:sz="0" w:space="0" w:color="auto"/>
          </w:divBdr>
        </w:div>
        <w:div w:id="1138649770">
          <w:marLeft w:val="640"/>
          <w:marRight w:val="0"/>
          <w:marTop w:val="0"/>
          <w:marBottom w:val="0"/>
          <w:divBdr>
            <w:top w:val="none" w:sz="0" w:space="0" w:color="auto"/>
            <w:left w:val="none" w:sz="0" w:space="0" w:color="auto"/>
            <w:bottom w:val="none" w:sz="0" w:space="0" w:color="auto"/>
            <w:right w:val="none" w:sz="0" w:space="0" w:color="auto"/>
          </w:divBdr>
        </w:div>
        <w:div w:id="892427593">
          <w:marLeft w:val="640"/>
          <w:marRight w:val="0"/>
          <w:marTop w:val="0"/>
          <w:marBottom w:val="0"/>
          <w:divBdr>
            <w:top w:val="none" w:sz="0" w:space="0" w:color="auto"/>
            <w:left w:val="none" w:sz="0" w:space="0" w:color="auto"/>
            <w:bottom w:val="none" w:sz="0" w:space="0" w:color="auto"/>
            <w:right w:val="none" w:sz="0" w:space="0" w:color="auto"/>
          </w:divBdr>
        </w:div>
        <w:div w:id="1632588175">
          <w:marLeft w:val="640"/>
          <w:marRight w:val="0"/>
          <w:marTop w:val="0"/>
          <w:marBottom w:val="0"/>
          <w:divBdr>
            <w:top w:val="none" w:sz="0" w:space="0" w:color="auto"/>
            <w:left w:val="none" w:sz="0" w:space="0" w:color="auto"/>
            <w:bottom w:val="none" w:sz="0" w:space="0" w:color="auto"/>
            <w:right w:val="none" w:sz="0" w:space="0" w:color="auto"/>
          </w:divBdr>
        </w:div>
        <w:div w:id="1787307556">
          <w:marLeft w:val="640"/>
          <w:marRight w:val="0"/>
          <w:marTop w:val="0"/>
          <w:marBottom w:val="0"/>
          <w:divBdr>
            <w:top w:val="none" w:sz="0" w:space="0" w:color="auto"/>
            <w:left w:val="none" w:sz="0" w:space="0" w:color="auto"/>
            <w:bottom w:val="none" w:sz="0" w:space="0" w:color="auto"/>
            <w:right w:val="none" w:sz="0" w:space="0" w:color="auto"/>
          </w:divBdr>
        </w:div>
        <w:div w:id="1455364253">
          <w:marLeft w:val="640"/>
          <w:marRight w:val="0"/>
          <w:marTop w:val="0"/>
          <w:marBottom w:val="0"/>
          <w:divBdr>
            <w:top w:val="none" w:sz="0" w:space="0" w:color="auto"/>
            <w:left w:val="none" w:sz="0" w:space="0" w:color="auto"/>
            <w:bottom w:val="none" w:sz="0" w:space="0" w:color="auto"/>
            <w:right w:val="none" w:sz="0" w:space="0" w:color="auto"/>
          </w:divBdr>
        </w:div>
        <w:div w:id="1025248997">
          <w:marLeft w:val="640"/>
          <w:marRight w:val="0"/>
          <w:marTop w:val="0"/>
          <w:marBottom w:val="0"/>
          <w:divBdr>
            <w:top w:val="none" w:sz="0" w:space="0" w:color="auto"/>
            <w:left w:val="none" w:sz="0" w:space="0" w:color="auto"/>
            <w:bottom w:val="none" w:sz="0" w:space="0" w:color="auto"/>
            <w:right w:val="none" w:sz="0" w:space="0" w:color="auto"/>
          </w:divBdr>
        </w:div>
        <w:div w:id="1741781782">
          <w:marLeft w:val="640"/>
          <w:marRight w:val="0"/>
          <w:marTop w:val="0"/>
          <w:marBottom w:val="0"/>
          <w:divBdr>
            <w:top w:val="none" w:sz="0" w:space="0" w:color="auto"/>
            <w:left w:val="none" w:sz="0" w:space="0" w:color="auto"/>
            <w:bottom w:val="none" w:sz="0" w:space="0" w:color="auto"/>
            <w:right w:val="none" w:sz="0" w:space="0" w:color="auto"/>
          </w:divBdr>
        </w:div>
        <w:div w:id="702246257">
          <w:marLeft w:val="640"/>
          <w:marRight w:val="0"/>
          <w:marTop w:val="0"/>
          <w:marBottom w:val="0"/>
          <w:divBdr>
            <w:top w:val="none" w:sz="0" w:space="0" w:color="auto"/>
            <w:left w:val="none" w:sz="0" w:space="0" w:color="auto"/>
            <w:bottom w:val="none" w:sz="0" w:space="0" w:color="auto"/>
            <w:right w:val="none" w:sz="0" w:space="0" w:color="auto"/>
          </w:divBdr>
        </w:div>
        <w:div w:id="580797866">
          <w:marLeft w:val="640"/>
          <w:marRight w:val="0"/>
          <w:marTop w:val="0"/>
          <w:marBottom w:val="0"/>
          <w:divBdr>
            <w:top w:val="none" w:sz="0" w:space="0" w:color="auto"/>
            <w:left w:val="none" w:sz="0" w:space="0" w:color="auto"/>
            <w:bottom w:val="none" w:sz="0" w:space="0" w:color="auto"/>
            <w:right w:val="none" w:sz="0" w:space="0" w:color="auto"/>
          </w:divBdr>
        </w:div>
        <w:div w:id="426776642">
          <w:marLeft w:val="640"/>
          <w:marRight w:val="0"/>
          <w:marTop w:val="0"/>
          <w:marBottom w:val="0"/>
          <w:divBdr>
            <w:top w:val="none" w:sz="0" w:space="0" w:color="auto"/>
            <w:left w:val="none" w:sz="0" w:space="0" w:color="auto"/>
            <w:bottom w:val="none" w:sz="0" w:space="0" w:color="auto"/>
            <w:right w:val="none" w:sz="0" w:space="0" w:color="auto"/>
          </w:divBdr>
        </w:div>
        <w:div w:id="631636719">
          <w:marLeft w:val="640"/>
          <w:marRight w:val="0"/>
          <w:marTop w:val="0"/>
          <w:marBottom w:val="0"/>
          <w:divBdr>
            <w:top w:val="none" w:sz="0" w:space="0" w:color="auto"/>
            <w:left w:val="none" w:sz="0" w:space="0" w:color="auto"/>
            <w:bottom w:val="none" w:sz="0" w:space="0" w:color="auto"/>
            <w:right w:val="none" w:sz="0" w:space="0" w:color="auto"/>
          </w:divBdr>
        </w:div>
        <w:div w:id="265576592">
          <w:marLeft w:val="640"/>
          <w:marRight w:val="0"/>
          <w:marTop w:val="0"/>
          <w:marBottom w:val="0"/>
          <w:divBdr>
            <w:top w:val="none" w:sz="0" w:space="0" w:color="auto"/>
            <w:left w:val="none" w:sz="0" w:space="0" w:color="auto"/>
            <w:bottom w:val="none" w:sz="0" w:space="0" w:color="auto"/>
            <w:right w:val="none" w:sz="0" w:space="0" w:color="auto"/>
          </w:divBdr>
        </w:div>
        <w:div w:id="353118794">
          <w:marLeft w:val="640"/>
          <w:marRight w:val="0"/>
          <w:marTop w:val="0"/>
          <w:marBottom w:val="0"/>
          <w:divBdr>
            <w:top w:val="none" w:sz="0" w:space="0" w:color="auto"/>
            <w:left w:val="none" w:sz="0" w:space="0" w:color="auto"/>
            <w:bottom w:val="none" w:sz="0" w:space="0" w:color="auto"/>
            <w:right w:val="none" w:sz="0" w:space="0" w:color="auto"/>
          </w:divBdr>
        </w:div>
        <w:div w:id="1794054018">
          <w:marLeft w:val="640"/>
          <w:marRight w:val="0"/>
          <w:marTop w:val="0"/>
          <w:marBottom w:val="0"/>
          <w:divBdr>
            <w:top w:val="none" w:sz="0" w:space="0" w:color="auto"/>
            <w:left w:val="none" w:sz="0" w:space="0" w:color="auto"/>
            <w:bottom w:val="none" w:sz="0" w:space="0" w:color="auto"/>
            <w:right w:val="none" w:sz="0" w:space="0" w:color="auto"/>
          </w:divBdr>
        </w:div>
        <w:div w:id="2018187059">
          <w:marLeft w:val="640"/>
          <w:marRight w:val="0"/>
          <w:marTop w:val="0"/>
          <w:marBottom w:val="0"/>
          <w:divBdr>
            <w:top w:val="none" w:sz="0" w:space="0" w:color="auto"/>
            <w:left w:val="none" w:sz="0" w:space="0" w:color="auto"/>
            <w:bottom w:val="none" w:sz="0" w:space="0" w:color="auto"/>
            <w:right w:val="none" w:sz="0" w:space="0" w:color="auto"/>
          </w:divBdr>
        </w:div>
        <w:div w:id="108087714">
          <w:marLeft w:val="640"/>
          <w:marRight w:val="0"/>
          <w:marTop w:val="0"/>
          <w:marBottom w:val="0"/>
          <w:divBdr>
            <w:top w:val="none" w:sz="0" w:space="0" w:color="auto"/>
            <w:left w:val="none" w:sz="0" w:space="0" w:color="auto"/>
            <w:bottom w:val="none" w:sz="0" w:space="0" w:color="auto"/>
            <w:right w:val="none" w:sz="0" w:space="0" w:color="auto"/>
          </w:divBdr>
        </w:div>
        <w:div w:id="1938710374">
          <w:marLeft w:val="640"/>
          <w:marRight w:val="0"/>
          <w:marTop w:val="0"/>
          <w:marBottom w:val="0"/>
          <w:divBdr>
            <w:top w:val="none" w:sz="0" w:space="0" w:color="auto"/>
            <w:left w:val="none" w:sz="0" w:space="0" w:color="auto"/>
            <w:bottom w:val="none" w:sz="0" w:space="0" w:color="auto"/>
            <w:right w:val="none" w:sz="0" w:space="0" w:color="auto"/>
          </w:divBdr>
        </w:div>
        <w:div w:id="2016299877">
          <w:marLeft w:val="640"/>
          <w:marRight w:val="0"/>
          <w:marTop w:val="0"/>
          <w:marBottom w:val="0"/>
          <w:divBdr>
            <w:top w:val="none" w:sz="0" w:space="0" w:color="auto"/>
            <w:left w:val="none" w:sz="0" w:space="0" w:color="auto"/>
            <w:bottom w:val="none" w:sz="0" w:space="0" w:color="auto"/>
            <w:right w:val="none" w:sz="0" w:space="0" w:color="auto"/>
          </w:divBdr>
        </w:div>
        <w:div w:id="244149841">
          <w:marLeft w:val="640"/>
          <w:marRight w:val="0"/>
          <w:marTop w:val="0"/>
          <w:marBottom w:val="0"/>
          <w:divBdr>
            <w:top w:val="none" w:sz="0" w:space="0" w:color="auto"/>
            <w:left w:val="none" w:sz="0" w:space="0" w:color="auto"/>
            <w:bottom w:val="none" w:sz="0" w:space="0" w:color="auto"/>
            <w:right w:val="none" w:sz="0" w:space="0" w:color="auto"/>
          </w:divBdr>
        </w:div>
        <w:div w:id="1226917707">
          <w:marLeft w:val="640"/>
          <w:marRight w:val="0"/>
          <w:marTop w:val="0"/>
          <w:marBottom w:val="0"/>
          <w:divBdr>
            <w:top w:val="none" w:sz="0" w:space="0" w:color="auto"/>
            <w:left w:val="none" w:sz="0" w:space="0" w:color="auto"/>
            <w:bottom w:val="none" w:sz="0" w:space="0" w:color="auto"/>
            <w:right w:val="none" w:sz="0" w:space="0" w:color="auto"/>
          </w:divBdr>
        </w:div>
        <w:div w:id="354043939">
          <w:marLeft w:val="640"/>
          <w:marRight w:val="0"/>
          <w:marTop w:val="0"/>
          <w:marBottom w:val="0"/>
          <w:divBdr>
            <w:top w:val="none" w:sz="0" w:space="0" w:color="auto"/>
            <w:left w:val="none" w:sz="0" w:space="0" w:color="auto"/>
            <w:bottom w:val="none" w:sz="0" w:space="0" w:color="auto"/>
            <w:right w:val="none" w:sz="0" w:space="0" w:color="auto"/>
          </w:divBdr>
        </w:div>
        <w:div w:id="40204604">
          <w:marLeft w:val="640"/>
          <w:marRight w:val="0"/>
          <w:marTop w:val="0"/>
          <w:marBottom w:val="0"/>
          <w:divBdr>
            <w:top w:val="none" w:sz="0" w:space="0" w:color="auto"/>
            <w:left w:val="none" w:sz="0" w:space="0" w:color="auto"/>
            <w:bottom w:val="none" w:sz="0" w:space="0" w:color="auto"/>
            <w:right w:val="none" w:sz="0" w:space="0" w:color="auto"/>
          </w:divBdr>
        </w:div>
        <w:div w:id="416053728">
          <w:marLeft w:val="640"/>
          <w:marRight w:val="0"/>
          <w:marTop w:val="0"/>
          <w:marBottom w:val="0"/>
          <w:divBdr>
            <w:top w:val="none" w:sz="0" w:space="0" w:color="auto"/>
            <w:left w:val="none" w:sz="0" w:space="0" w:color="auto"/>
            <w:bottom w:val="none" w:sz="0" w:space="0" w:color="auto"/>
            <w:right w:val="none" w:sz="0" w:space="0" w:color="auto"/>
          </w:divBdr>
        </w:div>
        <w:div w:id="677385021">
          <w:marLeft w:val="640"/>
          <w:marRight w:val="0"/>
          <w:marTop w:val="0"/>
          <w:marBottom w:val="0"/>
          <w:divBdr>
            <w:top w:val="none" w:sz="0" w:space="0" w:color="auto"/>
            <w:left w:val="none" w:sz="0" w:space="0" w:color="auto"/>
            <w:bottom w:val="none" w:sz="0" w:space="0" w:color="auto"/>
            <w:right w:val="none" w:sz="0" w:space="0" w:color="auto"/>
          </w:divBdr>
        </w:div>
        <w:div w:id="701440605">
          <w:marLeft w:val="640"/>
          <w:marRight w:val="0"/>
          <w:marTop w:val="0"/>
          <w:marBottom w:val="0"/>
          <w:divBdr>
            <w:top w:val="none" w:sz="0" w:space="0" w:color="auto"/>
            <w:left w:val="none" w:sz="0" w:space="0" w:color="auto"/>
            <w:bottom w:val="none" w:sz="0" w:space="0" w:color="auto"/>
            <w:right w:val="none" w:sz="0" w:space="0" w:color="auto"/>
          </w:divBdr>
        </w:div>
        <w:div w:id="1554196872">
          <w:marLeft w:val="640"/>
          <w:marRight w:val="0"/>
          <w:marTop w:val="0"/>
          <w:marBottom w:val="0"/>
          <w:divBdr>
            <w:top w:val="none" w:sz="0" w:space="0" w:color="auto"/>
            <w:left w:val="none" w:sz="0" w:space="0" w:color="auto"/>
            <w:bottom w:val="none" w:sz="0" w:space="0" w:color="auto"/>
            <w:right w:val="none" w:sz="0" w:space="0" w:color="auto"/>
          </w:divBdr>
        </w:div>
        <w:div w:id="1606421205">
          <w:marLeft w:val="640"/>
          <w:marRight w:val="0"/>
          <w:marTop w:val="0"/>
          <w:marBottom w:val="0"/>
          <w:divBdr>
            <w:top w:val="none" w:sz="0" w:space="0" w:color="auto"/>
            <w:left w:val="none" w:sz="0" w:space="0" w:color="auto"/>
            <w:bottom w:val="none" w:sz="0" w:space="0" w:color="auto"/>
            <w:right w:val="none" w:sz="0" w:space="0" w:color="auto"/>
          </w:divBdr>
        </w:div>
        <w:div w:id="512110381">
          <w:marLeft w:val="640"/>
          <w:marRight w:val="0"/>
          <w:marTop w:val="0"/>
          <w:marBottom w:val="0"/>
          <w:divBdr>
            <w:top w:val="none" w:sz="0" w:space="0" w:color="auto"/>
            <w:left w:val="none" w:sz="0" w:space="0" w:color="auto"/>
            <w:bottom w:val="none" w:sz="0" w:space="0" w:color="auto"/>
            <w:right w:val="none" w:sz="0" w:space="0" w:color="auto"/>
          </w:divBdr>
        </w:div>
        <w:div w:id="1797480578">
          <w:marLeft w:val="640"/>
          <w:marRight w:val="0"/>
          <w:marTop w:val="0"/>
          <w:marBottom w:val="0"/>
          <w:divBdr>
            <w:top w:val="none" w:sz="0" w:space="0" w:color="auto"/>
            <w:left w:val="none" w:sz="0" w:space="0" w:color="auto"/>
            <w:bottom w:val="none" w:sz="0" w:space="0" w:color="auto"/>
            <w:right w:val="none" w:sz="0" w:space="0" w:color="auto"/>
          </w:divBdr>
        </w:div>
        <w:div w:id="124086289">
          <w:marLeft w:val="640"/>
          <w:marRight w:val="0"/>
          <w:marTop w:val="0"/>
          <w:marBottom w:val="0"/>
          <w:divBdr>
            <w:top w:val="none" w:sz="0" w:space="0" w:color="auto"/>
            <w:left w:val="none" w:sz="0" w:space="0" w:color="auto"/>
            <w:bottom w:val="none" w:sz="0" w:space="0" w:color="auto"/>
            <w:right w:val="none" w:sz="0" w:space="0" w:color="auto"/>
          </w:divBdr>
        </w:div>
        <w:div w:id="131824727">
          <w:marLeft w:val="640"/>
          <w:marRight w:val="0"/>
          <w:marTop w:val="0"/>
          <w:marBottom w:val="0"/>
          <w:divBdr>
            <w:top w:val="none" w:sz="0" w:space="0" w:color="auto"/>
            <w:left w:val="none" w:sz="0" w:space="0" w:color="auto"/>
            <w:bottom w:val="none" w:sz="0" w:space="0" w:color="auto"/>
            <w:right w:val="none" w:sz="0" w:space="0" w:color="auto"/>
          </w:divBdr>
        </w:div>
        <w:div w:id="1137794727">
          <w:marLeft w:val="640"/>
          <w:marRight w:val="0"/>
          <w:marTop w:val="0"/>
          <w:marBottom w:val="0"/>
          <w:divBdr>
            <w:top w:val="none" w:sz="0" w:space="0" w:color="auto"/>
            <w:left w:val="none" w:sz="0" w:space="0" w:color="auto"/>
            <w:bottom w:val="none" w:sz="0" w:space="0" w:color="auto"/>
            <w:right w:val="none" w:sz="0" w:space="0" w:color="auto"/>
          </w:divBdr>
        </w:div>
        <w:div w:id="1625309817">
          <w:marLeft w:val="640"/>
          <w:marRight w:val="0"/>
          <w:marTop w:val="0"/>
          <w:marBottom w:val="0"/>
          <w:divBdr>
            <w:top w:val="none" w:sz="0" w:space="0" w:color="auto"/>
            <w:left w:val="none" w:sz="0" w:space="0" w:color="auto"/>
            <w:bottom w:val="none" w:sz="0" w:space="0" w:color="auto"/>
            <w:right w:val="none" w:sz="0" w:space="0" w:color="auto"/>
          </w:divBdr>
        </w:div>
        <w:div w:id="1017077953">
          <w:marLeft w:val="640"/>
          <w:marRight w:val="0"/>
          <w:marTop w:val="0"/>
          <w:marBottom w:val="0"/>
          <w:divBdr>
            <w:top w:val="none" w:sz="0" w:space="0" w:color="auto"/>
            <w:left w:val="none" w:sz="0" w:space="0" w:color="auto"/>
            <w:bottom w:val="none" w:sz="0" w:space="0" w:color="auto"/>
            <w:right w:val="none" w:sz="0" w:space="0" w:color="auto"/>
          </w:divBdr>
        </w:div>
        <w:div w:id="1586307550">
          <w:marLeft w:val="640"/>
          <w:marRight w:val="0"/>
          <w:marTop w:val="0"/>
          <w:marBottom w:val="0"/>
          <w:divBdr>
            <w:top w:val="none" w:sz="0" w:space="0" w:color="auto"/>
            <w:left w:val="none" w:sz="0" w:space="0" w:color="auto"/>
            <w:bottom w:val="none" w:sz="0" w:space="0" w:color="auto"/>
            <w:right w:val="none" w:sz="0" w:space="0" w:color="auto"/>
          </w:divBdr>
        </w:div>
        <w:div w:id="1198934339">
          <w:marLeft w:val="640"/>
          <w:marRight w:val="0"/>
          <w:marTop w:val="0"/>
          <w:marBottom w:val="0"/>
          <w:divBdr>
            <w:top w:val="none" w:sz="0" w:space="0" w:color="auto"/>
            <w:left w:val="none" w:sz="0" w:space="0" w:color="auto"/>
            <w:bottom w:val="none" w:sz="0" w:space="0" w:color="auto"/>
            <w:right w:val="none" w:sz="0" w:space="0" w:color="auto"/>
          </w:divBdr>
        </w:div>
        <w:div w:id="788011670">
          <w:marLeft w:val="640"/>
          <w:marRight w:val="0"/>
          <w:marTop w:val="0"/>
          <w:marBottom w:val="0"/>
          <w:divBdr>
            <w:top w:val="none" w:sz="0" w:space="0" w:color="auto"/>
            <w:left w:val="none" w:sz="0" w:space="0" w:color="auto"/>
            <w:bottom w:val="none" w:sz="0" w:space="0" w:color="auto"/>
            <w:right w:val="none" w:sz="0" w:space="0" w:color="auto"/>
          </w:divBdr>
        </w:div>
        <w:div w:id="2085293524">
          <w:marLeft w:val="640"/>
          <w:marRight w:val="0"/>
          <w:marTop w:val="0"/>
          <w:marBottom w:val="0"/>
          <w:divBdr>
            <w:top w:val="none" w:sz="0" w:space="0" w:color="auto"/>
            <w:left w:val="none" w:sz="0" w:space="0" w:color="auto"/>
            <w:bottom w:val="none" w:sz="0" w:space="0" w:color="auto"/>
            <w:right w:val="none" w:sz="0" w:space="0" w:color="auto"/>
          </w:divBdr>
        </w:div>
        <w:div w:id="250549880">
          <w:marLeft w:val="640"/>
          <w:marRight w:val="0"/>
          <w:marTop w:val="0"/>
          <w:marBottom w:val="0"/>
          <w:divBdr>
            <w:top w:val="none" w:sz="0" w:space="0" w:color="auto"/>
            <w:left w:val="none" w:sz="0" w:space="0" w:color="auto"/>
            <w:bottom w:val="none" w:sz="0" w:space="0" w:color="auto"/>
            <w:right w:val="none" w:sz="0" w:space="0" w:color="auto"/>
          </w:divBdr>
        </w:div>
        <w:div w:id="132866499">
          <w:marLeft w:val="640"/>
          <w:marRight w:val="0"/>
          <w:marTop w:val="0"/>
          <w:marBottom w:val="0"/>
          <w:divBdr>
            <w:top w:val="none" w:sz="0" w:space="0" w:color="auto"/>
            <w:left w:val="none" w:sz="0" w:space="0" w:color="auto"/>
            <w:bottom w:val="none" w:sz="0" w:space="0" w:color="auto"/>
            <w:right w:val="none" w:sz="0" w:space="0" w:color="auto"/>
          </w:divBdr>
        </w:div>
      </w:divsChild>
    </w:div>
    <w:div w:id="476652807">
      <w:bodyDiv w:val="1"/>
      <w:marLeft w:val="0"/>
      <w:marRight w:val="0"/>
      <w:marTop w:val="0"/>
      <w:marBottom w:val="0"/>
      <w:divBdr>
        <w:top w:val="none" w:sz="0" w:space="0" w:color="auto"/>
        <w:left w:val="none" w:sz="0" w:space="0" w:color="auto"/>
        <w:bottom w:val="none" w:sz="0" w:space="0" w:color="auto"/>
        <w:right w:val="none" w:sz="0" w:space="0" w:color="auto"/>
      </w:divBdr>
      <w:divsChild>
        <w:div w:id="1516457860">
          <w:marLeft w:val="640"/>
          <w:marRight w:val="0"/>
          <w:marTop w:val="0"/>
          <w:marBottom w:val="0"/>
          <w:divBdr>
            <w:top w:val="none" w:sz="0" w:space="0" w:color="auto"/>
            <w:left w:val="none" w:sz="0" w:space="0" w:color="auto"/>
            <w:bottom w:val="none" w:sz="0" w:space="0" w:color="auto"/>
            <w:right w:val="none" w:sz="0" w:space="0" w:color="auto"/>
          </w:divBdr>
        </w:div>
        <w:div w:id="589849367">
          <w:marLeft w:val="640"/>
          <w:marRight w:val="0"/>
          <w:marTop w:val="0"/>
          <w:marBottom w:val="0"/>
          <w:divBdr>
            <w:top w:val="none" w:sz="0" w:space="0" w:color="auto"/>
            <w:left w:val="none" w:sz="0" w:space="0" w:color="auto"/>
            <w:bottom w:val="none" w:sz="0" w:space="0" w:color="auto"/>
            <w:right w:val="none" w:sz="0" w:space="0" w:color="auto"/>
          </w:divBdr>
        </w:div>
        <w:div w:id="60372974">
          <w:marLeft w:val="640"/>
          <w:marRight w:val="0"/>
          <w:marTop w:val="0"/>
          <w:marBottom w:val="0"/>
          <w:divBdr>
            <w:top w:val="none" w:sz="0" w:space="0" w:color="auto"/>
            <w:left w:val="none" w:sz="0" w:space="0" w:color="auto"/>
            <w:bottom w:val="none" w:sz="0" w:space="0" w:color="auto"/>
            <w:right w:val="none" w:sz="0" w:space="0" w:color="auto"/>
          </w:divBdr>
        </w:div>
        <w:div w:id="1195386936">
          <w:marLeft w:val="640"/>
          <w:marRight w:val="0"/>
          <w:marTop w:val="0"/>
          <w:marBottom w:val="0"/>
          <w:divBdr>
            <w:top w:val="none" w:sz="0" w:space="0" w:color="auto"/>
            <w:left w:val="none" w:sz="0" w:space="0" w:color="auto"/>
            <w:bottom w:val="none" w:sz="0" w:space="0" w:color="auto"/>
            <w:right w:val="none" w:sz="0" w:space="0" w:color="auto"/>
          </w:divBdr>
        </w:div>
        <w:div w:id="1927225599">
          <w:marLeft w:val="640"/>
          <w:marRight w:val="0"/>
          <w:marTop w:val="0"/>
          <w:marBottom w:val="0"/>
          <w:divBdr>
            <w:top w:val="none" w:sz="0" w:space="0" w:color="auto"/>
            <w:left w:val="none" w:sz="0" w:space="0" w:color="auto"/>
            <w:bottom w:val="none" w:sz="0" w:space="0" w:color="auto"/>
            <w:right w:val="none" w:sz="0" w:space="0" w:color="auto"/>
          </w:divBdr>
        </w:div>
        <w:div w:id="1692149286">
          <w:marLeft w:val="640"/>
          <w:marRight w:val="0"/>
          <w:marTop w:val="0"/>
          <w:marBottom w:val="0"/>
          <w:divBdr>
            <w:top w:val="none" w:sz="0" w:space="0" w:color="auto"/>
            <w:left w:val="none" w:sz="0" w:space="0" w:color="auto"/>
            <w:bottom w:val="none" w:sz="0" w:space="0" w:color="auto"/>
            <w:right w:val="none" w:sz="0" w:space="0" w:color="auto"/>
          </w:divBdr>
        </w:div>
        <w:div w:id="89662223">
          <w:marLeft w:val="640"/>
          <w:marRight w:val="0"/>
          <w:marTop w:val="0"/>
          <w:marBottom w:val="0"/>
          <w:divBdr>
            <w:top w:val="none" w:sz="0" w:space="0" w:color="auto"/>
            <w:left w:val="none" w:sz="0" w:space="0" w:color="auto"/>
            <w:bottom w:val="none" w:sz="0" w:space="0" w:color="auto"/>
            <w:right w:val="none" w:sz="0" w:space="0" w:color="auto"/>
          </w:divBdr>
        </w:div>
        <w:div w:id="37710242">
          <w:marLeft w:val="640"/>
          <w:marRight w:val="0"/>
          <w:marTop w:val="0"/>
          <w:marBottom w:val="0"/>
          <w:divBdr>
            <w:top w:val="none" w:sz="0" w:space="0" w:color="auto"/>
            <w:left w:val="none" w:sz="0" w:space="0" w:color="auto"/>
            <w:bottom w:val="none" w:sz="0" w:space="0" w:color="auto"/>
            <w:right w:val="none" w:sz="0" w:space="0" w:color="auto"/>
          </w:divBdr>
        </w:div>
        <w:div w:id="127817157">
          <w:marLeft w:val="640"/>
          <w:marRight w:val="0"/>
          <w:marTop w:val="0"/>
          <w:marBottom w:val="0"/>
          <w:divBdr>
            <w:top w:val="none" w:sz="0" w:space="0" w:color="auto"/>
            <w:left w:val="none" w:sz="0" w:space="0" w:color="auto"/>
            <w:bottom w:val="none" w:sz="0" w:space="0" w:color="auto"/>
            <w:right w:val="none" w:sz="0" w:space="0" w:color="auto"/>
          </w:divBdr>
        </w:div>
        <w:div w:id="343243687">
          <w:marLeft w:val="640"/>
          <w:marRight w:val="0"/>
          <w:marTop w:val="0"/>
          <w:marBottom w:val="0"/>
          <w:divBdr>
            <w:top w:val="none" w:sz="0" w:space="0" w:color="auto"/>
            <w:left w:val="none" w:sz="0" w:space="0" w:color="auto"/>
            <w:bottom w:val="none" w:sz="0" w:space="0" w:color="auto"/>
            <w:right w:val="none" w:sz="0" w:space="0" w:color="auto"/>
          </w:divBdr>
        </w:div>
        <w:div w:id="1906453929">
          <w:marLeft w:val="640"/>
          <w:marRight w:val="0"/>
          <w:marTop w:val="0"/>
          <w:marBottom w:val="0"/>
          <w:divBdr>
            <w:top w:val="none" w:sz="0" w:space="0" w:color="auto"/>
            <w:left w:val="none" w:sz="0" w:space="0" w:color="auto"/>
            <w:bottom w:val="none" w:sz="0" w:space="0" w:color="auto"/>
            <w:right w:val="none" w:sz="0" w:space="0" w:color="auto"/>
          </w:divBdr>
        </w:div>
        <w:div w:id="1152142113">
          <w:marLeft w:val="640"/>
          <w:marRight w:val="0"/>
          <w:marTop w:val="0"/>
          <w:marBottom w:val="0"/>
          <w:divBdr>
            <w:top w:val="none" w:sz="0" w:space="0" w:color="auto"/>
            <w:left w:val="none" w:sz="0" w:space="0" w:color="auto"/>
            <w:bottom w:val="none" w:sz="0" w:space="0" w:color="auto"/>
            <w:right w:val="none" w:sz="0" w:space="0" w:color="auto"/>
          </w:divBdr>
        </w:div>
        <w:div w:id="1055815798">
          <w:marLeft w:val="640"/>
          <w:marRight w:val="0"/>
          <w:marTop w:val="0"/>
          <w:marBottom w:val="0"/>
          <w:divBdr>
            <w:top w:val="none" w:sz="0" w:space="0" w:color="auto"/>
            <w:left w:val="none" w:sz="0" w:space="0" w:color="auto"/>
            <w:bottom w:val="none" w:sz="0" w:space="0" w:color="auto"/>
            <w:right w:val="none" w:sz="0" w:space="0" w:color="auto"/>
          </w:divBdr>
        </w:div>
        <w:div w:id="2145196592">
          <w:marLeft w:val="640"/>
          <w:marRight w:val="0"/>
          <w:marTop w:val="0"/>
          <w:marBottom w:val="0"/>
          <w:divBdr>
            <w:top w:val="none" w:sz="0" w:space="0" w:color="auto"/>
            <w:left w:val="none" w:sz="0" w:space="0" w:color="auto"/>
            <w:bottom w:val="none" w:sz="0" w:space="0" w:color="auto"/>
            <w:right w:val="none" w:sz="0" w:space="0" w:color="auto"/>
          </w:divBdr>
        </w:div>
        <w:div w:id="952050726">
          <w:marLeft w:val="640"/>
          <w:marRight w:val="0"/>
          <w:marTop w:val="0"/>
          <w:marBottom w:val="0"/>
          <w:divBdr>
            <w:top w:val="none" w:sz="0" w:space="0" w:color="auto"/>
            <w:left w:val="none" w:sz="0" w:space="0" w:color="auto"/>
            <w:bottom w:val="none" w:sz="0" w:space="0" w:color="auto"/>
            <w:right w:val="none" w:sz="0" w:space="0" w:color="auto"/>
          </w:divBdr>
        </w:div>
        <w:div w:id="1321959129">
          <w:marLeft w:val="640"/>
          <w:marRight w:val="0"/>
          <w:marTop w:val="0"/>
          <w:marBottom w:val="0"/>
          <w:divBdr>
            <w:top w:val="none" w:sz="0" w:space="0" w:color="auto"/>
            <w:left w:val="none" w:sz="0" w:space="0" w:color="auto"/>
            <w:bottom w:val="none" w:sz="0" w:space="0" w:color="auto"/>
            <w:right w:val="none" w:sz="0" w:space="0" w:color="auto"/>
          </w:divBdr>
        </w:div>
        <w:div w:id="1923681946">
          <w:marLeft w:val="640"/>
          <w:marRight w:val="0"/>
          <w:marTop w:val="0"/>
          <w:marBottom w:val="0"/>
          <w:divBdr>
            <w:top w:val="none" w:sz="0" w:space="0" w:color="auto"/>
            <w:left w:val="none" w:sz="0" w:space="0" w:color="auto"/>
            <w:bottom w:val="none" w:sz="0" w:space="0" w:color="auto"/>
            <w:right w:val="none" w:sz="0" w:space="0" w:color="auto"/>
          </w:divBdr>
        </w:div>
        <w:div w:id="800999541">
          <w:marLeft w:val="640"/>
          <w:marRight w:val="0"/>
          <w:marTop w:val="0"/>
          <w:marBottom w:val="0"/>
          <w:divBdr>
            <w:top w:val="none" w:sz="0" w:space="0" w:color="auto"/>
            <w:left w:val="none" w:sz="0" w:space="0" w:color="auto"/>
            <w:bottom w:val="none" w:sz="0" w:space="0" w:color="auto"/>
            <w:right w:val="none" w:sz="0" w:space="0" w:color="auto"/>
          </w:divBdr>
        </w:div>
        <w:div w:id="1429352899">
          <w:marLeft w:val="640"/>
          <w:marRight w:val="0"/>
          <w:marTop w:val="0"/>
          <w:marBottom w:val="0"/>
          <w:divBdr>
            <w:top w:val="none" w:sz="0" w:space="0" w:color="auto"/>
            <w:left w:val="none" w:sz="0" w:space="0" w:color="auto"/>
            <w:bottom w:val="none" w:sz="0" w:space="0" w:color="auto"/>
            <w:right w:val="none" w:sz="0" w:space="0" w:color="auto"/>
          </w:divBdr>
        </w:div>
        <w:div w:id="620846720">
          <w:marLeft w:val="640"/>
          <w:marRight w:val="0"/>
          <w:marTop w:val="0"/>
          <w:marBottom w:val="0"/>
          <w:divBdr>
            <w:top w:val="none" w:sz="0" w:space="0" w:color="auto"/>
            <w:left w:val="none" w:sz="0" w:space="0" w:color="auto"/>
            <w:bottom w:val="none" w:sz="0" w:space="0" w:color="auto"/>
            <w:right w:val="none" w:sz="0" w:space="0" w:color="auto"/>
          </w:divBdr>
        </w:div>
        <w:div w:id="146367352">
          <w:marLeft w:val="640"/>
          <w:marRight w:val="0"/>
          <w:marTop w:val="0"/>
          <w:marBottom w:val="0"/>
          <w:divBdr>
            <w:top w:val="none" w:sz="0" w:space="0" w:color="auto"/>
            <w:left w:val="none" w:sz="0" w:space="0" w:color="auto"/>
            <w:bottom w:val="none" w:sz="0" w:space="0" w:color="auto"/>
            <w:right w:val="none" w:sz="0" w:space="0" w:color="auto"/>
          </w:divBdr>
        </w:div>
        <w:div w:id="90512114">
          <w:marLeft w:val="640"/>
          <w:marRight w:val="0"/>
          <w:marTop w:val="0"/>
          <w:marBottom w:val="0"/>
          <w:divBdr>
            <w:top w:val="none" w:sz="0" w:space="0" w:color="auto"/>
            <w:left w:val="none" w:sz="0" w:space="0" w:color="auto"/>
            <w:bottom w:val="none" w:sz="0" w:space="0" w:color="auto"/>
            <w:right w:val="none" w:sz="0" w:space="0" w:color="auto"/>
          </w:divBdr>
        </w:div>
        <w:div w:id="950286687">
          <w:marLeft w:val="640"/>
          <w:marRight w:val="0"/>
          <w:marTop w:val="0"/>
          <w:marBottom w:val="0"/>
          <w:divBdr>
            <w:top w:val="none" w:sz="0" w:space="0" w:color="auto"/>
            <w:left w:val="none" w:sz="0" w:space="0" w:color="auto"/>
            <w:bottom w:val="none" w:sz="0" w:space="0" w:color="auto"/>
            <w:right w:val="none" w:sz="0" w:space="0" w:color="auto"/>
          </w:divBdr>
        </w:div>
        <w:div w:id="116027302">
          <w:marLeft w:val="640"/>
          <w:marRight w:val="0"/>
          <w:marTop w:val="0"/>
          <w:marBottom w:val="0"/>
          <w:divBdr>
            <w:top w:val="none" w:sz="0" w:space="0" w:color="auto"/>
            <w:left w:val="none" w:sz="0" w:space="0" w:color="auto"/>
            <w:bottom w:val="none" w:sz="0" w:space="0" w:color="auto"/>
            <w:right w:val="none" w:sz="0" w:space="0" w:color="auto"/>
          </w:divBdr>
        </w:div>
        <w:div w:id="1269970910">
          <w:marLeft w:val="640"/>
          <w:marRight w:val="0"/>
          <w:marTop w:val="0"/>
          <w:marBottom w:val="0"/>
          <w:divBdr>
            <w:top w:val="none" w:sz="0" w:space="0" w:color="auto"/>
            <w:left w:val="none" w:sz="0" w:space="0" w:color="auto"/>
            <w:bottom w:val="none" w:sz="0" w:space="0" w:color="auto"/>
            <w:right w:val="none" w:sz="0" w:space="0" w:color="auto"/>
          </w:divBdr>
        </w:div>
        <w:div w:id="1556772215">
          <w:marLeft w:val="640"/>
          <w:marRight w:val="0"/>
          <w:marTop w:val="0"/>
          <w:marBottom w:val="0"/>
          <w:divBdr>
            <w:top w:val="none" w:sz="0" w:space="0" w:color="auto"/>
            <w:left w:val="none" w:sz="0" w:space="0" w:color="auto"/>
            <w:bottom w:val="none" w:sz="0" w:space="0" w:color="auto"/>
            <w:right w:val="none" w:sz="0" w:space="0" w:color="auto"/>
          </w:divBdr>
        </w:div>
        <w:div w:id="225578874">
          <w:marLeft w:val="640"/>
          <w:marRight w:val="0"/>
          <w:marTop w:val="0"/>
          <w:marBottom w:val="0"/>
          <w:divBdr>
            <w:top w:val="none" w:sz="0" w:space="0" w:color="auto"/>
            <w:left w:val="none" w:sz="0" w:space="0" w:color="auto"/>
            <w:bottom w:val="none" w:sz="0" w:space="0" w:color="auto"/>
            <w:right w:val="none" w:sz="0" w:space="0" w:color="auto"/>
          </w:divBdr>
        </w:div>
        <w:div w:id="1192954466">
          <w:marLeft w:val="640"/>
          <w:marRight w:val="0"/>
          <w:marTop w:val="0"/>
          <w:marBottom w:val="0"/>
          <w:divBdr>
            <w:top w:val="none" w:sz="0" w:space="0" w:color="auto"/>
            <w:left w:val="none" w:sz="0" w:space="0" w:color="auto"/>
            <w:bottom w:val="none" w:sz="0" w:space="0" w:color="auto"/>
            <w:right w:val="none" w:sz="0" w:space="0" w:color="auto"/>
          </w:divBdr>
        </w:div>
        <w:div w:id="1387988738">
          <w:marLeft w:val="640"/>
          <w:marRight w:val="0"/>
          <w:marTop w:val="0"/>
          <w:marBottom w:val="0"/>
          <w:divBdr>
            <w:top w:val="none" w:sz="0" w:space="0" w:color="auto"/>
            <w:left w:val="none" w:sz="0" w:space="0" w:color="auto"/>
            <w:bottom w:val="none" w:sz="0" w:space="0" w:color="auto"/>
            <w:right w:val="none" w:sz="0" w:space="0" w:color="auto"/>
          </w:divBdr>
        </w:div>
        <w:div w:id="1560088513">
          <w:marLeft w:val="640"/>
          <w:marRight w:val="0"/>
          <w:marTop w:val="0"/>
          <w:marBottom w:val="0"/>
          <w:divBdr>
            <w:top w:val="none" w:sz="0" w:space="0" w:color="auto"/>
            <w:left w:val="none" w:sz="0" w:space="0" w:color="auto"/>
            <w:bottom w:val="none" w:sz="0" w:space="0" w:color="auto"/>
            <w:right w:val="none" w:sz="0" w:space="0" w:color="auto"/>
          </w:divBdr>
        </w:div>
        <w:div w:id="2020086403">
          <w:marLeft w:val="640"/>
          <w:marRight w:val="0"/>
          <w:marTop w:val="0"/>
          <w:marBottom w:val="0"/>
          <w:divBdr>
            <w:top w:val="none" w:sz="0" w:space="0" w:color="auto"/>
            <w:left w:val="none" w:sz="0" w:space="0" w:color="auto"/>
            <w:bottom w:val="none" w:sz="0" w:space="0" w:color="auto"/>
            <w:right w:val="none" w:sz="0" w:space="0" w:color="auto"/>
          </w:divBdr>
        </w:div>
        <w:div w:id="1101995085">
          <w:marLeft w:val="640"/>
          <w:marRight w:val="0"/>
          <w:marTop w:val="0"/>
          <w:marBottom w:val="0"/>
          <w:divBdr>
            <w:top w:val="none" w:sz="0" w:space="0" w:color="auto"/>
            <w:left w:val="none" w:sz="0" w:space="0" w:color="auto"/>
            <w:bottom w:val="none" w:sz="0" w:space="0" w:color="auto"/>
            <w:right w:val="none" w:sz="0" w:space="0" w:color="auto"/>
          </w:divBdr>
        </w:div>
        <w:div w:id="1025253826">
          <w:marLeft w:val="640"/>
          <w:marRight w:val="0"/>
          <w:marTop w:val="0"/>
          <w:marBottom w:val="0"/>
          <w:divBdr>
            <w:top w:val="none" w:sz="0" w:space="0" w:color="auto"/>
            <w:left w:val="none" w:sz="0" w:space="0" w:color="auto"/>
            <w:bottom w:val="none" w:sz="0" w:space="0" w:color="auto"/>
            <w:right w:val="none" w:sz="0" w:space="0" w:color="auto"/>
          </w:divBdr>
        </w:div>
        <w:div w:id="731662738">
          <w:marLeft w:val="640"/>
          <w:marRight w:val="0"/>
          <w:marTop w:val="0"/>
          <w:marBottom w:val="0"/>
          <w:divBdr>
            <w:top w:val="none" w:sz="0" w:space="0" w:color="auto"/>
            <w:left w:val="none" w:sz="0" w:space="0" w:color="auto"/>
            <w:bottom w:val="none" w:sz="0" w:space="0" w:color="auto"/>
            <w:right w:val="none" w:sz="0" w:space="0" w:color="auto"/>
          </w:divBdr>
        </w:div>
        <w:div w:id="278534403">
          <w:marLeft w:val="640"/>
          <w:marRight w:val="0"/>
          <w:marTop w:val="0"/>
          <w:marBottom w:val="0"/>
          <w:divBdr>
            <w:top w:val="none" w:sz="0" w:space="0" w:color="auto"/>
            <w:left w:val="none" w:sz="0" w:space="0" w:color="auto"/>
            <w:bottom w:val="none" w:sz="0" w:space="0" w:color="auto"/>
            <w:right w:val="none" w:sz="0" w:space="0" w:color="auto"/>
          </w:divBdr>
        </w:div>
        <w:div w:id="116602935">
          <w:marLeft w:val="640"/>
          <w:marRight w:val="0"/>
          <w:marTop w:val="0"/>
          <w:marBottom w:val="0"/>
          <w:divBdr>
            <w:top w:val="none" w:sz="0" w:space="0" w:color="auto"/>
            <w:left w:val="none" w:sz="0" w:space="0" w:color="auto"/>
            <w:bottom w:val="none" w:sz="0" w:space="0" w:color="auto"/>
            <w:right w:val="none" w:sz="0" w:space="0" w:color="auto"/>
          </w:divBdr>
        </w:div>
        <w:div w:id="1080755094">
          <w:marLeft w:val="640"/>
          <w:marRight w:val="0"/>
          <w:marTop w:val="0"/>
          <w:marBottom w:val="0"/>
          <w:divBdr>
            <w:top w:val="none" w:sz="0" w:space="0" w:color="auto"/>
            <w:left w:val="none" w:sz="0" w:space="0" w:color="auto"/>
            <w:bottom w:val="none" w:sz="0" w:space="0" w:color="auto"/>
            <w:right w:val="none" w:sz="0" w:space="0" w:color="auto"/>
          </w:divBdr>
        </w:div>
        <w:div w:id="581722733">
          <w:marLeft w:val="640"/>
          <w:marRight w:val="0"/>
          <w:marTop w:val="0"/>
          <w:marBottom w:val="0"/>
          <w:divBdr>
            <w:top w:val="none" w:sz="0" w:space="0" w:color="auto"/>
            <w:left w:val="none" w:sz="0" w:space="0" w:color="auto"/>
            <w:bottom w:val="none" w:sz="0" w:space="0" w:color="auto"/>
            <w:right w:val="none" w:sz="0" w:space="0" w:color="auto"/>
          </w:divBdr>
        </w:div>
        <w:div w:id="470364528">
          <w:marLeft w:val="640"/>
          <w:marRight w:val="0"/>
          <w:marTop w:val="0"/>
          <w:marBottom w:val="0"/>
          <w:divBdr>
            <w:top w:val="none" w:sz="0" w:space="0" w:color="auto"/>
            <w:left w:val="none" w:sz="0" w:space="0" w:color="auto"/>
            <w:bottom w:val="none" w:sz="0" w:space="0" w:color="auto"/>
            <w:right w:val="none" w:sz="0" w:space="0" w:color="auto"/>
          </w:divBdr>
        </w:div>
        <w:div w:id="938374247">
          <w:marLeft w:val="640"/>
          <w:marRight w:val="0"/>
          <w:marTop w:val="0"/>
          <w:marBottom w:val="0"/>
          <w:divBdr>
            <w:top w:val="none" w:sz="0" w:space="0" w:color="auto"/>
            <w:left w:val="none" w:sz="0" w:space="0" w:color="auto"/>
            <w:bottom w:val="none" w:sz="0" w:space="0" w:color="auto"/>
            <w:right w:val="none" w:sz="0" w:space="0" w:color="auto"/>
          </w:divBdr>
        </w:div>
        <w:div w:id="921722781">
          <w:marLeft w:val="640"/>
          <w:marRight w:val="0"/>
          <w:marTop w:val="0"/>
          <w:marBottom w:val="0"/>
          <w:divBdr>
            <w:top w:val="none" w:sz="0" w:space="0" w:color="auto"/>
            <w:left w:val="none" w:sz="0" w:space="0" w:color="auto"/>
            <w:bottom w:val="none" w:sz="0" w:space="0" w:color="auto"/>
            <w:right w:val="none" w:sz="0" w:space="0" w:color="auto"/>
          </w:divBdr>
        </w:div>
      </w:divsChild>
    </w:div>
    <w:div w:id="494957520">
      <w:bodyDiv w:val="1"/>
      <w:marLeft w:val="0"/>
      <w:marRight w:val="0"/>
      <w:marTop w:val="0"/>
      <w:marBottom w:val="0"/>
      <w:divBdr>
        <w:top w:val="none" w:sz="0" w:space="0" w:color="auto"/>
        <w:left w:val="none" w:sz="0" w:space="0" w:color="auto"/>
        <w:bottom w:val="none" w:sz="0" w:space="0" w:color="auto"/>
        <w:right w:val="none" w:sz="0" w:space="0" w:color="auto"/>
      </w:divBdr>
      <w:divsChild>
        <w:div w:id="1612084563">
          <w:marLeft w:val="0"/>
          <w:marRight w:val="0"/>
          <w:marTop w:val="0"/>
          <w:marBottom w:val="0"/>
          <w:divBdr>
            <w:top w:val="none" w:sz="0" w:space="0" w:color="auto"/>
            <w:left w:val="none" w:sz="0" w:space="0" w:color="auto"/>
            <w:bottom w:val="none" w:sz="0" w:space="0" w:color="auto"/>
            <w:right w:val="none" w:sz="0" w:space="0" w:color="auto"/>
          </w:divBdr>
          <w:divsChild>
            <w:div w:id="267853808">
              <w:marLeft w:val="0"/>
              <w:marRight w:val="0"/>
              <w:marTop w:val="0"/>
              <w:marBottom w:val="0"/>
              <w:divBdr>
                <w:top w:val="none" w:sz="0" w:space="0" w:color="auto"/>
                <w:left w:val="none" w:sz="0" w:space="0" w:color="auto"/>
                <w:bottom w:val="none" w:sz="0" w:space="0" w:color="auto"/>
                <w:right w:val="none" w:sz="0" w:space="0" w:color="auto"/>
              </w:divBdr>
            </w:div>
            <w:div w:id="1416244582">
              <w:marLeft w:val="0"/>
              <w:marRight w:val="0"/>
              <w:marTop w:val="0"/>
              <w:marBottom w:val="0"/>
              <w:divBdr>
                <w:top w:val="none" w:sz="0" w:space="0" w:color="auto"/>
                <w:left w:val="none" w:sz="0" w:space="0" w:color="auto"/>
                <w:bottom w:val="none" w:sz="0" w:space="0" w:color="auto"/>
                <w:right w:val="none" w:sz="0" w:space="0" w:color="auto"/>
              </w:divBdr>
            </w:div>
            <w:div w:id="993296192">
              <w:marLeft w:val="0"/>
              <w:marRight w:val="0"/>
              <w:marTop w:val="0"/>
              <w:marBottom w:val="0"/>
              <w:divBdr>
                <w:top w:val="none" w:sz="0" w:space="0" w:color="auto"/>
                <w:left w:val="none" w:sz="0" w:space="0" w:color="auto"/>
                <w:bottom w:val="none" w:sz="0" w:space="0" w:color="auto"/>
                <w:right w:val="none" w:sz="0" w:space="0" w:color="auto"/>
              </w:divBdr>
            </w:div>
            <w:div w:id="1523783231">
              <w:marLeft w:val="0"/>
              <w:marRight w:val="0"/>
              <w:marTop w:val="0"/>
              <w:marBottom w:val="0"/>
              <w:divBdr>
                <w:top w:val="none" w:sz="0" w:space="0" w:color="auto"/>
                <w:left w:val="none" w:sz="0" w:space="0" w:color="auto"/>
                <w:bottom w:val="none" w:sz="0" w:space="0" w:color="auto"/>
                <w:right w:val="none" w:sz="0" w:space="0" w:color="auto"/>
              </w:divBdr>
            </w:div>
            <w:div w:id="16782055">
              <w:marLeft w:val="0"/>
              <w:marRight w:val="0"/>
              <w:marTop w:val="0"/>
              <w:marBottom w:val="0"/>
              <w:divBdr>
                <w:top w:val="none" w:sz="0" w:space="0" w:color="auto"/>
                <w:left w:val="none" w:sz="0" w:space="0" w:color="auto"/>
                <w:bottom w:val="none" w:sz="0" w:space="0" w:color="auto"/>
                <w:right w:val="none" w:sz="0" w:space="0" w:color="auto"/>
              </w:divBdr>
            </w:div>
            <w:div w:id="870652798">
              <w:marLeft w:val="0"/>
              <w:marRight w:val="0"/>
              <w:marTop w:val="0"/>
              <w:marBottom w:val="0"/>
              <w:divBdr>
                <w:top w:val="none" w:sz="0" w:space="0" w:color="auto"/>
                <w:left w:val="none" w:sz="0" w:space="0" w:color="auto"/>
                <w:bottom w:val="none" w:sz="0" w:space="0" w:color="auto"/>
                <w:right w:val="none" w:sz="0" w:space="0" w:color="auto"/>
              </w:divBdr>
            </w:div>
            <w:div w:id="846015095">
              <w:marLeft w:val="0"/>
              <w:marRight w:val="0"/>
              <w:marTop w:val="0"/>
              <w:marBottom w:val="0"/>
              <w:divBdr>
                <w:top w:val="none" w:sz="0" w:space="0" w:color="auto"/>
                <w:left w:val="none" w:sz="0" w:space="0" w:color="auto"/>
                <w:bottom w:val="none" w:sz="0" w:space="0" w:color="auto"/>
                <w:right w:val="none" w:sz="0" w:space="0" w:color="auto"/>
              </w:divBdr>
            </w:div>
            <w:div w:id="850217219">
              <w:marLeft w:val="0"/>
              <w:marRight w:val="0"/>
              <w:marTop w:val="0"/>
              <w:marBottom w:val="0"/>
              <w:divBdr>
                <w:top w:val="none" w:sz="0" w:space="0" w:color="auto"/>
                <w:left w:val="none" w:sz="0" w:space="0" w:color="auto"/>
                <w:bottom w:val="none" w:sz="0" w:space="0" w:color="auto"/>
                <w:right w:val="none" w:sz="0" w:space="0" w:color="auto"/>
              </w:divBdr>
            </w:div>
            <w:div w:id="440146402">
              <w:marLeft w:val="0"/>
              <w:marRight w:val="0"/>
              <w:marTop w:val="0"/>
              <w:marBottom w:val="0"/>
              <w:divBdr>
                <w:top w:val="none" w:sz="0" w:space="0" w:color="auto"/>
                <w:left w:val="none" w:sz="0" w:space="0" w:color="auto"/>
                <w:bottom w:val="none" w:sz="0" w:space="0" w:color="auto"/>
                <w:right w:val="none" w:sz="0" w:space="0" w:color="auto"/>
              </w:divBdr>
            </w:div>
            <w:div w:id="54859615">
              <w:marLeft w:val="0"/>
              <w:marRight w:val="0"/>
              <w:marTop w:val="0"/>
              <w:marBottom w:val="0"/>
              <w:divBdr>
                <w:top w:val="none" w:sz="0" w:space="0" w:color="auto"/>
                <w:left w:val="none" w:sz="0" w:space="0" w:color="auto"/>
                <w:bottom w:val="none" w:sz="0" w:space="0" w:color="auto"/>
                <w:right w:val="none" w:sz="0" w:space="0" w:color="auto"/>
              </w:divBdr>
            </w:div>
            <w:div w:id="426466773">
              <w:marLeft w:val="0"/>
              <w:marRight w:val="0"/>
              <w:marTop w:val="0"/>
              <w:marBottom w:val="0"/>
              <w:divBdr>
                <w:top w:val="none" w:sz="0" w:space="0" w:color="auto"/>
                <w:left w:val="none" w:sz="0" w:space="0" w:color="auto"/>
                <w:bottom w:val="none" w:sz="0" w:space="0" w:color="auto"/>
                <w:right w:val="none" w:sz="0" w:space="0" w:color="auto"/>
              </w:divBdr>
            </w:div>
            <w:div w:id="1187134235">
              <w:marLeft w:val="0"/>
              <w:marRight w:val="0"/>
              <w:marTop w:val="0"/>
              <w:marBottom w:val="0"/>
              <w:divBdr>
                <w:top w:val="none" w:sz="0" w:space="0" w:color="auto"/>
                <w:left w:val="none" w:sz="0" w:space="0" w:color="auto"/>
                <w:bottom w:val="none" w:sz="0" w:space="0" w:color="auto"/>
                <w:right w:val="none" w:sz="0" w:space="0" w:color="auto"/>
              </w:divBdr>
            </w:div>
            <w:div w:id="544831346">
              <w:marLeft w:val="0"/>
              <w:marRight w:val="0"/>
              <w:marTop w:val="0"/>
              <w:marBottom w:val="0"/>
              <w:divBdr>
                <w:top w:val="none" w:sz="0" w:space="0" w:color="auto"/>
                <w:left w:val="none" w:sz="0" w:space="0" w:color="auto"/>
                <w:bottom w:val="none" w:sz="0" w:space="0" w:color="auto"/>
                <w:right w:val="none" w:sz="0" w:space="0" w:color="auto"/>
              </w:divBdr>
            </w:div>
            <w:div w:id="1815217879">
              <w:marLeft w:val="0"/>
              <w:marRight w:val="0"/>
              <w:marTop w:val="0"/>
              <w:marBottom w:val="0"/>
              <w:divBdr>
                <w:top w:val="none" w:sz="0" w:space="0" w:color="auto"/>
                <w:left w:val="none" w:sz="0" w:space="0" w:color="auto"/>
                <w:bottom w:val="none" w:sz="0" w:space="0" w:color="auto"/>
                <w:right w:val="none" w:sz="0" w:space="0" w:color="auto"/>
              </w:divBdr>
            </w:div>
            <w:div w:id="18412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522">
      <w:bodyDiv w:val="1"/>
      <w:marLeft w:val="0"/>
      <w:marRight w:val="0"/>
      <w:marTop w:val="0"/>
      <w:marBottom w:val="0"/>
      <w:divBdr>
        <w:top w:val="none" w:sz="0" w:space="0" w:color="auto"/>
        <w:left w:val="none" w:sz="0" w:space="0" w:color="auto"/>
        <w:bottom w:val="none" w:sz="0" w:space="0" w:color="auto"/>
        <w:right w:val="none" w:sz="0" w:space="0" w:color="auto"/>
      </w:divBdr>
      <w:divsChild>
        <w:div w:id="765464097">
          <w:marLeft w:val="0"/>
          <w:marRight w:val="0"/>
          <w:marTop w:val="0"/>
          <w:marBottom w:val="0"/>
          <w:divBdr>
            <w:top w:val="none" w:sz="0" w:space="0" w:color="auto"/>
            <w:left w:val="none" w:sz="0" w:space="0" w:color="auto"/>
            <w:bottom w:val="none" w:sz="0" w:space="0" w:color="auto"/>
            <w:right w:val="none" w:sz="0" w:space="0" w:color="auto"/>
          </w:divBdr>
          <w:divsChild>
            <w:div w:id="3486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230">
      <w:bodyDiv w:val="1"/>
      <w:marLeft w:val="0"/>
      <w:marRight w:val="0"/>
      <w:marTop w:val="0"/>
      <w:marBottom w:val="0"/>
      <w:divBdr>
        <w:top w:val="none" w:sz="0" w:space="0" w:color="auto"/>
        <w:left w:val="none" w:sz="0" w:space="0" w:color="auto"/>
        <w:bottom w:val="none" w:sz="0" w:space="0" w:color="auto"/>
        <w:right w:val="none" w:sz="0" w:space="0" w:color="auto"/>
      </w:divBdr>
      <w:divsChild>
        <w:div w:id="86266765">
          <w:marLeft w:val="640"/>
          <w:marRight w:val="0"/>
          <w:marTop w:val="0"/>
          <w:marBottom w:val="0"/>
          <w:divBdr>
            <w:top w:val="none" w:sz="0" w:space="0" w:color="auto"/>
            <w:left w:val="none" w:sz="0" w:space="0" w:color="auto"/>
            <w:bottom w:val="none" w:sz="0" w:space="0" w:color="auto"/>
            <w:right w:val="none" w:sz="0" w:space="0" w:color="auto"/>
          </w:divBdr>
        </w:div>
        <w:div w:id="1631663553">
          <w:marLeft w:val="640"/>
          <w:marRight w:val="0"/>
          <w:marTop w:val="0"/>
          <w:marBottom w:val="0"/>
          <w:divBdr>
            <w:top w:val="none" w:sz="0" w:space="0" w:color="auto"/>
            <w:left w:val="none" w:sz="0" w:space="0" w:color="auto"/>
            <w:bottom w:val="none" w:sz="0" w:space="0" w:color="auto"/>
            <w:right w:val="none" w:sz="0" w:space="0" w:color="auto"/>
          </w:divBdr>
        </w:div>
        <w:div w:id="1457599305">
          <w:marLeft w:val="640"/>
          <w:marRight w:val="0"/>
          <w:marTop w:val="0"/>
          <w:marBottom w:val="0"/>
          <w:divBdr>
            <w:top w:val="none" w:sz="0" w:space="0" w:color="auto"/>
            <w:left w:val="none" w:sz="0" w:space="0" w:color="auto"/>
            <w:bottom w:val="none" w:sz="0" w:space="0" w:color="auto"/>
            <w:right w:val="none" w:sz="0" w:space="0" w:color="auto"/>
          </w:divBdr>
        </w:div>
        <w:div w:id="222446839">
          <w:marLeft w:val="640"/>
          <w:marRight w:val="0"/>
          <w:marTop w:val="0"/>
          <w:marBottom w:val="0"/>
          <w:divBdr>
            <w:top w:val="none" w:sz="0" w:space="0" w:color="auto"/>
            <w:left w:val="none" w:sz="0" w:space="0" w:color="auto"/>
            <w:bottom w:val="none" w:sz="0" w:space="0" w:color="auto"/>
            <w:right w:val="none" w:sz="0" w:space="0" w:color="auto"/>
          </w:divBdr>
        </w:div>
        <w:div w:id="1234004184">
          <w:marLeft w:val="640"/>
          <w:marRight w:val="0"/>
          <w:marTop w:val="0"/>
          <w:marBottom w:val="0"/>
          <w:divBdr>
            <w:top w:val="none" w:sz="0" w:space="0" w:color="auto"/>
            <w:left w:val="none" w:sz="0" w:space="0" w:color="auto"/>
            <w:bottom w:val="none" w:sz="0" w:space="0" w:color="auto"/>
            <w:right w:val="none" w:sz="0" w:space="0" w:color="auto"/>
          </w:divBdr>
        </w:div>
        <w:div w:id="1410998049">
          <w:marLeft w:val="640"/>
          <w:marRight w:val="0"/>
          <w:marTop w:val="0"/>
          <w:marBottom w:val="0"/>
          <w:divBdr>
            <w:top w:val="none" w:sz="0" w:space="0" w:color="auto"/>
            <w:left w:val="none" w:sz="0" w:space="0" w:color="auto"/>
            <w:bottom w:val="none" w:sz="0" w:space="0" w:color="auto"/>
            <w:right w:val="none" w:sz="0" w:space="0" w:color="auto"/>
          </w:divBdr>
        </w:div>
        <w:div w:id="1168984212">
          <w:marLeft w:val="640"/>
          <w:marRight w:val="0"/>
          <w:marTop w:val="0"/>
          <w:marBottom w:val="0"/>
          <w:divBdr>
            <w:top w:val="none" w:sz="0" w:space="0" w:color="auto"/>
            <w:left w:val="none" w:sz="0" w:space="0" w:color="auto"/>
            <w:bottom w:val="none" w:sz="0" w:space="0" w:color="auto"/>
            <w:right w:val="none" w:sz="0" w:space="0" w:color="auto"/>
          </w:divBdr>
        </w:div>
        <w:div w:id="1994527791">
          <w:marLeft w:val="640"/>
          <w:marRight w:val="0"/>
          <w:marTop w:val="0"/>
          <w:marBottom w:val="0"/>
          <w:divBdr>
            <w:top w:val="none" w:sz="0" w:space="0" w:color="auto"/>
            <w:left w:val="none" w:sz="0" w:space="0" w:color="auto"/>
            <w:bottom w:val="none" w:sz="0" w:space="0" w:color="auto"/>
            <w:right w:val="none" w:sz="0" w:space="0" w:color="auto"/>
          </w:divBdr>
        </w:div>
        <w:div w:id="1633249821">
          <w:marLeft w:val="640"/>
          <w:marRight w:val="0"/>
          <w:marTop w:val="0"/>
          <w:marBottom w:val="0"/>
          <w:divBdr>
            <w:top w:val="none" w:sz="0" w:space="0" w:color="auto"/>
            <w:left w:val="none" w:sz="0" w:space="0" w:color="auto"/>
            <w:bottom w:val="none" w:sz="0" w:space="0" w:color="auto"/>
            <w:right w:val="none" w:sz="0" w:space="0" w:color="auto"/>
          </w:divBdr>
        </w:div>
        <w:div w:id="2125227581">
          <w:marLeft w:val="640"/>
          <w:marRight w:val="0"/>
          <w:marTop w:val="0"/>
          <w:marBottom w:val="0"/>
          <w:divBdr>
            <w:top w:val="none" w:sz="0" w:space="0" w:color="auto"/>
            <w:left w:val="none" w:sz="0" w:space="0" w:color="auto"/>
            <w:bottom w:val="none" w:sz="0" w:space="0" w:color="auto"/>
            <w:right w:val="none" w:sz="0" w:space="0" w:color="auto"/>
          </w:divBdr>
        </w:div>
        <w:div w:id="1215972820">
          <w:marLeft w:val="640"/>
          <w:marRight w:val="0"/>
          <w:marTop w:val="0"/>
          <w:marBottom w:val="0"/>
          <w:divBdr>
            <w:top w:val="none" w:sz="0" w:space="0" w:color="auto"/>
            <w:left w:val="none" w:sz="0" w:space="0" w:color="auto"/>
            <w:bottom w:val="none" w:sz="0" w:space="0" w:color="auto"/>
            <w:right w:val="none" w:sz="0" w:space="0" w:color="auto"/>
          </w:divBdr>
        </w:div>
        <w:div w:id="2147312457">
          <w:marLeft w:val="640"/>
          <w:marRight w:val="0"/>
          <w:marTop w:val="0"/>
          <w:marBottom w:val="0"/>
          <w:divBdr>
            <w:top w:val="none" w:sz="0" w:space="0" w:color="auto"/>
            <w:left w:val="none" w:sz="0" w:space="0" w:color="auto"/>
            <w:bottom w:val="none" w:sz="0" w:space="0" w:color="auto"/>
            <w:right w:val="none" w:sz="0" w:space="0" w:color="auto"/>
          </w:divBdr>
        </w:div>
        <w:div w:id="2120837453">
          <w:marLeft w:val="640"/>
          <w:marRight w:val="0"/>
          <w:marTop w:val="0"/>
          <w:marBottom w:val="0"/>
          <w:divBdr>
            <w:top w:val="none" w:sz="0" w:space="0" w:color="auto"/>
            <w:left w:val="none" w:sz="0" w:space="0" w:color="auto"/>
            <w:bottom w:val="none" w:sz="0" w:space="0" w:color="auto"/>
            <w:right w:val="none" w:sz="0" w:space="0" w:color="auto"/>
          </w:divBdr>
        </w:div>
        <w:div w:id="1482425307">
          <w:marLeft w:val="640"/>
          <w:marRight w:val="0"/>
          <w:marTop w:val="0"/>
          <w:marBottom w:val="0"/>
          <w:divBdr>
            <w:top w:val="none" w:sz="0" w:space="0" w:color="auto"/>
            <w:left w:val="none" w:sz="0" w:space="0" w:color="auto"/>
            <w:bottom w:val="none" w:sz="0" w:space="0" w:color="auto"/>
            <w:right w:val="none" w:sz="0" w:space="0" w:color="auto"/>
          </w:divBdr>
        </w:div>
        <w:div w:id="20785667">
          <w:marLeft w:val="640"/>
          <w:marRight w:val="0"/>
          <w:marTop w:val="0"/>
          <w:marBottom w:val="0"/>
          <w:divBdr>
            <w:top w:val="none" w:sz="0" w:space="0" w:color="auto"/>
            <w:left w:val="none" w:sz="0" w:space="0" w:color="auto"/>
            <w:bottom w:val="none" w:sz="0" w:space="0" w:color="auto"/>
            <w:right w:val="none" w:sz="0" w:space="0" w:color="auto"/>
          </w:divBdr>
        </w:div>
        <w:div w:id="1293747910">
          <w:marLeft w:val="640"/>
          <w:marRight w:val="0"/>
          <w:marTop w:val="0"/>
          <w:marBottom w:val="0"/>
          <w:divBdr>
            <w:top w:val="none" w:sz="0" w:space="0" w:color="auto"/>
            <w:left w:val="none" w:sz="0" w:space="0" w:color="auto"/>
            <w:bottom w:val="none" w:sz="0" w:space="0" w:color="auto"/>
            <w:right w:val="none" w:sz="0" w:space="0" w:color="auto"/>
          </w:divBdr>
        </w:div>
        <w:div w:id="1400130051">
          <w:marLeft w:val="640"/>
          <w:marRight w:val="0"/>
          <w:marTop w:val="0"/>
          <w:marBottom w:val="0"/>
          <w:divBdr>
            <w:top w:val="none" w:sz="0" w:space="0" w:color="auto"/>
            <w:left w:val="none" w:sz="0" w:space="0" w:color="auto"/>
            <w:bottom w:val="none" w:sz="0" w:space="0" w:color="auto"/>
            <w:right w:val="none" w:sz="0" w:space="0" w:color="auto"/>
          </w:divBdr>
        </w:div>
        <w:div w:id="58327134">
          <w:marLeft w:val="640"/>
          <w:marRight w:val="0"/>
          <w:marTop w:val="0"/>
          <w:marBottom w:val="0"/>
          <w:divBdr>
            <w:top w:val="none" w:sz="0" w:space="0" w:color="auto"/>
            <w:left w:val="none" w:sz="0" w:space="0" w:color="auto"/>
            <w:bottom w:val="none" w:sz="0" w:space="0" w:color="auto"/>
            <w:right w:val="none" w:sz="0" w:space="0" w:color="auto"/>
          </w:divBdr>
        </w:div>
        <w:div w:id="691107665">
          <w:marLeft w:val="640"/>
          <w:marRight w:val="0"/>
          <w:marTop w:val="0"/>
          <w:marBottom w:val="0"/>
          <w:divBdr>
            <w:top w:val="none" w:sz="0" w:space="0" w:color="auto"/>
            <w:left w:val="none" w:sz="0" w:space="0" w:color="auto"/>
            <w:bottom w:val="none" w:sz="0" w:space="0" w:color="auto"/>
            <w:right w:val="none" w:sz="0" w:space="0" w:color="auto"/>
          </w:divBdr>
        </w:div>
        <w:div w:id="123929039">
          <w:marLeft w:val="640"/>
          <w:marRight w:val="0"/>
          <w:marTop w:val="0"/>
          <w:marBottom w:val="0"/>
          <w:divBdr>
            <w:top w:val="none" w:sz="0" w:space="0" w:color="auto"/>
            <w:left w:val="none" w:sz="0" w:space="0" w:color="auto"/>
            <w:bottom w:val="none" w:sz="0" w:space="0" w:color="auto"/>
            <w:right w:val="none" w:sz="0" w:space="0" w:color="auto"/>
          </w:divBdr>
        </w:div>
        <w:div w:id="1913730622">
          <w:marLeft w:val="640"/>
          <w:marRight w:val="0"/>
          <w:marTop w:val="0"/>
          <w:marBottom w:val="0"/>
          <w:divBdr>
            <w:top w:val="none" w:sz="0" w:space="0" w:color="auto"/>
            <w:left w:val="none" w:sz="0" w:space="0" w:color="auto"/>
            <w:bottom w:val="none" w:sz="0" w:space="0" w:color="auto"/>
            <w:right w:val="none" w:sz="0" w:space="0" w:color="auto"/>
          </w:divBdr>
        </w:div>
        <w:div w:id="1948149959">
          <w:marLeft w:val="640"/>
          <w:marRight w:val="0"/>
          <w:marTop w:val="0"/>
          <w:marBottom w:val="0"/>
          <w:divBdr>
            <w:top w:val="none" w:sz="0" w:space="0" w:color="auto"/>
            <w:left w:val="none" w:sz="0" w:space="0" w:color="auto"/>
            <w:bottom w:val="none" w:sz="0" w:space="0" w:color="auto"/>
            <w:right w:val="none" w:sz="0" w:space="0" w:color="auto"/>
          </w:divBdr>
        </w:div>
        <w:div w:id="862402645">
          <w:marLeft w:val="640"/>
          <w:marRight w:val="0"/>
          <w:marTop w:val="0"/>
          <w:marBottom w:val="0"/>
          <w:divBdr>
            <w:top w:val="none" w:sz="0" w:space="0" w:color="auto"/>
            <w:left w:val="none" w:sz="0" w:space="0" w:color="auto"/>
            <w:bottom w:val="none" w:sz="0" w:space="0" w:color="auto"/>
            <w:right w:val="none" w:sz="0" w:space="0" w:color="auto"/>
          </w:divBdr>
        </w:div>
        <w:div w:id="600799251">
          <w:marLeft w:val="640"/>
          <w:marRight w:val="0"/>
          <w:marTop w:val="0"/>
          <w:marBottom w:val="0"/>
          <w:divBdr>
            <w:top w:val="none" w:sz="0" w:space="0" w:color="auto"/>
            <w:left w:val="none" w:sz="0" w:space="0" w:color="auto"/>
            <w:bottom w:val="none" w:sz="0" w:space="0" w:color="auto"/>
            <w:right w:val="none" w:sz="0" w:space="0" w:color="auto"/>
          </w:divBdr>
        </w:div>
        <w:div w:id="618528844">
          <w:marLeft w:val="640"/>
          <w:marRight w:val="0"/>
          <w:marTop w:val="0"/>
          <w:marBottom w:val="0"/>
          <w:divBdr>
            <w:top w:val="none" w:sz="0" w:space="0" w:color="auto"/>
            <w:left w:val="none" w:sz="0" w:space="0" w:color="auto"/>
            <w:bottom w:val="none" w:sz="0" w:space="0" w:color="auto"/>
            <w:right w:val="none" w:sz="0" w:space="0" w:color="auto"/>
          </w:divBdr>
        </w:div>
        <w:div w:id="1576888998">
          <w:marLeft w:val="640"/>
          <w:marRight w:val="0"/>
          <w:marTop w:val="0"/>
          <w:marBottom w:val="0"/>
          <w:divBdr>
            <w:top w:val="none" w:sz="0" w:space="0" w:color="auto"/>
            <w:left w:val="none" w:sz="0" w:space="0" w:color="auto"/>
            <w:bottom w:val="none" w:sz="0" w:space="0" w:color="auto"/>
            <w:right w:val="none" w:sz="0" w:space="0" w:color="auto"/>
          </w:divBdr>
        </w:div>
        <w:div w:id="66343557">
          <w:marLeft w:val="640"/>
          <w:marRight w:val="0"/>
          <w:marTop w:val="0"/>
          <w:marBottom w:val="0"/>
          <w:divBdr>
            <w:top w:val="none" w:sz="0" w:space="0" w:color="auto"/>
            <w:left w:val="none" w:sz="0" w:space="0" w:color="auto"/>
            <w:bottom w:val="none" w:sz="0" w:space="0" w:color="auto"/>
            <w:right w:val="none" w:sz="0" w:space="0" w:color="auto"/>
          </w:divBdr>
        </w:div>
        <w:div w:id="1443455652">
          <w:marLeft w:val="640"/>
          <w:marRight w:val="0"/>
          <w:marTop w:val="0"/>
          <w:marBottom w:val="0"/>
          <w:divBdr>
            <w:top w:val="none" w:sz="0" w:space="0" w:color="auto"/>
            <w:left w:val="none" w:sz="0" w:space="0" w:color="auto"/>
            <w:bottom w:val="none" w:sz="0" w:space="0" w:color="auto"/>
            <w:right w:val="none" w:sz="0" w:space="0" w:color="auto"/>
          </w:divBdr>
        </w:div>
        <w:div w:id="1674795526">
          <w:marLeft w:val="640"/>
          <w:marRight w:val="0"/>
          <w:marTop w:val="0"/>
          <w:marBottom w:val="0"/>
          <w:divBdr>
            <w:top w:val="none" w:sz="0" w:space="0" w:color="auto"/>
            <w:left w:val="none" w:sz="0" w:space="0" w:color="auto"/>
            <w:bottom w:val="none" w:sz="0" w:space="0" w:color="auto"/>
            <w:right w:val="none" w:sz="0" w:space="0" w:color="auto"/>
          </w:divBdr>
        </w:div>
        <w:div w:id="1020006485">
          <w:marLeft w:val="640"/>
          <w:marRight w:val="0"/>
          <w:marTop w:val="0"/>
          <w:marBottom w:val="0"/>
          <w:divBdr>
            <w:top w:val="none" w:sz="0" w:space="0" w:color="auto"/>
            <w:left w:val="none" w:sz="0" w:space="0" w:color="auto"/>
            <w:bottom w:val="none" w:sz="0" w:space="0" w:color="auto"/>
            <w:right w:val="none" w:sz="0" w:space="0" w:color="auto"/>
          </w:divBdr>
        </w:div>
        <w:div w:id="176231701">
          <w:marLeft w:val="640"/>
          <w:marRight w:val="0"/>
          <w:marTop w:val="0"/>
          <w:marBottom w:val="0"/>
          <w:divBdr>
            <w:top w:val="none" w:sz="0" w:space="0" w:color="auto"/>
            <w:left w:val="none" w:sz="0" w:space="0" w:color="auto"/>
            <w:bottom w:val="none" w:sz="0" w:space="0" w:color="auto"/>
            <w:right w:val="none" w:sz="0" w:space="0" w:color="auto"/>
          </w:divBdr>
        </w:div>
        <w:div w:id="1489512383">
          <w:marLeft w:val="640"/>
          <w:marRight w:val="0"/>
          <w:marTop w:val="0"/>
          <w:marBottom w:val="0"/>
          <w:divBdr>
            <w:top w:val="none" w:sz="0" w:space="0" w:color="auto"/>
            <w:left w:val="none" w:sz="0" w:space="0" w:color="auto"/>
            <w:bottom w:val="none" w:sz="0" w:space="0" w:color="auto"/>
            <w:right w:val="none" w:sz="0" w:space="0" w:color="auto"/>
          </w:divBdr>
        </w:div>
        <w:div w:id="1890798244">
          <w:marLeft w:val="640"/>
          <w:marRight w:val="0"/>
          <w:marTop w:val="0"/>
          <w:marBottom w:val="0"/>
          <w:divBdr>
            <w:top w:val="none" w:sz="0" w:space="0" w:color="auto"/>
            <w:left w:val="none" w:sz="0" w:space="0" w:color="auto"/>
            <w:bottom w:val="none" w:sz="0" w:space="0" w:color="auto"/>
            <w:right w:val="none" w:sz="0" w:space="0" w:color="auto"/>
          </w:divBdr>
        </w:div>
        <w:div w:id="561137764">
          <w:marLeft w:val="640"/>
          <w:marRight w:val="0"/>
          <w:marTop w:val="0"/>
          <w:marBottom w:val="0"/>
          <w:divBdr>
            <w:top w:val="none" w:sz="0" w:space="0" w:color="auto"/>
            <w:left w:val="none" w:sz="0" w:space="0" w:color="auto"/>
            <w:bottom w:val="none" w:sz="0" w:space="0" w:color="auto"/>
            <w:right w:val="none" w:sz="0" w:space="0" w:color="auto"/>
          </w:divBdr>
        </w:div>
        <w:div w:id="1379629570">
          <w:marLeft w:val="640"/>
          <w:marRight w:val="0"/>
          <w:marTop w:val="0"/>
          <w:marBottom w:val="0"/>
          <w:divBdr>
            <w:top w:val="none" w:sz="0" w:space="0" w:color="auto"/>
            <w:left w:val="none" w:sz="0" w:space="0" w:color="auto"/>
            <w:bottom w:val="none" w:sz="0" w:space="0" w:color="auto"/>
            <w:right w:val="none" w:sz="0" w:space="0" w:color="auto"/>
          </w:divBdr>
        </w:div>
        <w:div w:id="1253396139">
          <w:marLeft w:val="640"/>
          <w:marRight w:val="0"/>
          <w:marTop w:val="0"/>
          <w:marBottom w:val="0"/>
          <w:divBdr>
            <w:top w:val="none" w:sz="0" w:space="0" w:color="auto"/>
            <w:left w:val="none" w:sz="0" w:space="0" w:color="auto"/>
            <w:bottom w:val="none" w:sz="0" w:space="0" w:color="auto"/>
            <w:right w:val="none" w:sz="0" w:space="0" w:color="auto"/>
          </w:divBdr>
        </w:div>
        <w:div w:id="227619576">
          <w:marLeft w:val="640"/>
          <w:marRight w:val="0"/>
          <w:marTop w:val="0"/>
          <w:marBottom w:val="0"/>
          <w:divBdr>
            <w:top w:val="none" w:sz="0" w:space="0" w:color="auto"/>
            <w:left w:val="none" w:sz="0" w:space="0" w:color="auto"/>
            <w:bottom w:val="none" w:sz="0" w:space="0" w:color="auto"/>
            <w:right w:val="none" w:sz="0" w:space="0" w:color="auto"/>
          </w:divBdr>
        </w:div>
        <w:div w:id="1993949263">
          <w:marLeft w:val="640"/>
          <w:marRight w:val="0"/>
          <w:marTop w:val="0"/>
          <w:marBottom w:val="0"/>
          <w:divBdr>
            <w:top w:val="none" w:sz="0" w:space="0" w:color="auto"/>
            <w:left w:val="none" w:sz="0" w:space="0" w:color="auto"/>
            <w:bottom w:val="none" w:sz="0" w:space="0" w:color="auto"/>
            <w:right w:val="none" w:sz="0" w:space="0" w:color="auto"/>
          </w:divBdr>
        </w:div>
        <w:div w:id="729495031">
          <w:marLeft w:val="640"/>
          <w:marRight w:val="0"/>
          <w:marTop w:val="0"/>
          <w:marBottom w:val="0"/>
          <w:divBdr>
            <w:top w:val="none" w:sz="0" w:space="0" w:color="auto"/>
            <w:left w:val="none" w:sz="0" w:space="0" w:color="auto"/>
            <w:bottom w:val="none" w:sz="0" w:space="0" w:color="auto"/>
            <w:right w:val="none" w:sz="0" w:space="0" w:color="auto"/>
          </w:divBdr>
        </w:div>
        <w:div w:id="1439641812">
          <w:marLeft w:val="640"/>
          <w:marRight w:val="0"/>
          <w:marTop w:val="0"/>
          <w:marBottom w:val="0"/>
          <w:divBdr>
            <w:top w:val="none" w:sz="0" w:space="0" w:color="auto"/>
            <w:left w:val="none" w:sz="0" w:space="0" w:color="auto"/>
            <w:bottom w:val="none" w:sz="0" w:space="0" w:color="auto"/>
            <w:right w:val="none" w:sz="0" w:space="0" w:color="auto"/>
          </w:divBdr>
        </w:div>
        <w:div w:id="1464426917">
          <w:marLeft w:val="640"/>
          <w:marRight w:val="0"/>
          <w:marTop w:val="0"/>
          <w:marBottom w:val="0"/>
          <w:divBdr>
            <w:top w:val="none" w:sz="0" w:space="0" w:color="auto"/>
            <w:left w:val="none" w:sz="0" w:space="0" w:color="auto"/>
            <w:bottom w:val="none" w:sz="0" w:space="0" w:color="auto"/>
            <w:right w:val="none" w:sz="0" w:space="0" w:color="auto"/>
          </w:divBdr>
        </w:div>
      </w:divsChild>
    </w:div>
    <w:div w:id="538784145">
      <w:bodyDiv w:val="1"/>
      <w:marLeft w:val="0"/>
      <w:marRight w:val="0"/>
      <w:marTop w:val="0"/>
      <w:marBottom w:val="0"/>
      <w:divBdr>
        <w:top w:val="none" w:sz="0" w:space="0" w:color="auto"/>
        <w:left w:val="none" w:sz="0" w:space="0" w:color="auto"/>
        <w:bottom w:val="none" w:sz="0" w:space="0" w:color="auto"/>
        <w:right w:val="none" w:sz="0" w:space="0" w:color="auto"/>
      </w:divBdr>
      <w:divsChild>
        <w:div w:id="1224565421">
          <w:marLeft w:val="0"/>
          <w:marRight w:val="0"/>
          <w:marTop w:val="0"/>
          <w:marBottom w:val="0"/>
          <w:divBdr>
            <w:top w:val="none" w:sz="0" w:space="0" w:color="auto"/>
            <w:left w:val="none" w:sz="0" w:space="0" w:color="auto"/>
            <w:bottom w:val="none" w:sz="0" w:space="0" w:color="auto"/>
            <w:right w:val="none" w:sz="0" w:space="0" w:color="auto"/>
          </w:divBdr>
          <w:divsChild>
            <w:div w:id="732430382">
              <w:marLeft w:val="0"/>
              <w:marRight w:val="0"/>
              <w:marTop w:val="0"/>
              <w:marBottom w:val="0"/>
              <w:divBdr>
                <w:top w:val="none" w:sz="0" w:space="0" w:color="auto"/>
                <w:left w:val="none" w:sz="0" w:space="0" w:color="auto"/>
                <w:bottom w:val="none" w:sz="0" w:space="0" w:color="auto"/>
                <w:right w:val="none" w:sz="0" w:space="0" w:color="auto"/>
              </w:divBdr>
            </w:div>
            <w:div w:id="1539931222">
              <w:marLeft w:val="0"/>
              <w:marRight w:val="0"/>
              <w:marTop w:val="0"/>
              <w:marBottom w:val="0"/>
              <w:divBdr>
                <w:top w:val="none" w:sz="0" w:space="0" w:color="auto"/>
                <w:left w:val="none" w:sz="0" w:space="0" w:color="auto"/>
                <w:bottom w:val="none" w:sz="0" w:space="0" w:color="auto"/>
                <w:right w:val="none" w:sz="0" w:space="0" w:color="auto"/>
              </w:divBdr>
            </w:div>
            <w:div w:id="477259424">
              <w:marLeft w:val="0"/>
              <w:marRight w:val="0"/>
              <w:marTop w:val="0"/>
              <w:marBottom w:val="0"/>
              <w:divBdr>
                <w:top w:val="none" w:sz="0" w:space="0" w:color="auto"/>
                <w:left w:val="none" w:sz="0" w:space="0" w:color="auto"/>
                <w:bottom w:val="none" w:sz="0" w:space="0" w:color="auto"/>
                <w:right w:val="none" w:sz="0" w:space="0" w:color="auto"/>
              </w:divBdr>
            </w:div>
            <w:div w:id="561714466">
              <w:marLeft w:val="0"/>
              <w:marRight w:val="0"/>
              <w:marTop w:val="0"/>
              <w:marBottom w:val="0"/>
              <w:divBdr>
                <w:top w:val="none" w:sz="0" w:space="0" w:color="auto"/>
                <w:left w:val="none" w:sz="0" w:space="0" w:color="auto"/>
                <w:bottom w:val="none" w:sz="0" w:space="0" w:color="auto"/>
                <w:right w:val="none" w:sz="0" w:space="0" w:color="auto"/>
              </w:divBdr>
            </w:div>
            <w:div w:id="1204945217">
              <w:marLeft w:val="0"/>
              <w:marRight w:val="0"/>
              <w:marTop w:val="0"/>
              <w:marBottom w:val="0"/>
              <w:divBdr>
                <w:top w:val="none" w:sz="0" w:space="0" w:color="auto"/>
                <w:left w:val="none" w:sz="0" w:space="0" w:color="auto"/>
                <w:bottom w:val="none" w:sz="0" w:space="0" w:color="auto"/>
                <w:right w:val="none" w:sz="0" w:space="0" w:color="auto"/>
              </w:divBdr>
            </w:div>
            <w:div w:id="802499044">
              <w:marLeft w:val="0"/>
              <w:marRight w:val="0"/>
              <w:marTop w:val="0"/>
              <w:marBottom w:val="0"/>
              <w:divBdr>
                <w:top w:val="none" w:sz="0" w:space="0" w:color="auto"/>
                <w:left w:val="none" w:sz="0" w:space="0" w:color="auto"/>
                <w:bottom w:val="none" w:sz="0" w:space="0" w:color="auto"/>
                <w:right w:val="none" w:sz="0" w:space="0" w:color="auto"/>
              </w:divBdr>
            </w:div>
            <w:div w:id="660351786">
              <w:marLeft w:val="0"/>
              <w:marRight w:val="0"/>
              <w:marTop w:val="0"/>
              <w:marBottom w:val="0"/>
              <w:divBdr>
                <w:top w:val="none" w:sz="0" w:space="0" w:color="auto"/>
                <w:left w:val="none" w:sz="0" w:space="0" w:color="auto"/>
                <w:bottom w:val="none" w:sz="0" w:space="0" w:color="auto"/>
                <w:right w:val="none" w:sz="0" w:space="0" w:color="auto"/>
              </w:divBdr>
            </w:div>
            <w:div w:id="2028173039">
              <w:marLeft w:val="0"/>
              <w:marRight w:val="0"/>
              <w:marTop w:val="0"/>
              <w:marBottom w:val="0"/>
              <w:divBdr>
                <w:top w:val="none" w:sz="0" w:space="0" w:color="auto"/>
                <w:left w:val="none" w:sz="0" w:space="0" w:color="auto"/>
                <w:bottom w:val="none" w:sz="0" w:space="0" w:color="auto"/>
                <w:right w:val="none" w:sz="0" w:space="0" w:color="auto"/>
              </w:divBdr>
            </w:div>
            <w:div w:id="1794245540">
              <w:marLeft w:val="0"/>
              <w:marRight w:val="0"/>
              <w:marTop w:val="0"/>
              <w:marBottom w:val="0"/>
              <w:divBdr>
                <w:top w:val="none" w:sz="0" w:space="0" w:color="auto"/>
                <w:left w:val="none" w:sz="0" w:space="0" w:color="auto"/>
                <w:bottom w:val="none" w:sz="0" w:space="0" w:color="auto"/>
                <w:right w:val="none" w:sz="0" w:space="0" w:color="auto"/>
              </w:divBdr>
            </w:div>
            <w:div w:id="1024477699">
              <w:marLeft w:val="0"/>
              <w:marRight w:val="0"/>
              <w:marTop w:val="0"/>
              <w:marBottom w:val="0"/>
              <w:divBdr>
                <w:top w:val="none" w:sz="0" w:space="0" w:color="auto"/>
                <w:left w:val="none" w:sz="0" w:space="0" w:color="auto"/>
                <w:bottom w:val="none" w:sz="0" w:space="0" w:color="auto"/>
                <w:right w:val="none" w:sz="0" w:space="0" w:color="auto"/>
              </w:divBdr>
            </w:div>
            <w:div w:id="2057779626">
              <w:marLeft w:val="0"/>
              <w:marRight w:val="0"/>
              <w:marTop w:val="0"/>
              <w:marBottom w:val="0"/>
              <w:divBdr>
                <w:top w:val="none" w:sz="0" w:space="0" w:color="auto"/>
                <w:left w:val="none" w:sz="0" w:space="0" w:color="auto"/>
                <w:bottom w:val="none" w:sz="0" w:space="0" w:color="auto"/>
                <w:right w:val="none" w:sz="0" w:space="0" w:color="auto"/>
              </w:divBdr>
            </w:div>
            <w:div w:id="956761515">
              <w:marLeft w:val="0"/>
              <w:marRight w:val="0"/>
              <w:marTop w:val="0"/>
              <w:marBottom w:val="0"/>
              <w:divBdr>
                <w:top w:val="none" w:sz="0" w:space="0" w:color="auto"/>
                <w:left w:val="none" w:sz="0" w:space="0" w:color="auto"/>
                <w:bottom w:val="none" w:sz="0" w:space="0" w:color="auto"/>
                <w:right w:val="none" w:sz="0" w:space="0" w:color="auto"/>
              </w:divBdr>
            </w:div>
            <w:div w:id="1798719130">
              <w:marLeft w:val="0"/>
              <w:marRight w:val="0"/>
              <w:marTop w:val="0"/>
              <w:marBottom w:val="0"/>
              <w:divBdr>
                <w:top w:val="none" w:sz="0" w:space="0" w:color="auto"/>
                <w:left w:val="none" w:sz="0" w:space="0" w:color="auto"/>
                <w:bottom w:val="none" w:sz="0" w:space="0" w:color="auto"/>
                <w:right w:val="none" w:sz="0" w:space="0" w:color="auto"/>
              </w:divBdr>
            </w:div>
            <w:div w:id="763035852">
              <w:marLeft w:val="0"/>
              <w:marRight w:val="0"/>
              <w:marTop w:val="0"/>
              <w:marBottom w:val="0"/>
              <w:divBdr>
                <w:top w:val="none" w:sz="0" w:space="0" w:color="auto"/>
                <w:left w:val="none" w:sz="0" w:space="0" w:color="auto"/>
                <w:bottom w:val="none" w:sz="0" w:space="0" w:color="auto"/>
                <w:right w:val="none" w:sz="0" w:space="0" w:color="auto"/>
              </w:divBdr>
            </w:div>
            <w:div w:id="474567640">
              <w:marLeft w:val="0"/>
              <w:marRight w:val="0"/>
              <w:marTop w:val="0"/>
              <w:marBottom w:val="0"/>
              <w:divBdr>
                <w:top w:val="none" w:sz="0" w:space="0" w:color="auto"/>
                <w:left w:val="none" w:sz="0" w:space="0" w:color="auto"/>
                <w:bottom w:val="none" w:sz="0" w:space="0" w:color="auto"/>
                <w:right w:val="none" w:sz="0" w:space="0" w:color="auto"/>
              </w:divBdr>
            </w:div>
            <w:div w:id="796947391">
              <w:marLeft w:val="0"/>
              <w:marRight w:val="0"/>
              <w:marTop w:val="0"/>
              <w:marBottom w:val="0"/>
              <w:divBdr>
                <w:top w:val="none" w:sz="0" w:space="0" w:color="auto"/>
                <w:left w:val="none" w:sz="0" w:space="0" w:color="auto"/>
                <w:bottom w:val="none" w:sz="0" w:space="0" w:color="auto"/>
                <w:right w:val="none" w:sz="0" w:space="0" w:color="auto"/>
              </w:divBdr>
            </w:div>
            <w:div w:id="146291287">
              <w:marLeft w:val="0"/>
              <w:marRight w:val="0"/>
              <w:marTop w:val="0"/>
              <w:marBottom w:val="0"/>
              <w:divBdr>
                <w:top w:val="none" w:sz="0" w:space="0" w:color="auto"/>
                <w:left w:val="none" w:sz="0" w:space="0" w:color="auto"/>
                <w:bottom w:val="none" w:sz="0" w:space="0" w:color="auto"/>
                <w:right w:val="none" w:sz="0" w:space="0" w:color="auto"/>
              </w:divBdr>
            </w:div>
            <w:div w:id="574710374">
              <w:marLeft w:val="0"/>
              <w:marRight w:val="0"/>
              <w:marTop w:val="0"/>
              <w:marBottom w:val="0"/>
              <w:divBdr>
                <w:top w:val="none" w:sz="0" w:space="0" w:color="auto"/>
                <w:left w:val="none" w:sz="0" w:space="0" w:color="auto"/>
                <w:bottom w:val="none" w:sz="0" w:space="0" w:color="auto"/>
                <w:right w:val="none" w:sz="0" w:space="0" w:color="auto"/>
              </w:divBdr>
            </w:div>
            <w:div w:id="105779119">
              <w:marLeft w:val="0"/>
              <w:marRight w:val="0"/>
              <w:marTop w:val="0"/>
              <w:marBottom w:val="0"/>
              <w:divBdr>
                <w:top w:val="none" w:sz="0" w:space="0" w:color="auto"/>
                <w:left w:val="none" w:sz="0" w:space="0" w:color="auto"/>
                <w:bottom w:val="none" w:sz="0" w:space="0" w:color="auto"/>
                <w:right w:val="none" w:sz="0" w:space="0" w:color="auto"/>
              </w:divBdr>
            </w:div>
            <w:div w:id="796602031">
              <w:marLeft w:val="0"/>
              <w:marRight w:val="0"/>
              <w:marTop w:val="0"/>
              <w:marBottom w:val="0"/>
              <w:divBdr>
                <w:top w:val="none" w:sz="0" w:space="0" w:color="auto"/>
                <w:left w:val="none" w:sz="0" w:space="0" w:color="auto"/>
                <w:bottom w:val="none" w:sz="0" w:space="0" w:color="auto"/>
                <w:right w:val="none" w:sz="0" w:space="0" w:color="auto"/>
              </w:divBdr>
            </w:div>
            <w:div w:id="2040819098">
              <w:marLeft w:val="0"/>
              <w:marRight w:val="0"/>
              <w:marTop w:val="0"/>
              <w:marBottom w:val="0"/>
              <w:divBdr>
                <w:top w:val="none" w:sz="0" w:space="0" w:color="auto"/>
                <w:left w:val="none" w:sz="0" w:space="0" w:color="auto"/>
                <w:bottom w:val="none" w:sz="0" w:space="0" w:color="auto"/>
                <w:right w:val="none" w:sz="0" w:space="0" w:color="auto"/>
              </w:divBdr>
            </w:div>
            <w:div w:id="1231959040">
              <w:marLeft w:val="0"/>
              <w:marRight w:val="0"/>
              <w:marTop w:val="0"/>
              <w:marBottom w:val="0"/>
              <w:divBdr>
                <w:top w:val="none" w:sz="0" w:space="0" w:color="auto"/>
                <w:left w:val="none" w:sz="0" w:space="0" w:color="auto"/>
                <w:bottom w:val="none" w:sz="0" w:space="0" w:color="auto"/>
                <w:right w:val="none" w:sz="0" w:space="0" w:color="auto"/>
              </w:divBdr>
            </w:div>
            <w:div w:id="2030838090">
              <w:marLeft w:val="0"/>
              <w:marRight w:val="0"/>
              <w:marTop w:val="0"/>
              <w:marBottom w:val="0"/>
              <w:divBdr>
                <w:top w:val="none" w:sz="0" w:space="0" w:color="auto"/>
                <w:left w:val="none" w:sz="0" w:space="0" w:color="auto"/>
                <w:bottom w:val="none" w:sz="0" w:space="0" w:color="auto"/>
                <w:right w:val="none" w:sz="0" w:space="0" w:color="auto"/>
              </w:divBdr>
            </w:div>
            <w:div w:id="944265399">
              <w:marLeft w:val="0"/>
              <w:marRight w:val="0"/>
              <w:marTop w:val="0"/>
              <w:marBottom w:val="0"/>
              <w:divBdr>
                <w:top w:val="none" w:sz="0" w:space="0" w:color="auto"/>
                <w:left w:val="none" w:sz="0" w:space="0" w:color="auto"/>
                <w:bottom w:val="none" w:sz="0" w:space="0" w:color="auto"/>
                <w:right w:val="none" w:sz="0" w:space="0" w:color="auto"/>
              </w:divBdr>
            </w:div>
            <w:div w:id="357968568">
              <w:marLeft w:val="0"/>
              <w:marRight w:val="0"/>
              <w:marTop w:val="0"/>
              <w:marBottom w:val="0"/>
              <w:divBdr>
                <w:top w:val="none" w:sz="0" w:space="0" w:color="auto"/>
                <w:left w:val="none" w:sz="0" w:space="0" w:color="auto"/>
                <w:bottom w:val="none" w:sz="0" w:space="0" w:color="auto"/>
                <w:right w:val="none" w:sz="0" w:space="0" w:color="auto"/>
              </w:divBdr>
            </w:div>
            <w:div w:id="1776169882">
              <w:marLeft w:val="0"/>
              <w:marRight w:val="0"/>
              <w:marTop w:val="0"/>
              <w:marBottom w:val="0"/>
              <w:divBdr>
                <w:top w:val="none" w:sz="0" w:space="0" w:color="auto"/>
                <w:left w:val="none" w:sz="0" w:space="0" w:color="auto"/>
                <w:bottom w:val="none" w:sz="0" w:space="0" w:color="auto"/>
                <w:right w:val="none" w:sz="0" w:space="0" w:color="auto"/>
              </w:divBdr>
            </w:div>
            <w:div w:id="721517445">
              <w:marLeft w:val="0"/>
              <w:marRight w:val="0"/>
              <w:marTop w:val="0"/>
              <w:marBottom w:val="0"/>
              <w:divBdr>
                <w:top w:val="none" w:sz="0" w:space="0" w:color="auto"/>
                <w:left w:val="none" w:sz="0" w:space="0" w:color="auto"/>
                <w:bottom w:val="none" w:sz="0" w:space="0" w:color="auto"/>
                <w:right w:val="none" w:sz="0" w:space="0" w:color="auto"/>
              </w:divBdr>
            </w:div>
            <w:div w:id="1006251200">
              <w:marLeft w:val="0"/>
              <w:marRight w:val="0"/>
              <w:marTop w:val="0"/>
              <w:marBottom w:val="0"/>
              <w:divBdr>
                <w:top w:val="none" w:sz="0" w:space="0" w:color="auto"/>
                <w:left w:val="none" w:sz="0" w:space="0" w:color="auto"/>
                <w:bottom w:val="none" w:sz="0" w:space="0" w:color="auto"/>
                <w:right w:val="none" w:sz="0" w:space="0" w:color="auto"/>
              </w:divBdr>
            </w:div>
            <w:div w:id="1762406682">
              <w:marLeft w:val="0"/>
              <w:marRight w:val="0"/>
              <w:marTop w:val="0"/>
              <w:marBottom w:val="0"/>
              <w:divBdr>
                <w:top w:val="none" w:sz="0" w:space="0" w:color="auto"/>
                <w:left w:val="none" w:sz="0" w:space="0" w:color="auto"/>
                <w:bottom w:val="none" w:sz="0" w:space="0" w:color="auto"/>
                <w:right w:val="none" w:sz="0" w:space="0" w:color="auto"/>
              </w:divBdr>
            </w:div>
            <w:div w:id="1037464634">
              <w:marLeft w:val="0"/>
              <w:marRight w:val="0"/>
              <w:marTop w:val="0"/>
              <w:marBottom w:val="0"/>
              <w:divBdr>
                <w:top w:val="none" w:sz="0" w:space="0" w:color="auto"/>
                <w:left w:val="none" w:sz="0" w:space="0" w:color="auto"/>
                <w:bottom w:val="none" w:sz="0" w:space="0" w:color="auto"/>
                <w:right w:val="none" w:sz="0" w:space="0" w:color="auto"/>
              </w:divBdr>
            </w:div>
            <w:div w:id="1967157936">
              <w:marLeft w:val="0"/>
              <w:marRight w:val="0"/>
              <w:marTop w:val="0"/>
              <w:marBottom w:val="0"/>
              <w:divBdr>
                <w:top w:val="none" w:sz="0" w:space="0" w:color="auto"/>
                <w:left w:val="none" w:sz="0" w:space="0" w:color="auto"/>
                <w:bottom w:val="none" w:sz="0" w:space="0" w:color="auto"/>
                <w:right w:val="none" w:sz="0" w:space="0" w:color="auto"/>
              </w:divBdr>
            </w:div>
            <w:div w:id="2115593099">
              <w:marLeft w:val="0"/>
              <w:marRight w:val="0"/>
              <w:marTop w:val="0"/>
              <w:marBottom w:val="0"/>
              <w:divBdr>
                <w:top w:val="none" w:sz="0" w:space="0" w:color="auto"/>
                <w:left w:val="none" w:sz="0" w:space="0" w:color="auto"/>
                <w:bottom w:val="none" w:sz="0" w:space="0" w:color="auto"/>
                <w:right w:val="none" w:sz="0" w:space="0" w:color="auto"/>
              </w:divBdr>
            </w:div>
            <w:div w:id="1966500703">
              <w:marLeft w:val="0"/>
              <w:marRight w:val="0"/>
              <w:marTop w:val="0"/>
              <w:marBottom w:val="0"/>
              <w:divBdr>
                <w:top w:val="none" w:sz="0" w:space="0" w:color="auto"/>
                <w:left w:val="none" w:sz="0" w:space="0" w:color="auto"/>
                <w:bottom w:val="none" w:sz="0" w:space="0" w:color="auto"/>
                <w:right w:val="none" w:sz="0" w:space="0" w:color="auto"/>
              </w:divBdr>
            </w:div>
            <w:div w:id="10571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6441">
      <w:bodyDiv w:val="1"/>
      <w:marLeft w:val="0"/>
      <w:marRight w:val="0"/>
      <w:marTop w:val="0"/>
      <w:marBottom w:val="0"/>
      <w:divBdr>
        <w:top w:val="none" w:sz="0" w:space="0" w:color="auto"/>
        <w:left w:val="none" w:sz="0" w:space="0" w:color="auto"/>
        <w:bottom w:val="none" w:sz="0" w:space="0" w:color="auto"/>
        <w:right w:val="none" w:sz="0" w:space="0" w:color="auto"/>
      </w:divBdr>
      <w:divsChild>
        <w:div w:id="1722904964">
          <w:marLeft w:val="640"/>
          <w:marRight w:val="0"/>
          <w:marTop w:val="0"/>
          <w:marBottom w:val="0"/>
          <w:divBdr>
            <w:top w:val="none" w:sz="0" w:space="0" w:color="auto"/>
            <w:left w:val="none" w:sz="0" w:space="0" w:color="auto"/>
            <w:bottom w:val="none" w:sz="0" w:space="0" w:color="auto"/>
            <w:right w:val="none" w:sz="0" w:space="0" w:color="auto"/>
          </w:divBdr>
        </w:div>
        <w:div w:id="2092465483">
          <w:marLeft w:val="640"/>
          <w:marRight w:val="0"/>
          <w:marTop w:val="0"/>
          <w:marBottom w:val="0"/>
          <w:divBdr>
            <w:top w:val="none" w:sz="0" w:space="0" w:color="auto"/>
            <w:left w:val="none" w:sz="0" w:space="0" w:color="auto"/>
            <w:bottom w:val="none" w:sz="0" w:space="0" w:color="auto"/>
            <w:right w:val="none" w:sz="0" w:space="0" w:color="auto"/>
          </w:divBdr>
        </w:div>
        <w:div w:id="1234510068">
          <w:marLeft w:val="640"/>
          <w:marRight w:val="0"/>
          <w:marTop w:val="0"/>
          <w:marBottom w:val="0"/>
          <w:divBdr>
            <w:top w:val="none" w:sz="0" w:space="0" w:color="auto"/>
            <w:left w:val="none" w:sz="0" w:space="0" w:color="auto"/>
            <w:bottom w:val="none" w:sz="0" w:space="0" w:color="auto"/>
            <w:right w:val="none" w:sz="0" w:space="0" w:color="auto"/>
          </w:divBdr>
        </w:div>
        <w:div w:id="956259662">
          <w:marLeft w:val="640"/>
          <w:marRight w:val="0"/>
          <w:marTop w:val="0"/>
          <w:marBottom w:val="0"/>
          <w:divBdr>
            <w:top w:val="none" w:sz="0" w:space="0" w:color="auto"/>
            <w:left w:val="none" w:sz="0" w:space="0" w:color="auto"/>
            <w:bottom w:val="none" w:sz="0" w:space="0" w:color="auto"/>
            <w:right w:val="none" w:sz="0" w:space="0" w:color="auto"/>
          </w:divBdr>
        </w:div>
        <w:div w:id="199902618">
          <w:marLeft w:val="640"/>
          <w:marRight w:val="0"/>
          <w:marTop w:val="0"/>
          <w:marBottom w:val="0"/>
          <w:divBdr>
            <w:top w:val="none" w:sz="0" w:space="0" w:color="auto"/>
            <w:left w:val="none" w:sz="0" w:space="0" w:color="auto"/>
            <w:bottom w:val="none" w:sz="0" w:space="0" w:color="auto"/>
            <w:right w:val="none" w:sz="0" w:space="0" w:color="auto"/>
          </w:divBdr>
        </w:div>
        <w:div w:id="898321204">
          <w:marLeft w:val="640"/>
          <w:marRight w:val="0"/>
          <w:marTop w:val="0"/>
          <w:marBottom w:val="0"/>
          <w:divBdr>
            <w:top w:val="none" w:sz="0" w:space="0" w:color="auto"/>
            <w:left w:val="none" w:sz="0" w:space="0" w:color="auto"/>
            <w:bottom w:val="none" w:sz="0" w:space="0" w:color="auto"/>
            <w:right w:val="none" w:sz="0" w:space="0" w:color="auto"/>
          </w:divBdr>
        </w:div>
        <w:div w:id="974990010">
          <w:marLeft w:val="640"/>
          <w:marRight w:val="0"/>
          <w:marTop w:val="0"/>
          <w:marBottom w:val="0"/>
          <w:divBdr>
            <w:top w:val="none" w:sz="0" w:space="0" w:color="auto"/>
            <w:left w:val="none" w:sz="0" w:space="0" w:color="auto"/>
            <w:bottom w:val="none" w:sz="0" w:space="0" w:color="auto"/>
            <w:right w:val="none" w:sz="0" w:space="0" w:color="auto"/>
          </w:divBdr>
        </w:div>
        <w:div w:id="1127891428">
          <w:marLeft w:val="640"/>
          <w:marRight w:val="0"/>
          <w:marTop w:val="0"/>
          <w:marBottom w:val="0"/>
          <w:divBdr>
            <w:top w:val="none" w:sz="0" w:space="0" w:color="auto"/>
            <w:left w:val="none" w:sz="0" w:space="0" w:color="auto"/>
            <w:bottom w:val="none" w:sz="0" w:space="0" w:color="auto"/>
            <w:right w:val="none" w:sz="0" w:space="0" w:color="auto"/>
          </w:divBdr>
        </w:div>
        <w:div w:id="1945529510">
          <w:marLeft w:val="640"/>
          <w:marRight w:val="0"/>
          <w:marTop w:val="0"/>
          <w:marBottom w:val="0"/>
          <w:divBdr>
            <w:top w:val="none" w:sz="0" w:space="0" w:color="auto"/>
            <w:left w:val="none" w:sz="0" w:space="0" w:color="auto"/>
            <w:bottom w:val="none" w:sz="0" w:space="0" w:color="auto"/>
            <w:right w:val="none" w:sz="0" w:space="0" w:color="auto"/>
          </w:divBdr>
        </w:div>
        <w:div w:id="1202403627">
          <w:marLeft w:val="640"/>
          <w:marRight w:val="0"/>
          <w:marTop w:val="0"/>
          <w:marBottom w:val="0"/>
          <w:divBdr>
            <w:top w:val="none" w:sz="0" w:space="0" w:color="auto"/>
            <w:left w:val="none" w:sz="0" w:space="0" w:color="auto"/>
            <w:bottom w:val="none" w:sz="0" w:space="0" w:color="auto"/>
            <w:right w:val="none" w:sz="0" w:space="0" w:color="auto"/>
          </w:divBdr>
        </w:div>
        <w:div w:id="981036641">
          <w:marLeft w:val="640"/>
          <w:marRight w:val="0"/>
          <w:marTop w:val="0"/>
          <w:marBottom w:val="0"/>
          <w:divBdr>
            <w:top w:val="none" w:sz="0" w:space="0" w:color="auto"/>
            <w:left w:val="none" w:sz="0" w:space="0" w:color="auto"/>
            <w:bottom w:val="none" w:sz="0" w:space="0" w:color="auto"/>
            <w:right w:val="none" w:sz="0" w:space="0" w:color="auto"/>
          </w:divBdr>
        </w:div>
        <w:div w:id="818034133">
          <w:marLeft w:val="640"/>
          <w:marRight w:val="0"/>
          <w:marTop w:val="0"/>
          <w:marBottom w:val="0"/>
          <w:divBdr>
            <w:top w:val="none" w:sz="0" w:space="0" w:color="auto"/>
            <w:left w:val="none" w:sz="0" w:space="0" w:color="auto"/>
            <w:bottom w:val="none" w:sz="0" w:space="0" w:color="auto"/>
            <w:right w:val="none" w:sz="0" w:space="0" w:color="auto"/>
          </w:divBdr>
        </w:div>
        <w:div w:id="1018119475">
          <w:marLeft w:val="640"/>
          <w:marRight w:val="0"/>
          <w:marTop w:val="0"/>
          <w:marBottom w:val="0"/>
          <w:divBdr>
            <w:top w:val="none" w:sz="0" w:space="0" w:color="auto"/>
            <w:left w:val="none" w:sz="0" w:space="0" w:color="auto"/>
            <w:bottom w:val="none" w:sz="0" w:space="0" w:color="auto"/>
            <w:right w:val="none" w:sz="0" w:space="0" w:color="auto"/>
          </w:divBdr>
        </w:div>
        <w:div w:id="1226647242">
          <w:marLeft w:val="640"/>
          <w:marRight w:val="0"/>
          <w:marTop w:val="0"/>
          <w:marBottom w:val="0"/>
          <w:divBdr>
            <w:top w:val="none" w:sz="0" w:space="0" w:color="auto"/>
            <w:left w:val="none" w:sz="0" w:space="0" w:color="auto"/>
            <w:bottom w:val="none" w:sz="0" w:space="0" w:color="auto"/>
            <w:right w:val="none" w:sz="0" w:space="0" w:color="auto"/>
          </w:divBdr>
        </w:div>
        <w:div w:id="963191080">
          <w:marLeft w:val="640"/>
          <w:marRight w:val="0"/>
          <w:marTop w:val="0"/>
          <w:marBottom w:val="0"/>
          <w:divBdr>
            <w:top w:val="none" w:sz="0" w:space="0" w:color="auto"/>
            <w:left w:val="none" w:sz="0" w:space="0" w:color="auto"/>
            <w:bottom w:val="none" w:sz="0" w:space="0" w:color="auto"/>
            <w:right w:val="none" w:sz="0" w:space="0" w:color="auto"/>
          </w:divBdr>
        </w:div>
        <w:div w:id="216670040">
          <w:marLeft w:val="640"/>
          <w:marRight w:val="0"/>
          <w:marTop w:val="0"/>
          <w:marBottom w:val="0"/>
          <w:divBdr>
            <w:top w:val="none" w:sz="0" w:space="0" w:color="auto"/>
            <w:left w:val="none" w:sz="0" w:space="0" w:color="auto"/>
            <w:bottom w:val="none" w:sz="0" w:space="0" w:color="auto"/>
            <w:right w:val="none" w:sz="0" w:space="0" w:color="auto"/>
          </w:divBdr>
        </w:div>
        <w:div w:id="1918437736">
          <w:marLeft w:val="640"/>
          <w:marRight w:val="0"/>
          <w:marTop w:val="0"/>
          <w:marBottom w:val="0"/>
          <w:divBdr>
            <w:top w:val="none" w:sz="0" w:space="0" w:color="auto"/>
            <w:left w:val="none" w:sz="0" w:space="0" w:color="auto"/>
            <w:bottom w:val="none" w:sz="0" w:space="0" w:color="auto"/>
            <w:right w:val="none" w:sz="0" w:space="0" w:color="auto"/>
          </w:divBdr>
        </w:div>
        <w:div w:id="1409305960">
          <w:marLeft w:val="640"/>
          <w:marRight w:val="0"/>
          <w:marTop w:val="0"/>
          <w:marBottom w:val="0"/>
          <w:divBdr>
            <w:top w:val="none" w:sz="0" w:space="0" w:color="auto"/>
            <w:left w:val="none" w:sz="0" w:space="0" w:color="auto"/>
            <w:bottom w:val="none" w:sz="0" w:space="0" w:color="auto"/>
            <w:right w:val="none" w:sz="0" w:space="0" w:color="auto"/>
          </w:divBdr>
        </w:div>
        <w:div w:id="459034711">
          <w:marLeft w:val="640"/>
          <w:marRight w:val="0"/>
          <w:marTop w:val="0"/>
          <w:marBottom w:val="0"/>
          <w:divBdr>
            <w:top w:val="none" w:sz="0" w:space="0" w:color="auto"/>
            <w:left w:val="none" w:sz="0" w:space="0" w:color="auto"/>
            <w:bottom w:val="none" w:sz="0" w:space="0" w:color="auto"/>
            <w:right w:val="none" w:sz="0" w:space="0" w:color="auto"/>
          </w:divBdr>
        </w:div>
        <w:div w:id="964967183">
          <w:marLeft w:val="640"/>
          <w:marRight w:val="0"/>
          <w:marTop w:val="0"/>
          <w:marBottom w:val="0"/>
          <w:divBdr>
            <w:top w:val="none" w:sz="0" w:space="0" w:color="auto"/>
            <w:left w:val="none" w:sz="0" w:space="0" w:color="auto"/>
            <w:bottom w:val="none" w:sz="0" w:space="0" w:color="auto"/>
            <w:right w:val="none" w:sz="0" w:space="0" w:color="auto"/>
          </w:divBdr>
        </w:div>
        <w:div w:id="1006320373">
          <w:marLeft w:val="640"/>
          <w:marRight w:val="0"/>
          <w:marTop w:val="0"/>
          <w:marBottom w:val="0"/>
          <w:divBdr>
            <w:top w:val="none" w:sz="0" w:space="0" w:color="auto"/>
            <w:left w:val="none" w:sz="0" w:space="0" w:color="auto"/>
            <w:bottom w:val="none" w:sz="0" w:space="0" w:color="auto"/>
            <w:right w:val="none" w:sz="0" w:space="0" w:color="auto"/>
          </w:divBdr>
        </w:div>
        <w:div w:id="1611204815">
          <w:marLeft w:val="640"/>
          <w:marRight w:val="0"/>
          <w:marTop w:val="0"/>
          <w:marBottom w:val="0"/>
          <w:divBdr>
            <w:top w:val="none" w:sz="0" w:space="0" w:color="auto"/>
            <w:left w:val="none" w:sz="0" w:space="0" w:color="auto"/>
            <w:bottom w:val="none" w:sz="0" w:space="0" w:color="auto"/>
            <w:right w:val="none" w:sz="0" w:space="0" w:color="auto"/>
          </w:divBdr>
        </w:div>
        <w:div w:id="1996639132">
          <w:marLeft w:val="640"/>
          <w:marRight w:val="0"/>
          <w:marTop w:val="0"/>
          <w:marBottom w:val="0"/>
          <w:divBdr>
            <w:top w:val="none" w:sz="0" w:space="0" w:color="auto"/>
            <w:left w:val="none" w:sz="0" w:space="0" w:color="auto"/>
            <w:bottom w:val="none" w:sz="0" w:space="0" w:color="auto"/>
            <w:right w:val="none" w:sz="0" w:space="0" w:color="auto"/>
          </w:divBdr>
        </w:div>
        <w:div w:id="1190528861">
          <w:marLeft w:val="640"/>
          <w:marRight w:val="0"/>
          <w:marTop w:val="0"/>
          <w:marBottom w:val="0"/>
          <w:divBdr>
            <w:top w:val="none" w:sz="0" w:space="0" w:color="auto"/>
            <w:left w:val="none" w:sz="0" w:space="0" w:color="auto"/>
            <w:bottom w:val="none" w:sz="0" w:space="0" w:color="auto"/>
            <w:right w:val="none" w:sz="0" w:space="0" w:color="auto"/>
          </w:divBdr>
        </w:div>
        <w:div w:id="1926452317">
          <w:marLeft w:val="640"/>
          <w:marRight w:val="0"/>
          <w:marTop w:val="0"/>
          <w:marBottom w:val="0"/>
          <w:divBdr>
            <w:top w:val="none" w:sz="0" w:space="0" w:color="auto"/>
            <w:left w:val="none" w:sz="0" w:space="0" w:color="auto"/>
            <w:bottom w:val="none" w:sz="0" w:space="0" w:color="auto"/>
            <w:right w:val="none" w:sz="0" w:space="0" w:color="auto"/>
          </w:divBdr>
        </w:div>
        <w:div w:id="100683585">
          <w:marLeft w:val="640"/>
          <w:marRight w:val="0"/>
          <w:marTop w:val="0"/>
          <w:marBottom w:val="0"/>
          <w:divBdr>
            <w:top w:val="none" w:sz="0" w:space="0" w:color="auto"/>
            <w:left w:val="none" w:sz="0" w:space="0" w:color="auto"/>
            <w:bottom w:val="none" w:sz="0" w:space="0" w:color="auto"/>
            <w:right w:val="none" w:sz="0" w:space="0" w:color="auto"/>
          </w:divBdr>
        </w:div>
        <w:div w:id="540091262">
          <w:marLeft w:val="640"/>
          <w:marRight w:val="0"/>
          <w:marTop w:val="0"/>
          <w:marBottom w:val="0"/>
          <w:divBdr>
            <w:top w:val="none" w:sz="0" w:space="0" w:color="auto"/>
            <w:left w:val="none" w:sz="0" w:space="0" w:color="auto"/>
            <w:bottom w:val="none" w:sz="0" w:space="0" w:color="auto"/>
            <w:right w:val="none" w:sz="0" w:space="0" w:color="auto"/>
          </w:divBdr>
        </w:div>
        <w:div w:id="553321027">
          <w:marLeft w:val="640"/>
          <w:marRight w:val="0"/>
          <w:marTop w:val="0"/>
          <w:marBottom w:val="0"/>
          <w:divBdr>
            <w:top w:val="none" w:sz="0" w:space="0" w:color="auto"/>
            <w:left w:val="none" w:sz="0" w:space="0" w:color="auto"/>
            <w:bottom w:val="none" w:sz="0" w:space="0" w:color="auto"/>
            <w:right w:val="none" w:sz="0" w:space="0" w:color="auto"/>
          </w:divBdr>
        </w:div>
        <w:div w:id="1229339193">
          <w:marLeft w:val="640"/>
          <w:marRight w:val="0"/>
          <w:marTop w:val="0"/>
          <w:marBottom w:val="0"/>
          <w:divBdr>
            <w:top w:val="none" w:sz="0" w:space="0" w:color="auto"/>
            <w:left w:val="none" w:sz="0" w:space="0" w:color="auto"/>
            <w:bottom w:val="none" w:sz="0" w:space="0" w:color="auto"/>
            <w:right w:val="none" w:sz="0" w:space="0" w:color="auto"/>
          </w:divBdr>
        </w:div>
        <w:div w:id="1035279080">
          <w:marLeft w:val="640"/>
          <w:marRight w:val="0"/>
          <w:marTop w:val="0"/>
          <w:marBottom w:val="0"/>
          <w:divBdr>
            <w:top w:val="none" w:sz="0" w:space="0" w:color="auto"/>
            <w:left w:val="none" w:sz="0" w:space="0" w:color="auto"/>
            <w:bottom w:val="none" w:sz="0" w:space="0" w:color="auto"/>
            <w:right w:val="none" w:sz="0" w:space="0" w:color="auto"/>
          </w:divBdr>
        </w:div>
        <w:div w:id="1408190178">
          <w:marLeft w:val="640"/>
          <w:marRight w:val="0"/>
          <w:marTop w:val="0"/>
          <w:marBottom w:val="0"/>
          <w:divBdr>
            <w:top w:val="none" w:sz="0" w:space="0" w:color="auto"/>
            <w:left w:val="none" w:sz="0" w:space="0" w:color="auto"/>
            <w:bottom w:val="none" w:sz="0" w:space="0" w:color="auto"/>
            <w:right w:val="none" w:sz="0" w:space="0" w:color="auto"/>
          </w:divBdr>
        </w:div>
        <w:div w:id="1817524595">
          <w:marLeft w:val="640"/>
          <w:marRight w:val="0"/>
          <w:marTop w:val="0"/>
          <w:marBottom w:val="0"/>
          <w:divBdr>
            <w:top w:val="none" w:sz="0" w:space="0" w:color="auto"/>
            <w:left w:val="none" w:sz="0" w:space="0" w:color="auto"/>
            <w:bottom w:val="none" w:sz="0" w:space="0" w:color="auto"/>
            <w:right w:val="none" w:sz="0" w:space="0" w:color="auto"/>
          </w:divBdr>
        </w:div>
        <w:div w:id="442966960">
          <w:marLeft w:val="640"/>
          <w:marRight w:val="0"/>
          <w:marTop w:val="0"/>
          <w:marBottom w:val="0"/>
          <w:divBdr>
            <w:top w:val="none" w:sz="0" w:space="0" w:color="auto"/>
            <w:left w:val="none" w:sz="0" w:space="0" w:color="auto"/>
            <w:bottom w:val="none" w:sz="0" w:space="0" w:color="auto"/>
            <w:right w:val="none" w:sz="0" w:space="0" w:color="auto"/>
          </w:divBdr>
        </w:div>
        <w:div w:id="780613690">
          <w:marLeft w:val="640"/>
          <w:marRight w:val="0"/>
          <w:marTop w:val="0"/>
          <w:marBottom w:val="0"/>
          <w:divBdr>
            <w:top w:val="none" w:sz="0" w:space="0" w:color="auto"/>
            <w:left w:val="none" w:sz="0" w:space="0" w:color="auto"/>
            <w:bottom w:val="none" w:sz="0" w:space="0" w:color="auto"/>
            <w:right w:val="none" w:sz="0" w:space="0" w:color="auto"/>
          </w:divBdr>
        </w:div>
        <w:div w:id="837114064">
          <w:marLeft w:val="640"/>
          <w:marRight w:val="0"/>
          <w:marTop w:val="0"/>
          <w:marBottom w:val="0"/>
          <w:divBdr>
            <w:top w:val="none" w:sz="0" w:space="0" w:color="auto"/>
            <w:left w:val="none" w:sz="0" w:space="0" w:color="auto"/>
            <w:bottom w:val="none" w:sz="0" w:space="0" w:color="auto"/>
            <w:right w:val="none" w:sz="0" w:space="0" w:color="auto"/>
          </w:divBdr>
        </w:div>
        <w:div w:id="1425610086">
          <w:marLeft w:val="640"/>
          <w:marRight w:val="0"/>
          <w:marTop w:val="0"/>
          <w:marBottom w:val="0"/>
          <w:divBdr>
            <w:top w:val="none" w:sz="0" w:space="0" w:color="auto"/>
            <w:left w:val="none" w:sz="0" w:space="0" w:color="auto"/>
            <w:bottom w:val="none" w:sz="0" w:space="0" w:color="auto"/>
            <w:right w:val="none" w:sz="0" w:space="0" w:color="auto"/>
          </w:divBdr>
        </w:div>
        <w:div w:id="1789662297">
          <w:marLeft w:val="640"/>
          <w:marRight w:val="0"/>
          <w:marTop w:val="0"/>
          <w:marBottom w:val="0"/>
          <w:divBdr>
            <w:top w:val="none" w:sz="0" w:space="0" w:color="auto"/>
            <w:left w:val="none" w:sz="0" w:space="0" w:color="auto"/>
            <w:bottom w:val="none" w:sz="0" w:space="0" w:color="auto"/>
            <w:right w:val="none" w:sz="0" w:space="0" w:color="auto"/>
          </w:divBdr>
        </w:div>
        <w:div w:id="880825223">
          <w:marLeft w:val="640"/>
          <w:marRight w:val="0"/>
          <w:marTop w:val="0"/>
          <w:marBottom w:val="0"/>
          <w:divBdr>
            <w:top w:val="none" w:sz="0" w:space="0" w:color="auto"/>
            <w:left w:val="none" w:sz="0" w:space="0" w:color="auto"/>
            <w:bottom w:val="none" w:sz="0" w:space="0" w:color="auto"/>
            <w:right w:val="none" w:sz="0" w:space="0" w:color="auto"/>
          </w:divBdr>
        </w:div>
        <w:div w:id="259608090">
          <w:marLeft w:val="640"/>
          <w:marRight w:val="0"/>
          <w:marTop w:val="0"/>
          <w:marBottom w:val="0"/>
          <w:divBdr>
            <w:top w:val="none" w:sz="0" w:space="0" w:color="auto"/>
            <w:left w:val="none" w:sz="0" w:space="0" w:color="auto"/>
            <w:bottom w:val="none" w:sz="0" w:space="0" w:color="auto"/>
            <w:right w:val="none" w:sz="0" w:space="0" w:color="auto"/>
          </w:divBdr>
        </w:div>
        <w:div w:id="1258710051">
          <w:marLeft w:val="640"/>
          <w:marRight w:val="0"/>
          <w:marTop w:val="0"/>
          <w:marBottom w:val="0"/>
          <w:divBdr>
            <w:top w:val="none" w:sz="0" w:space="0" w:color="auto"/>
            <w:left w:val="none" w:sz="0" w:space="0" w:color="auto"/>
            <w:bottom w:val="none" w:sz="0" w:space="0" w:color="auto"/>
            <w:right w:val="none" w:sz="0" w:space="0" w:color="auto"/>
          </w:divBdr>
        </w:div>
        <w:div w:id="925915475">
          <w:marLeft w:val="640"/>
          <w:marRight w:val="0"/>
          <w:marTop w:val="0"/>
          <w:marBottom w:val="0"/>
          <w:divBdr>
            <w:top w:val="none" w:sz="0" w:space="0" w:color="auto"/>
            <w:left w:val="none" w:sz="0" w:space="0" w:color="auto"/>
            <w:bottom w:val="none" w:sz="0" w:space="0" w:color="auto"/>
            <w:right w:val="none" w:sz="0" w:space="0" w:color="auto"/>
          </w:divBdr>
        </w:div>
        <w:div w:id="1909802316">
          <w:marLeft w:val="640"/>
          <w:marRight w:val="0"/>
          <w:marTop w:val="0"/>
          <w:marBottom w:val="0"/>
          <w:divBdr>
            <w:top w:val="none" w:sz="0" w:space="0" w:color="auto"/>
            <w:left w:val="none" w:sz="0" w:space="0" w:color="auto"/>
            <w:bottom w:val="none" w:sz="0" w:space="0" w:color="auto"/>
            <w:right w:val="none" w:sz="0" w:space="0" w:color="auto"/>
          </w:divBdr>
        </w:div>
      </w:divsChild>
    </w:div>
    <w:div w:id="567492971">
      <w:bodyDiv w:val="1"/>
      <w:marLeft w:val="0"/>
      <w:marRight w:val="0"/>
      <w:marTop w:val="0"/>
      <w:marBottom w:val="0"/>
      <w:divBdr>
        <w:top w:val="none" w:sz="0" w:space="0" w:color="auto"/>
        <w:left w:val="none" w:sz="0" w:space="0" w:color="auto"/>
        <w:bottom w:val="none" w:sz="0" w:space="0" w:color="auto"/>
        <w:right w:val="none" w:sz="0" w:space="0" w:color="auto"/>
      </w:divBdr>
      <w:divsChild>
        <w:div w:id="584189496">
          <w:marLeft w:val="640"/>
          <w:marRight w:val="0"/>
          <w:marTop w:val="0"/>
          <w:marBottom w:val="0"/>
          <w:divBdr>
            <w:top w:val="none" w:sz="0" w:space="0" w:color="auto"/>
            <w:left w:val="none" w:sz="0" w:space="0" w:color="auto"/>
            <w:bottom w:val="none" w:sz="0" w:space="0" w:color="auto"/>
            <w:right w:val="none" w:sz="0" w:space="0" w:color="auto"/>
          </w:divBdr>
        </w:div>
        <w:div w:id="740257384">
          <w:marLeft w:val="640"/>
          <w:marRight w:val="0"/>
          <w:marTop w:val="0"/>
          <w:marBottom w:val="0"/>
          <w:divBdr>
            <w:top w:val="none" w:sz="0" w:space="0" w:color="auto"/>
            <w:left w:val="none" w:sz="0" w:space="0" w:color="auto"/>
            <w:bottom w:val="none" w:sz="0" w:space="0" w:color="auto"/>
            <w:right w:val="none" w:sz="0" w:space="0" w:color="auto"/>
          </w:divBdr>
        </w:div>
        <w:div w:id="753547359">
          <w:marLeft w:val="640"/>
          <w:marRight w:val="0"/>
          <w:marTop w:val="0"/>
          <w:marBottom w:val="0"/>
          <w:divBdr>
            <w:top w:val="none" w:sz="0" w:space="0" w:color="auto"/>
            <w:left w:val="none" w:sz="0" w:space="0" w:color="auto"/>
            <w:bottom w:val="none" w:sz="0" w:space="0" w:color="auto"/>
            <w:right w:val="none" w:sz="0" w:space="0" w:color="auto"/>
          </w:divBdr>
        </w:div>
        <w:div w:id="1041980152">
          <w:marLeft w:val="640"/>
          <w:marRight w:val="0"/>
          <w:marTop w:val="0"/>
          <w:marBottom w:val="0"/>
          <w:divBdr>
            <w:top w:val="none" w:sz="0" w:space="0" w:color="auto"/>
            <w:left w:val="none" w:sz="0" w:space="0" w:color="auto"/>
            <w:bottom w:val="none" w:sz="0" w:space="0" w:color="auto"/>
            <w:right w:val="none" w:sz="0" w:space="0" w:color="auto"/>
          </w:divBdr>
        </w:div>
        <w:div w:id="33427712">
          <w:marLeft w:val="640"/>
          <w:marRight w:val="0"/>
          <w:marTop w:val="0"/>
          <w:marBottom w:val="0"/>
          <w:divBdr>
            <w:top w:val="none" w:sz="0" w:space="0" w:color="auto"/>
            <w:left w:val="none" w:sz="0" w:space="0" w:color="auto"/>
            <w:bottom w:val="none" w:sz="0" w:space="0" w:color="auto"/>
            <w:right w:val="none" w:sz="0" w:space="0" w:color="auto"/>
          </w:divBdr>
        </w:div>
        <w:div w:id="892540092">
          <w:marLeft w:val="640"/>
          <w:marRight w:val="0"/>
          <w:marTop w:val="0"/>
          <w:marBottom w:val="0"/>
          <w:divBdr>
            <w:top w:val="none" w:sz="0" w:space="0" w:color="auto"/>
            <w:left w:val="none" w:sz="0" w:space="0" w:color="auto"/>
            <w:bottom w:val="none" w:sz="0" w:space="0" w:color="auto"/>
            <w:right w:val="none" w:sz="0" w:space="0" w:color="auto"/>
          </w:divBdr>
        </w:div>
        <w:div w:id="2063863090">
          <w:marLeft w:val="640"/>
          <w:marRight w:val="0"/>
          <w:marTop w:val="0"/>
          <w:marBottom w:val="0"/>
          <w:divBdr>
            <w:top w:val="none" w:sz="0" w:space="0" w:color="auto"/>
            <w:left w:val="none" w:sz="0" w:space="0" w:color="auto"/>
            <w:bottom w:val="none" w:sz="0" w:space="0" w:color="auto"/>
            <w:right w:val="none" w:sz="0" w:space="0" w:color="auto"/>
          </w:divBdr>
        </w:div>
        <w:div w:id="815267947">
          <w:marLeft w:val="640"/>
          <w:marRight w:val="0"/>
          <w:marTop w:val="0"/>
          <w:marBottom w:val="0"/>
          <w:divBdr>
            <w:top w:val="none" w:sz="0" w:space="0" w:color="auto"/>
            <w:left w:val="none" w:sz="0" w:space="0" w:color="auto"/>
            <w:bottom w:val="none" w:sz="0" w:space="0" w:color="auto"/>
            <w:right w:val="none" w:sz="0" w:space="0" w:color="auto"/>
          </w:divBdr>
        </w:div>
        <w:div w:id="395663596">
          <w:marLeft w:val="640"/>
          <w:marRight w:val="0"/>
          <w:marTop w:val="0"/>
          <w:marBottom w:val="0"/>
          <w:divBdr>
            <w:top w:val="none" w:sz="0" w:space="0" w:color="auto"/>
            <w:left w:val="none" w:sz="0" w:space="0" w:color="auto"/>
            <w:bottom w:val="none" w:sz="0" w:space="0" w:color="auto"/>
            <w:right w:val="none" w:sz="0" w:space="0" w:color="auto"/>
          </w:divBdr>
        </w:div>
        <w:div w:id="142935756">
          <w:marLeft w:val="640"/>
          <w:marRight w:val="0"/>
          <w:marTop w:val="0"/>
          <w:marBottom w:val="0"/>
          <w:divBdr>
            <w:top w:val="none" w:sz="0" w:space="0" w:color="auto"/>
            <w:left w:val="none" w:sz="0" w:space="0" w:color="auto"/>
            <w:bottom w:val="none" w:sz="0" w:space="0" w:color="auto"/>
            <w:right w:val="none" w:sz="0" w:space="0" w:color="auto"/>
          </w:divBdr>
        </w:div>
        <w:div w:id="1409575017">
          <w:marLeft w:val="640"/>
          <w:marRight w:val="0"/>
          <w:marTop w:val="0"/>
          <w:marBottom w:val="0"/>
          <w:divBdr>
            <w:top w:val="none" w:sz="0" w:space="0" w:color="auto"/>
            <w:left w:val="none" w:sz="0" w:space="0" w:color="auto"/>
            <w:bottom w:val="none" w:sz="0" w:space="0" w:color="auto"/>
            <w:right w:val="none" w:sz="0" w:space="0" w:color="auto"/>
          </w:divBdr>
        </w:div>
        <w:div w:id="879170057">
          <w:marLeft w:val="640"/>
          <w:marRight w:val="0"/>
          <w:marTop w:val="0"/>
          <w:marBottom w:val="0"/>
          <w:divBdr>
            <w:top w:val="none" w:sz="0" w:space="0" w:color="auto"/>
            <w:left w:val="none" w:sz="0" w:space="0" w:color="auto"/>
            <w:bottom w:val="none" w:sz="0" w:space="0" w:color="auto"/>
            <w:right w:val="none" w:sz="0" w:space="0" w:color="auto"/>
          </w:divBdr>
        </w:div>
        <w:div w:id="1851606187">
          <w:marLeft w:val="640"/>
          <w:marRight w:val="0"/>
          <w:marTop w:val="0"/>
          <w:marBottom w:val="0"/>
          <w:divBdr>
            <w:top w:val="none" w:sz="0" w:space="0" w:color="auto"/>
            <w:left w:val="none" w:sz="0" w:space="0" w:color="auto"/>
            <w:bottom w:val="none" w:sz="0" w:space="0" w:color="auto"/>
            <w:right w:val="none" w:sz="0" w:space="0" w:color="auto"/>
          </w:divBdr>
        </w:div>
        <w:div w:id="1866359257">
          <w:marLeft w:val="640"/>
          <w:marRight w:val="0"/>
          <w:marTop w:val="0"/>
          <w:marBottom w:val="0"/>
          <w:divBdr>
            <w:top w:val="none" w:sz="0" w:space="0" w:color="auto"/>
            <w:left w:val="none" w:sz="0" w:space="0" w:color="auto"/>
            <w:bottom w:val="none" w:sz="0" w:space="0" w:color="auto"/>
            <w:right w:val="none" w:sz="0" w:space="0" w:color="auto"/>
          </w:divBdr>
        </w:div>
        <w:div w:id="1679236294">
          <w:marLeft w:val="640"/>
          <w:marRight w:val="0"/>
          <w:marTop w:val="0"/>
          <w:marBottom w:val="0"/>
          <w:divBdr>
            <w:top w:val="none" w:sz="0" w:space="0" w:color="auto"/>
            <w:left w:val="none" w:sz="0" w:space="0" w:color="auto"/>
            <w:bottom w:val="none" w:sz="0" w:space="0" w:color="auto"/>
            <w:right w:val="none" w:sz="0" w:space="0" w:color="auto"/>
          </w:divBdr>
        </w:div>
        <w:div w:id="1594706096">
          <w:marLeft w:val="640"/>
          <w:marRight w:val="0"/>
          <w:marTop w:val="0"/>
          <w:marBottom w:val="0"/>
          <w:divBdr>
            <w:top w:val="none" w:sz="0" w:space="0" w:color="auto"/>
            <w:left w:val="none" w:sz="0" w:space="0" w:color="auto"/>
            <w:bottom w:val="none" w:sz="0" w:space="0" w:color="auto"/>
            <w:right w:val="none" w:sz="0" w:space="0" w:color="auto"/>
          </w:divBdr>
        </w:div>
        <w:div w:id="506822155">
          <w:marLeft w:val="640"/>
          <w:marRight w:val="0"/>
          <w:marTop w:val="0"/>
          <w:marBottom w:val="0"/>
          <w:divBdr>
            <w:top w:val="none" w:sz="0" w:space="0" w:color="auto"/>
            <w:left w:val="none" w:sz="0" w:space="0" w:color="auto"/>
            <w:bottom w:val="none" w:sz="0" w:space="0" w:color="auto"/>
            <w:right w:val="none" w:sz="0" w:space="0" w:color="auto"/>
          </w:divBdr>
        </w:div>
        <w:div w:id="248855048">
          <w:marLeft w:val="640"/>
          <w:marRight w:val="0"/>
          <w:marTop w:val="0"/>
          <w:marBottom w:val="0"/>
          <w:divBdr>
            <w:top w:val="none" w:sz="0" w:space="0" w:color="auto"/>
            <w:left w:val="none" w:sz="0" w:space="0" w:color="auto"/>
            <w:bottom w:val="none" w:sz="0" w:space="0" w:color="auto"/>
            <w:right w:val="none" w:sz="0" w:space="0" w:color="auto"/>
          </w:divBdr>
        </w:div>
        <w:div w:id="1367027012">
          <w:marLeft w:val="640"/>
          <w:marRight w:val="0"/>
          <w:marTop w:val="0"/>
          <w:marBottom w:val="0"/>
          <w:divBdr>
            <w:top w:val="none" w:sz="0" w:space="0" w:color="auto"/>
            <w:left w:val="none" w:sz="0" w:space="0" w:color="auto"/>
            <w:bottom w:val="none" w:sz="0" w:space="0" w:color="auto"/>
            <w:right w:val="none" w:sz="0" w:space="0" w:color="auto"/>
          </w:divBdr>
        </w:div>
        <w:div w:id="663631752">
          <w:marLeft w:val="640"/>
          <w:marRight w:val="0"/>
          <w:marTop w:val="0"/>
          <w:marBottom w:val="0"/>
          <w:divBdr>
            <w:top w:val="none" w:sz="0" w:space="0" w:color="auto"/>
            <w:left w:val="none" w:sz="0" w:space="0" w:color="auto"/>
            <w:bottom w:val="none" w:sz="0" w:space="0" w:color="auto"/>
            <w:right w:val="none" w:sz="0" w:space="0" w:color="auto"/>
          </w:divBdr>
        </w:div>
        <w:div w:id="58948299">
          <w:marLeft w:val="640"/>
          <w:marRight w:val="0"/>
          <w:marTop w:val="0"/>
          <w:marBottom w:val="0"/>
          <w:divBdr>
            <w:top w:val="none" w:sz="0" w:space="0" w:color="auto"/>
            <w:left w:val="none" w:sz="0" w:space="0" w:color="auto"/>
            <w:bottom w:val="none" w:sz="0" w:space="0" w:color="auto"/>
            <w:right w:val="none" w:sz="0" w:space="0" w:color="auto"/>
          </w:divBdr>
        </w:div>
        <w:div w:id="1685863214">
          <w:marLeft w:val="640"/>
          <w:marRight w:val="0"/>
          <w:marTop w:val="0"/>
          <w:marBottom w:val="0"/>
          <w:divBdr>
            <w:top w:val="none" w:sz="0" w:space="0" w:color="auto"/>
            <w:left w:val="none" w:sz="0" w:space="0" w:color="auto"/>
            <w:bottom w:val="none" w:sz="0" w:space="0" w:color="auto"/>
            <w:right w:val="none" w:sz="0" w:space="0" w:color="auto"/>
          </w:divBdr>
        </w:div>
        <w:div w:id="1589389753">
          <w:marLeft w:val="640"/>
          <w:marRight w:val="0"/>
          <w:marTop w:val="0"/>
          <w:marBottom w:val="0"/>
          <w:divBdr>
            <w:top w:val="none" w:sz="0" w:space="0" w:color="auto"/>
            <w:left w:val="none" w:sz="0" w:space="0" w:color="auto"/>
            <w:bottom w:val="none" w:sz="0" w:space="0" w:color="auto"/>
            <w:right w:val="none" w:sz="0" w:space="0" w:color="auto"/>
          </w:divBdr>
        </w:div>
        <w:div w:id="819200088">
          <w:marLeft w:val="640"/>
          <w:marRight w:val="0"/>
          <w:marTop w:val="0"/>
          <w:marBottom w:val="0"/>
          <w:divBdr>
            <w:top w:val="none" w:sz="0" w:space="0" w:color="auto"/>
            <w:left w:val="none" w:sz="0" w:space="0" w:color="auto"/>
            <w:bottom w:val="none" w:sz="0" w:space="0" w:color="auto"/>
            <w:right w:val="none" w:sz="0" w:space="0" w:color="auto"/>
          </w:divBdr>
        </w:div>
        <w:div w:id="623925716">
          <w:marLeft w:val="640"/>
          <w:marRight w:val="0"/>
          <w:marTop w:val="0"/>
          <w:marBottom w:val="0"/>
          <w:divBdr>
            <w:top w:val="none" w:sz="0" w:space="0" w:color="auto"/>
            <w:left w:val="none" w:sz="0" w:space="0" w:color="auto"/>
            <w:bottom w:val="none" w:sz="0" w:space="0" w:color="auto"/>
            <w:right w:val="none" w:sz="0" w:space="0" w:color="auto"/>
          </w:divBdr>
        </w:div>
        <w:div w:id="1036660001">
          <w:marLeft w:val="640"/>
          <w:marRight w:val="0"/>
          <w:marTop w:val="0"/>
          <w:marBottom w:val="0"/>
          <w:divBdr>
            <w:top w:val="none" w:sz="0" w:space="0" w:color="auto"/>
            <w:left w:val="none" w:sz="0" w:space="0" w:color="auto"/>
            <w:bottom w:val="none" w:sz="0" w:space="0" w:color="auto"/>
            <w:right w:val="none" w:sz="0" w:space="0" w:color="auto"/>
          </w:divBdr>
        </w:div>
        <w:div w:id="1862668340">
          <w:marLeft w:val="640"/>
          <w:marRight w:val="0"/>
          <w:marTop w:val="0"/>
          <w:marBottom w:val="0"/>
          <w:divBdr>
            <w:top w:val="none" w:sz="0" w:space="0" w:color="auto"/>
            <w:left w:val="none" w:sz="0" w:space="0" w:color="auto"/>
            <w:bottom w:val="none" w:sz="0" w:space="0" w:color="auto"/>
            <w:right w:val="none" w:sz="0" w:space="0" w:color="auto"/>
          </w:divBdr>
        </w:div>
        <w:div w:id="422577653">
          <w:marLeft w:val="640"/>
          <w:marRight w:val="0"/>
          <w:marTop w:val="0"/>
          <w:marBottom w:val="0"/>
          <w:divBdr>
            <w:top w:val="none" w:sz="0" w:space="0" w:color="auto"/>
            <w:left w:val="none" w:sz="0" w:space="0" w:color="auto"/>
            <w:bottom w:val="none" w:sz="0" w:space="0" w:color="auto"/>
            <w:right w:val="none" w:sz="0" w:space="0" w:color="auto"/>
          </w:divBdr>
        </w:div>
        <w:div w:id="442457143">
          <w:marLeft w:val="640"/>
          <w:marRight w:val="0"/>
          <w:marTop w:val="0"/>
          <w:marBottom w:val="0"/>
          <w:divBdr>
            <w:top w:val="none" w:sz="0" w:space="0" w:color="auto"/>
            <w:left w:val="none" w:sz="0" w:space="0" w:color="auto"/>
            <w:bottom w:val="none" w:sz="0" w:space="0" w:color="auto"/>
            <w:right w:val="none" w:sz="0" w:space="0" w:color="auto"/>
          </w:divBdr>
        </w:div>
        <w:div w:id="1261910002">
          <w:marLeft w:val="640"/>
          <w:marRight w:val="0"/>
          <w:marTop w:val="0"/>
          <w:marBottom w:val="0"/>
          <w:divBdr>
            <w:top w:val="none" w:sz="0" w:space="0" w:color="auto"/>
            <w:left w:val="none" w:sz="0" w:space="0" w:color="auto"/>
            <w:bottom w:val="none" w:sz="0" w:space="0" w:color="auto"/>
            <w:right w:val="none" w:sz="0" w:space="0" w:color="auto"/>
          </w:divBdr>
        </w:div>
        <w:div w:id="1622876093">
          <w:marLeft w:val="640"/>
          <w:marRight w:val="0"/>
          <w:marTop w:val="0"/>
          <w:marBottom w:val="0"/>
          <w:divBdr>
            <w:top w:val="none" w:sz="0" w:space="0" w:color="auto"/>
            <w:left w:val="none" w:sz="0" w:space="0" w:color="auto"/>
            <w:bottom w:val="none" w:sz="0" w:space="0" w:color="auto"/>
            <w:right w:val="none" w:sz="0" w:space="0" w:color="auto"/>
          </w:divBdr>
        </w:div>
        <w:div w:id="691956160">
          <w:marLeft w:val="640"/>
          <w:marRight w:val="0"/>
          <w:marTop w:val="0"/>
          <w:marBottom w:val="0"/>
          <w:divBdr>
            <w:top w:val="none" w:sz="0" w:space="0" w:color="auto"/>
            <w:left w:val="none" w:sz="0" w:space="0" w:color="auto"/>
            <w:bottom w:val="none" w:sz="0" w:space="0" w:color="auto"/>
            <w:right w:val="none" w:sz="0" w:space="0" w:color="auto"/>
          </w:divBdr>
        </w:div>
        <w:div w:id="138039132">
          <w:marLeft w:val="640"/>
          <w:marRight w:val="0"/>
          <w:marTop w:val="0"/>
          <w:marBottom w:val="0"/>
          <w:divBdr>
            <w:top w:val="none" w:sz="0" w:space="0" w:color="auto"/>
            <w:left w:val="none" w:sz="0" w:space="0" w:color="auto"/>
            <w:bottom w:val="none" w:sz="0" w:space="0" w:color="auto"/>
            <w:right w:val="none" w:sz="0" w:space="0" w:color="auto"/>
          </w:divBdr>
        </w:div>
        <w:div w:id="422335332">
          <w:marLeft w:val="640"/>
          <w:marRight w:val="0"/>
          <w:marTop w:val="0"/>
          <w:marBottom w:val="0"/>
          <w:divBdr>
            <w:top w:val="none" w:sz="0" w:space="0" w:color="auto"/>
            <w:left w:val="none" w:sz="0" w:space="0" w:color="auto"/>
            <w:bottom w:val="none" w:sz="0" w:space="0" w:color="auto"/>
            <w:right w:val="none" w:sz="0" w:space="0" w:color="auto"/>
          </w:divBdr>
        </w:div>
        <w:div w:id="1396585992">
          <w:marLeft w:val="640"/>
          <w:marRight w:val="0"/>
          <w:marTop w:val="0"/>
          <w:marBottom w:val="0"/>
          <w:divBdr>
            <w:top w:val="none" w:sz="0" w:space="0" w:color="auto"/>
            <w:left w:val="none" w:sz="0" w:space="0" w:color="auto"/>
            <w:bottom w:val="none" w:sz="0" w:space="0" w:color="auto"/>
            <w:right w:val="none" w:sz="0" w:space="0" w:color="auto"/>
          </w:divBdr>
        </w:div>
        <w:div w:id="1944150632">
          <w:marLeft w:val="640"/>
          <w:marRight w:val="0"/>
          <w:marTop w:val="0"/>
          <w:marBottom w:val="0"/>
          <w:divBdr>
            <w:top w:val="none" w:sz="0" w:space="0" w:color="auto"/>
            <w:left w:val="none" w:sz="0" w:space="0" w:color="auto"/>
            <w:bottom w:val="none" w:sz="0" w:space="0" w:color="auto"/>
            <w:right w:val="none" w:sz="0" w:space="0" w:color="auto"/>
          </w:divBdr>
        </w:div>
        <w:div w:id="1112092803">
          <w:marLeft w:val="640"/>
          <w:marRight w:val="0"/>
          <w:marTop w:val="0"/>
          <w:marBottom w:val="0"/>
          <w:divBdr>
            <w:top w:val="none" w:sz="0" w:space="0" w:color="auto"/>
            <w:left w:val="none" w:sz="0" w:space="0" w:color="auto"/>
            <w:bottom w:val="none" w:sz="0" w:space="0" w:color="auto"/>
            <w:right w:val="none" w:sz="0" w:space="0" w:color="auto"/>
          </w:divBdr>
        </w:div>
        <w:div w:id="529296018">
          <w:marLeft w:val="640"/>
          <w:marRight w:val="0"/>
          <w:marTop w:val="0"/>
          <w:marBottom w:val="0"/>
          <w:divBdr>
            <w:top w:val="none" w:sz="0" w:space="0" w:color="auto"/>
            <w:left w:val="none" w:sz="0" w:space="0" w:color="auto"/>
            <w:bottom w:val="none" w:sz="0" w:space="0" w:color="auto"/>
            <w:right w:val="none" w:sz="0" w:space="0" w:color="auto"/>
          </w:divBdr>
        </w:div>
        <w:div w:id="357043874">
          <w:marLeft w:val="640"/>
          <w:marRight w:val="0"/>
          <w:marTop w:val="0"/>
          <w:marBottom w:val="0"/>
          <w:divBdr>
            <w:top w:val="none" w:sz="0" w:space="0" w:color="auto"/>
            <w:left w:val="none" w:sz="0" w:space="0" w:color="auto"/>
            <w:bottom w:val="none" w:sz="0" w:space="0" w:color="auto"/>
            <w:right w:val="none" w:sz="0" w:space="0" w:color="auto"/>
          </w:divBdr>
        </w:div>
        <w:div w:id="2011325631">
          <w:marLeft w:val="640"/>
          <w:marRight w:val="0"/>
          <w:marTop w:val="0"/>
          <w:marBottom w:val="0"/>
          <w:divBdr>
            <w:top w:val="none" w:sz="0" w:space="0" w:color="auto"/>
            <w:left w:val="none" w:sz="0" w:space="0" w:color="auto"/>
            <w:bottom w:val="none" w:sz="0" w:space="0" w:color="auto"/>
            <w:right w:val="none" w:sz="0" w:space="0" w:color="auto"/>
          </w:divBdr>
        </w:div>
        <w:div w:id="117728144">
          <w:marLeft w:val="640"/>
          <w:marRight w:val="0"/>
          <w:marTop w:val="0"/>
          <w:marBottom w:val="0"/>
          <w:divBdr>
            <w:top w:val="none" w:sz="0" w:space="0" w:color="auto"/>
            <w:left w:val="none" w:sz="0" w:space="0" w:color="auto"/>
            <w:bottom w:val="none" w:sz="0" w:space="0" w:color="auto"/>
            <w:right w:val="none" w:sz="0" w:space="0" w:color="auto"/>
          </w:divBdr>
        </w:div>
      </w:divsChild>
    </w:div>
    <w:div w:id="575165756">
      <w:bodyDiv w:val="1"/>
      <w:marLeft w:val="0"/>
      <w:marRight w:val="0"/>
      <w:marTop w:val="0"/>
      <w:marBottom w:val="0"/>
      <w:divBdr>
        <w:top w:val="none" w:sz="0" w:space="0" w:color="auto"/>
        <w:left w:val="none" w:sz="0" w:space="0" w:color="auto"/>
        <w:bottom w:val="none" w:sz="0" w:space="0" w:color="auto"/>
        <w:right w:val="none" w:sz="0" w:space="0" w:color="auto"/>
      </w:divBdr>
      <w:divsChild>
        <w:div w:id="1527912330">
          <w:marLeft w:val="640"/>
          <w:marRight w:val="0"/>
          <w:marTop w:val="0"/>
          <w:marBottom w:val="0"/>
          <w:divBdr>
            <w:top w:val="none" w:sz="0" w:space="0" w:color="auto"/>
            <w:left w:val="none" w:sz="0" w:space="0" w:color="auto"/>
            <w:bottom w:val="none" w:sz="0" w:space="0" w:color="auto"/>
            <w:right w:val="none" w:sz="0" w:space="0" w:color="auto"/>
          </w:divBdr>
        </w:div>
        <w:div w:id="133253351">
          <w:marLeft w:val="640"/>
          <w:marRight w:val="0"/>
          <w:marTop w:val="0"/>
          <w:marBottom w:val="0"/>
          <w:divBdr>
            <w:top w:val="none" w:sz="0" w:space="0" w:color="auto"/>
            <w:left w:val="none" w:sz="0" w:space="0" w:color="auto"/>
            <w:bottom w:val="none" w:sz="0" w:space="0" w:color="auto"/>
            <w:right w:val="none" w:sz="0" w:space="0" w:color="auto"/>
          </w:divBdr>
        </w:div>
        <w:div w:id="1752654457">
          <w:marLeft w:val="640"/>
          <w:marRight w:val="0"/>
          <w:marTop w:val="0"/>
          <w:marBottom w:val="0"/>
          <w:divBdr>
            <w:top w:val="none" w:sz="0" w:space="0" w:color="auto"/>
            <w:left w:val="none" w:sz="0" w:space="0" w:color="auto"/>
            <w:bottom w:val="none" w:sz="0" w:space="0" w:color="auto"/>
            <w:right w:val="none" w:sz="0" w:space="0" w:color="auto"/>
          </w:divBdr>
        </w:div>
        <w:div w:id="1559172620">
          <w:marLeft w:val="640"/>
          <w:marRight w:val="0"/>
          <w:marTop w:val="0"/>
          <w:marBottom w:val="0"/>
          <w:divBdr>
            <w:top w:val="none" w:sz="0" w:space="0" w:color="auto"/>
            <w:left w:val="none" w:sz="0" w:space="0" w:color="auto"/>
            <w:bottom w:val="none" w:sz="0" w:space="0" w:color="auto"/>
            <w:right w:val="none" w:sz="0" w:space="0" w:color="auto"/>
          </w:divBdr>
        </w:div>
        <w:div w:id="1608541673">
          <w:marLeft w:val="640"/>
          <w:marRight w:val="0"/>
          <w:marTop w:val="0"/>
          <w:marBottom w:val="0"/>
          <w:divBdr>
            <w:top w:val="none" w:sz="0" w:space="0" w:color="auto"/>
            <w:left w:val="none" w:sz="0" w:space="0" w:color="auto"/>
            <w:bottom w:val="none" w:sz="0" w:space="0" w:color="auto"/>
            <w:right w:val="none" w:sz="0" w:space="0" w:color="auto"/>
          </w:divBdr>
        </w:div>
        <w:div w:id="931739254">
          <w:marLeft w:val="640"/>
          <w:marRight w:val="0"/>
          <w:marTop w:val="0"/>
          <w:marBottom w:val="0"/>
          <w:divBdr>
            <w:top w:val="none" w:sz="0" w:space="0" w:color="auto"/>
            <w:left w:val="none" w:sz="0" w:space="0" w:color="auto"/>
            <w:bottom w:val="none" w:sz="0" w:space="0" w:color="auto"/>
            <w:right w:val="none" w:sz="0" w:space="0" w:color="auto"/>
          </w:divBdr>
        </w:div>
        <w:div w:id="1930193213">
          <w:marLeft w:val="640"/>
          <w:marRight w:val="0"/>
          <w:marTop w:val="0"/>
          <w:marBottom w:val="0"/>
          <w:divBdr>
            <w:top w:val="none" w:sz="0" w:space="0" w:color="auto"/>
            <w:left w:val="none" w:sz="0" w:space="0" w:color="auto"/>
            <w:bottom w:val="none" w:sz="0" w:space="0" w:color="auto"/>
            <w:right w:val="none" w:sz="0" w:space="0" w:color="auto"/>
          </w:divBdr>
        </w:div>
        <w:div w:id="1829517576">
          <w:marLeft w:val="640"/>
          <w:marRight w:val="0"/>
          <w:marTop w:val="0"/>
          <w:marBottom w:val="0"/>
          <w:divBdr>
            <w:top w:val="none" w:sz="0" w:space="0" w:color="auto"/>
            <w:left w:val="none" w:sz="0" w:space="0" w:color="auto"/>
            <w:bottom w:val="none" w:sz="0" w:space="0" w:color="auto"/>
            <w:right w:val="none" w:sz="0" w:space="0" w:color="auto"/>
          </w:divBdr>
        </w:div>
        <w:div w:id="122970753">
          <w:marLeft w:val="640"/>
          <w:marRight w:val="0"/>
          <w:marTop w:val="0"/>
          <w:marBottom w:val="0"/>
          <w:divBdr>
            <w:top w:val="none" w:sz="0" w:space="0" w:color="auto"/>
            <w:left w:val="none" w:sz="0" w:space="0" w:color="auto"/>
            <w:bottom w:val="none" w:sz="0" w:space="0" w:color="auto"/>
            <w:right w:val="none" w:sz="0" w:space="0" w:color="auto"/>
          </w:divBdr>
        </w:div>
        <w:div w:id="499196551">
          <w:marLeft w:val="640"/>
          <w:marRight w:val="0"/>
          <w:marTop w:val="0"/>
          <w:marBottom w:val="0"/>
          <w:divBdr>
            <w:top w:val="none" w:sz="0" w:space="0" w:color="auto"/>
            <w:left w:val="none" w:sz="0" w:space="0" w:color="auto"/>
            <w:bottom w:val="none" w:sz="0" w:space="0" w:color="auto"/>
            <w:right w:val="none" w:sz="0" w:space="0" w:color="auto"/>
          </w:divBdr>
        </w:div>
        <w:div w:id="939721230">
          <w:marLeft w:val="640"/>
          <w:marRight w:val="0"/>
          <w:marTop w:val="0"/>
          <w:marBottom w:val="0"/>
          <w:divBdr>
            <w:top w:val="none" w:sz="0" w:space="0" w:color="auto"/>
            <w:left w:val="none" w:sz="0" w:space="0" w:color="auto"/>
            <w:bottom w:val="none" w:sz="0" w:space="0" w:color="auto"/>
            <w:right w:val="none" w:sz="0" w:space="0" w:color="auto"/>
          </w:divBdr>
        </w:div>
        <w:div w:id="1374424540">
          <w:marLeft w:val="640"/>
          <w:marRight w:val="0"/>
          <w:marTop w:val="0"/>
          <w:marBottom w:val="0"/>
          <w:divBdr>
            <w:top w:val="none" w:sz="0" w:space="0" w:color="auto"/>
            <w:left w:val="none" w:sz="0" w:space="0" w:color="auto"/>
            <w:bottom w:val="none" w:sz="0" w:space="0" w:color="auto"/>
            <w:right w:val="none" w:sz="0" w:space="0" w:color="auto"/>
          </w:divBdr>
        </w:div>
        <w:div w:id="1225751354">
          <w:marLeft w:val="640"/>
          <w:marRight w:val="0"/>
          <w:marTop w:val="0"/>
          <w:marBottom w:val="0"/>
          <w:divBdr>
            <w:top w:val="none" w:sz="0" w:space="0" w:color="auto"/>
            <w:left w:val="none" w:sz="0" w:space="0" w:color="auto"/>
            <w:bottom w:val="none" w:sz="0" w:space="0" w:color="auto"/>
            <w:right w:val="none" w:sz="0" w:space="0" w:color="auto"/>
          </w:divBdr>
        </w:div>
        <w:div w:id="293289990">
          <w:marLeft w:val="640"/>
          <w:marRight w:val="0"/>
          <w:marTop w:val="0"/>
          <w:marBottom w:val="0"/>
          <w:divBdr>
            <w:top w:val="none" w:sz="0" w:space="0" w:color="auto"/>
            <w:left w:val="none" w:sz="0" w:space="0" w:color="auto"/>
            <w:bottom w:val="none" w:sz="0" w:space="0" w:color="auto"/>
            <w:right w:val="none" w:sz="0" w:space="0" w:color="auto"/>
          </w:divBdr>
        </w:div>
        <w:div w:id="1076822690">
          <w:marLeft w:val="640"/>
          <w:marRight w:val="0"/>
          <w:marTop w:val="0"/>
          <w:marBottom w:val="0"/>
          <w:divBdr>
            <w:top w:val="none" w:sz="0" w:space="0" w:color="auto"/>
            <w:left w:val="none" w:sz="0" w:space="0" w:color="auto"/>
            <w:bottom w:val="none" w:sz="0" w:space="0" w:color="auto"/>
            <w:right w:val="none" w:sz="0" w:space="0" w:color="auto"/>
          </w:divBdr>
        </w:div>
        <w:div w:id="1986231925">
          <w:marLeft w:val="640"/>
          <w:marRight w:val="0"/>
          <w:marTop w:val="0"/>
          <w:marBottom w:val="0"/>
          <w:divBdr>
            <w:top w:val="none" w:sz="0" w:space="0" w:color="auto"/>
            <w:left w:val="none" w:sz="0" w:space="0" w:color="auto"/>
            <w:bottom w:val="none" w:sz="0" w:space="0" w:color="auto"/>
            <w:right w:val="none" w:sz="0" w:space="0" w:color="auto"/>
          </w:divBdr>
        </w:div>
        <w:div w:id="146282817">
          <w:marLeft w:val="640"/>
          <w:marRight w:val="0"/>
          <w:marTop w:val="0"/>
          <w:marBottom w:val="0"/>
          <w:divBdr>
            <w:top w:val="none" w:sz="0" w:space="0" w:color="auto"/>
            <w:left w:val="none" w:sz="0" w:space="0" w:color="auto"/>
            <w:bottom w:val="none" w:sz="0" w:space="0" w:color="auto"/>
            <w:right w:val="none" w:sz="0" w:space="0" w:color="auto"/>
          </w:divBdr>
        </w:div>
        <w:div w:id="1660501652">
          <w:marLeft w:val="640"/>
          <w:marRight w:val="0"/>
          <w:marTop w:val="0"/>
          <w:marBottom w:val="0"/>
          <w:divBdr>
            <w:top w:val="none" w:sz="0" w:space="0" w:color="auto"/>
            <w:left w:val="none" w:sz="0" w:space="0" w:color="auto"/>
            <w:bottom w:val="none" w:sz="0" w:space="0" w:color="auto"/>
            <w:right w:val="none" w:sz="0" w:space="0" w:color="auto"/>
          </w:divBdr>
        </w:div>
        <w:div w:id="1624311540">
          <w:marLeft w:val="640"/>
          <w:marRight w:val="0"/>
          <w:marTop w:val="0"/>
          <w:marBottom w:val="0"/>
          <w:divBdr>
            <w:top w:val="none" w:sz="0" w:space="0" w:color="auto"/>
            <w:left w:val="none" w:sz="0" w:space="0" w:color="auto"/>
            <w:bottom w:val="none" w:sz="0" w:space="0" w:color="auto"/>
            <w:right w:val="none" w:sz="0" w:space="0" w:color="auto"/>
          </w:divBdr>
        </w:div>
        <w:div w:id="1339384578">
          <w:marLeft w:val="640"/>
          <w:marRight w:val="0"/>
          <w:marTop w:val="0"/>
          <w:marBottom w:val="0"/>
          <w:divBdr>
            <w:top w:val="none" w:sz="0" w:space="0" w:color="auto"/>
            <w:left w:val="none" w:sz="0" w:space="0" w:color="auto"/>
            <w:bottom w:val="none" w:sz="0" w:space="0" w:color="auto"/>
            <w:right w:val="none" w:sz="0" w:space="0" w:color="auto"/>
          </w:divBdr>
        </w:div>
        <w:div w:id="1609000176">
          <w:marLeft w:val="640"/>
          <w:marRight w:val="0"/>
          <w:marTop w:val="0"/>
          <w:marBottom w:val="0"/>
          <w:divBdr>
            <w:top w:val="none" w:sz="0" w:space="0" w:color="auto"/>
            <w:left w:val="none" w:sz="0" w:space="0" w:color="auto"/>
            <w:bottom w:val="none" w:sz="0" w:space="0" w:color="auto"/>
            <w:right w:val="none" w:sz="0" w:space="0" w:color="auto"/>
          </w:divBdr>
        </w:div>
        <w:div w:id="1913392769">
          <w:marLeft w:val="640"/>
          <w:marRight w:val="0"/>
          <w:marTop w:val="0"/>
          <w:marBottom w:val="0"/>
          <w:divBdr>
            <w:top w:val="none" w:sz="0" w:space="0" w:color="auto"/>
            <w:left w:val="none" w:sz="0" w:space="0" w:color="auto"/>
            <w:bottom w:val="none" w:sz="0" w:space="0" w:color="auto"/>
            <w:right w:val="none" w:sz="0" w:space="0" w:color="auto"/>
          </w:divBdr>
        </w:div>
        <w:div w:id="1960526594">
          <w:marLeft w:val="640"/>
          <w:marRight w:val="0"/>
          <w:marTop w:val="0"/>
          <w:marBottom w:val="0"/>
          <w:divBdr>
            <w:top w:val="none" w:sz="0" w:space="0" w:color="auto"/>
            <w:left w:val="none" w:sz="0" w:space="0" w:color="auto"/>
            <w:bottom w:val="none" w:sz="0" w:space="0" w:color="auto"/>
            <w:right w:val="none" w:sz="0" w:space="0" w:color="auto"/>
          </w:divBdr>
        </w:div>
        <w:div w:id="903220830">
          <w:marLeft w:val="640"/>
          <w:marRight w:val="0"/>
          <w:marTop w:val="0"/>
          <w:marBottom w:val="0"/>
          <w:divBdr>
            <w:top w:val="none" w:sz="0" w:space="0" w:color="auto"/>
            <w:left w:val="none" w:sz="0" w:space="0" w:color="auto"/>
            <w:bottom w:val="none" w:sz="0" w:space="0" w:color="auto"/>
            <w:right w:val="none" w:sz="0" w:space="0" w:color="auto"/>
          </w:divBdr>
        </w:div>
        <w:div w:id="840968222">
          <w:marLeft w:val="640"/>
          <w:marRight w:val="0"/>
          <w:marTop w:val="0"/>
          <w:marBottom w:val="0"/>
          <w:divBdr>
            <w:top w:val="none" w:sz="0" w:space="0" w:color="auto"/>
            <w:left w:val="none" w:sz="0" w:space="0" w:color="auto"/>
            <w:bottom w:val="none" w:sz="0" w:space="0" w:color="auto"/>
            <w:right w:val="none" w:sz="0" w:space="0" w:color="auto"/>
          </w:divBdr>
        </w:div>
        <w:div w:id="281884944">
          <w:marLeft w:val="640"/>
          <w:marRight w:val="0"/>
          <w:marTop w:val="0"/>
          <w:marBottom w:val="0"/>
          <w:divBdr>
            <w:top w:val="none" w:sz="0" w:space="0" w:color="auto"/>
            <w:left w:val="none" w:sz="0" w:space="0" w:color="auto"/>
            <w:bottom w:val="none" w:sz="0" w:space="0" w:color="auto"/>
            <w:right w:val="none" w:sz="0" w:space="0" w:color="auto"/>
          </w:divBdr>
        </w:div>
        <w:div w:id="751313717">
          <w:marLeft w:val="640"/>
          <w:marRight w:val="0"/>
          <w:marTop w:val="0"/>
          <w:marBottom w:val="0"/>
          <w:divBdr>
            <w:top w:val="none" w:sz="0" w:space="0" w:color="auto"/>
            <w:left w:val="none" w:sz="0" w:space="0" w:color="auto"/>
            <w:bottom w:val="none" w:sz="0" w:space="0" w:color="auto"/>
            <w:right w:val="none" w:sz="0" w:space="0" w:color="auto"/>
          </w:divBdr>
        </w:div>
        <w:div w:id="758911233">
          <w:marLeft w:val="640"/>
          <w:marRight w:val="0"/>
          <w:marTop w:val="0"/>
          <w:marBottom w:val="0"/>
          <w:divBdr>
            <w:top w:val="none" w:sz="0" w:space="0" w:color="auto"/>
            <w:left w:val="none" w:sz="0" w:space="0" w:color="auto"/>
            <w:bottom w:val="none" w:sz="0" w:space="0" w:color="auto"/>
            <w:right w:val="none" w:sz="0" w:space="0" w:color="auto"/>
          </w:divBdr>
        </w:div>
        <w:div w:id="1585140447">
          <w:marLeft w:val="640"/>
          <w:marRight w:val="0"/>
          <w:marTop w:val="0"/>
          <w:marBottom w:val="0"/>
          <w:divBdr>
            <w:top w:val="none" w:sz="0" w:space="0" w:color="auto"/>
            <w:left w:val="none" w:sz="0" w:space="0" w:color="auto"/>
            <w:bottom w:val="none" w:sz="0" w:space="0" w:color="auto"/>
            <w:right w:val="none" w:sz="0" w:space="0" w:color="auto"/>
          </w:divBdr>
        </w:div>
        <w:div w:id="1740204359">
          <w:marLeft w:val="640"/>
          <w:marRight w:val="0"/>
          <w:marTop w:val="0"/>
          <w:marBottom w:val="0"/>
          <w:divBdr>
            <w:top w:val="none" w:sz="0" w:space="0" w:color="auto"/>
            <w:left w:val="none" w:sz="0" w:space="0" w:color="auto"/>
            <w:bottom w:val="none" w:sz="0" w:space="0" w:color="auto"/>
            <w:right w:val="none" w:sz="0" w:space="0" w:color="auto"/>
          </w:divBdr>
        </w:div>
        <w:div w:id="1912345765">
          <w:marLeft w:val="640"/>
          <w:marRight w:val="0"/>
          <w:marTop w:val="0"/>
          <w:marBottom w:val="0"/>
          <w:divBdr>
            <w:top w:val="none" w:sz="0" w:space="0" w:color="auto"/>
            <w:left w:val="none" w:sz="0" w:space="0" w:color="auto"/>
            <w:bottom w:val="none" w:sz="0" w:space="0" w:color="auto"/>
            <w:right w:val="none" w:sz="0" w:space="0" w:color="auto"/>
          </w:divBdr>
        </w:div>
        <w:div w:id="41635076">
          <w:marLeft w:val="640"/>
          <w:marRight w:val="0"/>
          <w:marTop w:val="0"/>
          <w:marBottom w:val="0"/>
          <w:divBdr>
            <w:top w:val="none" w:sz="0" w:space="0" w:color="auto"/>
            <w:left w:val="none" w:sz="0" w:space="0" w:color="auto"/>
            <w:bottom w:val="none" w:sz="0" w:space="0" w:color="auto"/>
            <w:right w:val="none" w:sz="0" w:space="0" w:color="auto"/>
          </w:divBdr>
        </w:div>
        <w:div w:id="510067155">
          <w:marLeft w:val="640"/>
          <w:marRight w:val="0"/>
          <w:marTop w:val="0"/>
          <w:marBottom w:val="0"/>
          <w:divBdr>
            <w:top w:val="none" w:sz="0" w:space="0" w:color="auto"/>
            <w:left w:val="none" w:sz="0" w:space="0" w:color="auto"/>
            <w:bottom w:val="none" w:sz="0" w:space="0" w:color="auto"/>
            <w:right w:val="none" w:sz="0" w:space="0" w:color="auto"/>
          </w:divBdr>
        </w:div>
        <w:div w:id="297075765">
          <w:marLeft w:val="640"/>
          <w:marRight w:val="0"/>
          <w:marTop w:val="0"/>
          <w:marBottom w:val="0"/>
          <w:divBdr>
            <w:top w:val="none" w:sz="0" w:space="0" w:color="auto"/>
            <w:left w:val="none" w:sz="0" w:space="0" w:color="auto"/>
            <w:bottom w:val="none" w:sz="0" w:space="0" w:color="auto"/>
            <w:right w:val="none" w:sz="0" w:space="0" w:color="auto"/>
          </w:divBdr>
        </w:div>
        <w:div w:id="10300107">
          <w:marLeft w:val="640"/>
          <w:marRight w:val="0"/>
          <w:marTop w:val="0"/>
          <w:marBottom w:val="0"/>
          <w:divBdr>
            <w:top w:val="none" w:sz="0" w:space="0" w:color="auto"/>
            <w:left w:val="none" w:sz="0" w:space="0" w:color="auto"/>
            <w:bottom w:val="none" w:sz="0" w:space="0" w:color="auto"/>
            <w:right w:val="none" w:sz="0" w:space="0" w:color="auto"/>
          </w:divBdr>
        </w:div>
        <w:div w:id="814295371">
          <w:marLeft w:val="640"/>
          <w:marRight w:val="0"/>
          <w:marTop w:val="0"/>
          <w:marBottom w:val="0"/>
          <w:divBdr>
            <w:top w:val="none" w:sz="0" w:space="0" w:color="auto"/>
            <w:left w:val="none" w:sz="0" w:space="0" w:color="auto"/>
            <w:bottom w:val="none" w:sz="0" w:space="0" w:color="auto"/>
            <w:right w:val="none" w:sz="0" w:space="0" w:color="auto"/>
          </w:divBdr>
        </w:div>
        <w:div w:id="1062871881">
          <w:marLeft w:val="640"/>
          <w:marRight w:val="0"/>
          <w:marTop w:val="0"/>
          <w:marBottom w:val="0"/>
          <w:divBdr>
            <w:top w:val="none" w:sz="0" w:space="0" w:color="auto"/>
            <w:left w:val="none" w:sz="0" w:space="0" w:color="auto"/>
            <w:bottom w:val="none" w:sz="0" w:space="0" w:color="auto"/>
            <w:right w:val="none" w:sz="0" w:space="0" w:color="auto"/>
          </w:divBdr>
        </w:div>
        <w:div w:id="1102646388">
          <w:marLeft w:val="640"/>
          <w:marRight w:val="0"/>
          <w:marTop w:val="0"/>
          <w:marBottom w:val="0"/>
          <w:divBdr>
            <w:top w:val="none" w:sz="0" w:space="0" w:color="auto"/>
            <w:left w:val="none" w:sz="0" w:space="0" w:color="auto"/>
            <w:bottom w:val="none" w:sz="0" w:space="0" w:color="auto"/>
            <w:right w:val="none" w:sz="0" w:space="0" w:color="auto"/>
          </w:divBdr>
        </w:div>
        <w:div w:id="1371035418">
          <w:marLeft w:val="640"/>
          <w:marRight w:val="0"/>
          <w:marTop w:val="0"/>
          <w:marBottom w:val="0"/>
          <w:divBdr>
            <w:top w:val="none" w:sz="0" w:space="0" w:color="auto"/>
            <w:left w:val="none" w:sz="0" w:space="0" w:color="auto"/>
            <w:bottom w:val="none" w:sz="0" w:space="0" w:color="auto"/>
            <w:right w:val="none" w:sz="0" w:space="0" w:color="auto"/>
          </w:divBdr>
        </w:div>
        <w:div w:id="691764490">
          <w:marLeft w:val="640"/>
          <w:marRight w:val="0"/>
          <w:marTop w:val="0"/>
          <w:marBottom w:val="0"/>
          <w:divBdr>
            <w:top w:val="none" w:sz="0" w:space="0" w:color="auto"/>
            <w:left w:val="none" w:sz="0" w:space="0" w:color="auto"/>
            <w:bottom w:val="none" w:sz="0" w:space="0" w:color="auto"/>
            <w:right w:val="none" w:sz="0" w:space="0" w:color="auto"/>
          </w:divBdr>
        </w:div>
        <w:div w:id="511384913">
          <w:marLeft w:val="640"/>
          <w:marRight w:val="0"/>
          <w:marTop w:val="0"/>
          <w:marBottom w:val="0"/>
          <w:divBdr>
            <w:top w:val="none" w:sz="0" w:space="0" w:color="auto"/>
            <w:left w:val="none" w:sz="0" w:space="0" w:color="auto"/>
            <w:bottom w:val="none" w:sz="0" w:space="0" w:color="auto"/>
            <w:right w:val="none" w:sz="0" w:space="0" w:color="auto"/>
          </w:divBdr>
        </w:div>
        <w:div w:id="787165642">
          <w:marLeft w:val="640"/>
          <w:marRight w:val="0"/>
          <w:marTop w:val="0"/>
          <w:marBottom w:val="0"/>
          <w:divBdr>
            <w:top w:val="none" w:sz="0" w:space="0" w:color="auto"/>
            <w:left w:val="none" w:sz="0" w:space="0" w:color="auto"/>
            <w:bottom w:val="none" w:sz="0" w:space="0" w:color="auto"/>
            <w:right w:val="none" w:sz="0" w:space="0" w:color="auto"/>
          </w:divBdr>
        </w:div>
      </w:divsChild>
    </w:div>
    <w:div w:id="591478556">
      <w:bodyDiv w:val="1"/>
      <w:marLeft w:val="0"/>
      <w:marRight w:val="0"/>
      <w:marTop w:val="0"/>
      <w:marBottom w:val="0"/>
      <w:divBdr>
        <w:top w:val="none" w:sz="0" w:space="0" w:color="auto"/>
        <w:left w:val="none" w:sz="0" w:space="0" w:color="auto"/>
        <w:bottom w:val="none" w:sz="0" w:space="0" w:color="auto"/>
        <w:right w:val="none" w:sz="0" w:space="0" w:color="auto"/>
      </w:divBdr>
      <w:divsChild>
        <w:div w:id="562838851">
          <w:marLeft w:val="640"/>
          <w:marRight w:val="0"/>
          <w:marTop w:val="0"/>
          <w:marBottom w:val="0"/>
          <w:divBdr>
            <w:top w:val="none" w:sz="0" w:space="0" w:color="auto"/>
            <w:left w:val="none" w:sz="0" w:space="0" w:color="auto"/>
            <w:bottom w:val="none" w:sz="0" w:space="0" w:color="auto"/>
            <w:right w:val="none" w:sz="0" w:space="0" w:color="auto"/>
          </w:divBdr>
        </w:div>
        <w:div w:id="1622302285">
          <w:marLeft w:val="640"/>
          <w:marRight w:val="0"/>
          <w:marTop w:val="0"/>
          <w:marBottom w:val="0"/>
          <w:divBdr>
            <w:top w:val="none" w:sz="0" w:space="0" w:color="auto"/>
            <w:left w:val="none" w:sz="0" w:space="0" w:color="auto"/>
            <w:bottom w:val="none" w:sz="0" w:space="0" w:color="auto"/>
            <w:right w:val="none" w:sz="0" w:space="0" w:color="auto"/>
          </w:divBdr>
        </w:div>
        <w:div w:id="1350640561">
          <w:marLeft w:val="640"/>
          <w:marRight w:val="0"/>
          <w:marTop w:val="0"/>
          <w:marBottom w:val="0"/>
          <w:divBdr>
            <w:top w:val="none" w:sz="0" w:space="0" w:color="auto"/>
            <w:left w:val="none" w:sz="0" w:space="0" w:color="auto"/>
            <w:bottom w:val="none" w:sz="0" w:space="0" w:color="auto"/>
            <w:right w:val="none" w:sz="0" w:space="0" w:color="auto"/>
          </w:divBdr>
        </w:div>
        <w:div w:id="1599215888">
          <w:marLeft w:val="640"/>
          <w:marRight w:val="0"/>
          <w:marTop w:val="0"/>
          <w:marBottom w:val="0"/>
          <w:divBdr>
            <w:top w:val="none" w:sz="0" w:space="0" w:color="auto"/>
            <w:left w:val="none" w:sz="0" w:space="0" w:color="auto"/>
            <w:bottom w:val="none" w:sz="0" w:space="0" w:color="auto"/>
            <w:right w:val="none" w:sz="0" w:space="0" w:color="auto"/>
          </w:divBdr>
        </w:div>
        <w:div w:id="188303663">
          <w:marLeft w:val="640"/>
          <w:marRight w:val="0"/>
          <w:marTop w:val="0"/>
          <w:marBottom w:val="0"/>
          <w:divBdr>
            <w:top w:val="none" w:sz="0" w:space="0" w:color="auto"/>
            <w:left w:val="none" w:sz="0" w:space="0" w:color="auto"/>
            <w:bottom w:val="none" w:sz="0" w:space="0" w:color="auto"/>
            <w:right w:val="none" w:sz="0" w:space="0" w:color="auto"/>
          </w:divBdr>
        </w:div>
        <w:div w:id="617492250">
          <w:marLeft w:val="640"/>
          <w:marRight w:val="0"/>
          <w:marTop w:val="0"/>
          <w:marBottom w:val="0"/>
          <w:divBdr>
            <w:top w:val="none" w:sz="0" w:space="0" w:color="auto"/>
            <w:left w:val="none" w:sz="0" w:space="0" w:color="auto"/>
            <w:bottom w:val="none" w:sz="0" w:space="0" w:color="auto"/>
            <w:right w:val="none" w:sz="0" w:space="0" w:color="auto"/>
          </w:divBdr>
        </w:div>
        <w:div w:id="184829431">
          <w:marLeft w:val="640"/>
          <w:marRight w:val="0"/>
          <w:marTop w:val="0"/>
          <w:marBottom w:val="0"/>
          <w:divBdr>
            <w:top w:val="none" w:sz="0" w:space="0" w:color="auto"/>
            <w:left w:val="none" w:sz="0" w:space="0" w:color="auto"/>
            <w:bottom w:val="none" w:sz="0" w:space="0" w:color="auto"/>
            <w:right w:val="none" w:sz="0" w:space="0" w:color="auto"/>
          </w:divBdr>
        </w:div>
        <w:div w:id="588077110">
          <w:marLeft w:val="640"/>
          <w:marRight w:val="0"/>
          <w:marTop w:val="0"/>
          <w:marBottom w:val="0"/>
          <w:divBdr>
            <w:top w:val="none" w:sz="0" w:space="0" w:color="auto"/>
            <w:left w:val="none" w:sz="0" w:space="0" w:color="auto"/>
            <w:bottom w:val="none" w:sz="0" w:space="0" w:color="auto"/>
            <w:right w:val="none" w:sz="0" w:space="0" w:color="auto"/>
          </w:divBdr>
        </w:div>
        <w:div w:id="881284746">
          <w:marLeft w:val="640"/>
          <w:marRight w:val="0"/>
          <w:marTop w:val="0"/>
          <w:marBottom w:val="0"/>
          <w:divBdr>
            <w:top w:val="none" w:sz="0" w:space="0" w:color="auto"/>
            <w:left w:val="none" w:sz="0" w:space="0" w:color="auto"/>
            <w:bottom w:val="none" w:sz="0" w:space="0" w:color="auto"/>
            <w:right w:val="none" w:sz="0" w:space="0" w:color="auto"/>
          </w:divBdr>
        </w:div>
        <w:div w:id="230504884">
          <w:marLeft w:val="640"/>
          <w:marRight w:val="0"/>
          <w:marTop w:val="0"/>
          <w:marBottom w:val="0"/>
          <w:divBdr>
            <w:top w:val="none" w:sz="0" w:space="0" w:color="auto"/>
            <w:left w:val="none" w:sz="0" w:space="0" w:color="auto"/>
            <w:bottom w:val="none" w:sz="0" w:space="0" w:color="auto"/>
            <w:right w:val="none" w:sz="0" w:space="0" w:color="auto"/>
          </w:divBdr>
        </w:div>
        <w:div w:id="934946151">
          <w:marLeft w:val="640"/>
          <w:marRight w:val="0"/>
          <w:marTop w:val="0"/>
          <w:marBottom w:val="0"/>
          <w:divBdr>
            <w:top w:val="none" w:sz="0" w:space="0" w:color="auto"/>
            <w:left w:val="none" w:sz="0" w:space="0" w:color="auto"/>
            <w:bottom w:val="none" w:sz="0" w:space="0" w:color="auto"/>
            <w:right w:val="none" w:sz="0" w:space="0" w:color="auto"/>
          </w:divBdr>
        </w:div>
        <w:div w:id="1815217944">
          <w:marLeft w:val="640"/>
          <w:marRight w:val="0"/>
          <w:marTop w:val="0"/>
          <w:marBottom w:val="0"/>
          <w:divBdr>
            <w:top w:val="none" w:sz="0" w:space="0" w:color="auto"/>
            <w:left w:val="none" w:sz="0" w:space="0" w:color="auto"/>
            <w:bottom w:val="none" w:sz="0" w:space="0" w:color="auto"/>
            <w:right w:val="none" w:sz="0" w:space="0" w:color="auto"/>
          </w:divBdr>
        </w:div>
        <w:div w:id="738088887">
          <w:marLeft w:val="640"/>
          <w:marRight w:val="0"/>
          <w:marTop w:val="0"/>
          <w:marBottom w:val="0"/>
          <w:divBdr>
            <w:top w:val="none" w:sz="0" w:space="0" w:color="auto"/>
            <w:left w:val="none" w:sz="0" w:space="0" w:color="auto"/>
            <w:bottom w:val="none" w:sz="0" w:space="0" w:color="auto"/>
            <w:right w:val="none" w:sz="0" w:space="0" w:color="auto"/>
          </w:divBdr>
        </w:div>
        <w:div w:id="495611641">
          <w:marLeft w:val="640"/>
          <w:marRight w:val="0"/>
          <w:marTop w:val="0"/>
          <w:marBottom w:val="0"/>
          <w:divBdr>
            <w:top w:val="none" w:sz="0" w:space="0" w:color="auto"/>
            <w:left w:val="none" w:sz="0" w:space="0" w:color="auto"/>
            <w:bottom w:val="none" w:sz="0" w:space="0" w:color="auto"/>
            <w:right w:val="none" w:sz="0" w:space="0" w:color="auto"/>
          </w:divBdr>
        </w:div>
        <w:div w:id="1564833849">
          <w:marLeft w:val="640"/>
          <w:marRight w:val="0"/>
          <w:marTop w:val="0"/>
          <w:marBottom w:val="0"/>
          <w:divBdr>
            <w:top w:val="none" w:sz="0" w:space="0" w:color="auto"/>
            <w:left w:val="none" w:sz="0" w:space="0" w:color="auto"/>
            <w:bottom w:val="none" w:sz="0" w:space="0" w:color="auto"/>
            <w:right w:val="none" w:sz="0" w:space="0" w:color="auto"/>
          </w:divBdr>
        </w:div>
        <w:div w:id="1080443097">
          <w:marLeft w:val="640"/>
          <w:marRight w:val="0"/>
          <w:marTop w:val="0"/>
          <w:marBottom w:val="0"/>
          <w:divBdr>
            <w:top w:val="none" w:sz="0" w:space="0" w:color="auto"/>
            <w:left w:val="none" w:sz="0" w:space="0" w:color="auto"/>
            <w:bottom w:val="none" w:sz="0" w:space="0" w:color="auto"/>
            <w:right w:val="none" w:sz="0" w:space="0" w:color="auto"/>
          </w:divBdr>
        </w:div>
        <w:div w:id="1719620944">
          <w:marLeft w:val="640"/>
          <w:marRight w:val="0"/>
          <w:marTop w:val="0"/>
          <w:marBottom w:val="0"/>
          <w:divBdr>
            <w:top w:val="none" w:sz="0" w:space="0" w:color="auto"/>
            <w:left w:val="none" w:sz="0" w:space="0" w:color="auto"/>
            <w:bottom w:val="none" w:sz="0" w:space="0" w:color="auto"/>
            <w:right w:val="none" w:sz="0" w:space="0" w:color="auto"/>
          </w:divBdr>
        </w:div>
        <w:div w:id="2033459728">
          <w:marLeft w:val="640"/>
          <w:marRight w:val="0"/>
          <w:marTop w:val="0"/>
          <w:marBottom w:val="0"/>
          <w:divBdr>
            <w:top w:val="none" w:sz="0" w:space="0" w:color="auto"/>
            <w:left w:val="none" w:sz="0" w:space="0" w:color="auto"/>
            <w:bottom w:val="none" w:sz="0" w:space="0" w:color="auto"/>
            <w:right w:val="none" w:sz="0" w:space="0" w:color="auto"/>
          </w:divBdr>
        </w:div>
        <w:div w:id="1260677692">
          <w:marLeft w:val="640"/>
          <w:marRight w:val="0"/>
          <w:marTop w:val="0"/>
          <w:marBottom w:val="0"/>
          <w:divBdr>
            <w:top w:val="none" w:sz="0" w:space="0" w:color="auto"/>
            <w:left w:val="none" w:sz="0" w:space="0" w:color="auto"/>
            <w:bottom w:val="none" w:sz="0" w:space="0" w:color="auto"/>
            <w:right w:val="none" w:sz="0" w:space="0" w:color="auto"/>
          </w:divBdr>
        </w:div>
        <w:div w:id="646474550">
          <w:marLeft w:val="640"/>
          <w:marRight w:val="0"/>
          <w:marTop w:val="0"/>
          <w:marBottom w:val="0"/>
          <w:divBdr>
            <w:top w:val="none" w:sz="0" w:space="0" w:color="auto"/>
            <w:left w:val="none" w:sz="0" w:space="0" w:color="auto"/>
            <w:bottom w:val="none" w:sz="0" w:space="0" w:color="auto"/>
            <w:right w:val="none" w:sz="0" w:space="0" w:color="auto"/>
          </w:divBdr>
        </w:div>
        <w:div w:id="256056628">
          <w:marLeft w:val="640"/>
          <w:marRight w:val="0"/>
          <w:marTop w:val="0"/>
          <w:marBottom w:val="0"/>
          <w:divBdr>
            <w:top w:val="none" w:sz="0" w:space="0" w:color="auto"/>
            <w:left w:val="none" w:sz="0" w:space="0" w:color="auto"/>
            <w:bottom w:val="none" w:sz="0" w:space="0" w:color="auto"/>
            <w:right w:val="none" w:sz="0" w:space="0" w:color="auto"/>
          </w:divBdr>
        </w:div>
        <w:div w:id="1610120274">
          <w:marLeft w:val="640"/>
          <w:marRight w:val="0"/>
          <w:marTop w:val="0"/>
          <w:marBottom w:val="0"/>
          <w:divBdr>
            <w:top w:val="none" w:sz="0" w:space="0" w:color="auto"/>
            <w:left w:val="none" w:sz="0" w:space="0" w:color="auto"/>
            <w:bottom w:val="none" w:sz="0" w:space="0" w:color="auto"/>
            <w:right w:val="none" w:sz="0" w:space="0" w:color="auto"/>
          </w:divBdr>
        </w:div>
        <w:div w:id="1977028199">
          <w:marLeft w:val="640"/>
          <w:marRight w:val="0"/>
          <w:marTop w:val="0"/>
          <w:marBottom w:val="0"/>
          <w:divBdr>
            <w:top w:val="none" w:sz="0" w:space="0" w:color="auto"/>
            <w:left w:val="none" w:sz="0" w:space="0" w:color="auto"/>
            <w:bottom w:val="none" w:sz="0" w:space="0" w:color="auto"/>
            <w:right w:val="none" w:sz="0" w:space="0" w:color="auto"/>
          </w:divBdr>
        </w:div>
        <w:div w:id="283006468">
          <w:marLeft w:val="640"/>
          <w:marRight w:val="0"/>
          <w:marTop w:val="0"/>
          <w:marBottom w:val="0"/>
          <w:divBdr>
            <w:top w:val="none" w:sz="0" w:space="0" w:color="auto"/>
            <w:left w:val="none" w:sz="0" w:space="0" w:color="auto"/>
            <w:bottom w:val="none" w:sz="0" w:space="0" w:color="auto"/>
            <w:right w:val="none" w:sz="0" w:space="0" w:color="auto"/>
          </w:divBdr>
        </w:div>
        <w:div w:id="1930192149">
          <w:marLeft w:val="640"/>
          <w:marRight w:val="0"/>
          <w:marTop w:val="0"/>
          <w:marBottom w:val="0"/>
          <w:divBdr>
            <w:top w:val="none" w:sz="0" w:space="0" w:color="auto"/>
            <w:left w:val="none" w:sz="0" w:space="0" w:color="auto"/>
            <w:bottom w:val="none" w:sz="0" w:space="0" w:color="auto"/>
            <w:right w:val="none" w:sz="0" w:space="0" w:color="auto"/>
          </w:divBdr>
        </w:div>
        <w:div w:id="74939332">
          <w:marLeft w:val="640"/>
          <w:marRight w:val="0"/>
          <w:marTop w:val="0"/>
          <w:marBottom w:val="0"/>
          <w:divBdr>
            <w:top w:val="none" w:sz="0" w:space="0" w:color="auto"/>
            <w:left w:val="none" w:sz="0" w:space="0" w:color="auto"/>
            <w:bottom w:val="none" w:sz="0" w:space="0" w:color="auto"/>
            <w:right w:val="none" w:sz="0" w:space="0" w:color="auto"/>
          </w:divBdr>
        </w:div>
        <w:div w:id="849609738">
          <w:marLeft w:val="640"/>
          <w:marRight w:val="0"/>
          <w:marTop w:val="0"/>
          <w:marBottom w:val="0"/>
          <w:divBdr>
            <w:top w:val="none" w:sz="0" w:space="0" w:color="auto"/>
            <w:left w:val="none" w:sz="0" w:space="0" w:color="auto"/>
            <w:bottom w:val="none" w:sz="0" w:space="0" w:color="auto"/>
            <w:right w:val="none" w:sz="0" w:space="0" w:color="auto"/>
          </w:divBdr>
        </w:div>
        <w:div w:id="145585547">
          <w:marLeft w:val="640"/>
          <w:marRight w:val="0"/>
          <w:marTop w:val="0"/>
          <w:marBottom w:val="0"/>
          <w:divBdr>
            <w:top w:val="none" w:sz="0" w:space="0" w:color="auto"/>
            <w:left w:val="none" w:sz="0" w:space="0" w:color="auto"/>
            <w:bottom w:val="none" w:sz="0" w:space="0" w:color="auto"/>
            <w:right w:val="none" w:sz="0" w:space="0" w:color="auto"/>
          </w:divBdr>
        </w:div>
        <w:div w:id="265037228">
          <w:marLeft w:val="640"/>
          <w:marRight w:val="0"/>
          <w:marTop w:val="0"/>
          <w:marBottom w:val="0"/>
          <w:divBdr>
            <w:top w:val="none" w:sz="0" w:space="0" w:color="auto"/>
            <w:left w:val="none" w:sz="0" w:space="0" w:color="auto"/>
            <w:bottom w:val="none" w:sz="0" w:space="0" w:color="auto"/>
            <w:right w:val="none" w:sz="0" w:space="0" w:color="auto"/>
          </w:divBdr>
        </w:div>
        <w:div w:id="1402672806">
          <w:marLeft w:val="640"/>
          <w:marRight w:val="0"/>
          <w:marTop w:val="0"/>
          <w:marBottom w:val="0"/>
          <w:divBdr>
            <w:top w:val="none" w:sz="0" w:space="0" w:color="auto"/>
            <w:left w:val="none" w:sz="0" w:space="0" w:color="auto"/>
            <w:bottom w:val="none" w:sz="0" w:space="0" w:color="auto"/>
            <w:right w:val="none" w:sz="0" w:space="0" w:color="auto"/>
          </w:divBdr>
        </w:div>
        <w:div w:id="1799376055">
          <w:marLeft w:val="640"/>
          <w:marRight w:val="0"/>
          <w:marTop w:val="0"/>
          <w:marBottom w:val="0"/>
          <w:divBdr>
            <w:top w:val="none" w:sz="0" w:space="0" w:color="auto"/>
            <w:left w:val="none" w:sz="0" w:space="0" w:color="auto"/>
            <w:bottom w:val="none" w:sz="0" w:space="0" w:color="auto"/>
            <w:right w:val="none" w:sz="0" w:space="0" w:color="auto"/>
          </w:divBdr>
        </w:div>
        <w:div w:id="843126841">
          <w:marLeft w:val="640"/>
          <w:marRight w:val="0"/>
          <w:marTop w:val="0"/>
          <w:marBottom w:val="0"/>
          <w:divBdr>
            <w:top w:val="none" w:sz="0" w:space="0" w:color="auto"/>
            <w:left w:val="none" w:sz="0" w:space="0" w:color="auto"/>
            <w:bottom w:val="none" w:sz="0" w:space="0" w:color="auto"/>
            <w:right w:val="none" w:sz="0" w:space="0" w:color="auto"/>
          </w:divBdr>
        </w:div>
        <w:div w:id="1487089229">
          <w:marLeft w:val="640"/>
          <w:marRight w:val="0"/>
          <w:marTop w:val="0"/>
          <w:marBottom w:val="0"/>
          <w:divBdr>
            <w:top w:val="none" w:sz="0" w:space="0" w:color="auto"/>
            <w:left w:val="none" w:sz="0" w:space="0" w:color="auto"/>
            <w:bottom w:val="none" w:sz="0" w:space="0" w:color="auto"/>
            <w:right w:val="none" w:sz="0" w:space="0" w:color="auto"/>
          </w:divBdr>
        </w:div>
        <w:div w:id="1251355697">
          <w:marLeft w:val="640"/>
          <w:marRight w:val="0"/>
          <w:marTop w:val="0"/>
          <w:marBottom w:val="0"/>
          <w:divBdr>
            <w:top w:val="none" w:sz="0" w:space="0" w:color="auto"/>
            <w:left w:val="none" w:sz="0" w:space="0" w:color="auto"/>
            <w:bottom w:val="none" w:sz="0" w:space="0" w:color="auto"/>
            <w:right w:val="none" w:sz="0" w:space="0" w:color="auto"/>
          </w:divBdr>
        </w:div>
        <w:div w:id="2009290419">
          <w:marLeft w:val="640"/>
          <w:marRight w:val="0"/>
          <w:marTop w:val="0"/>
          <w:marBottom w:val="0"/>
          <w:divBdr>
            <w:top w:val="none" w:sz="0" w:space="0" w:color="auto"/>
            <w:left w:val="none" w:sz="0" w:space="0" w:color="auto"/>
            <w:bottom w:val="none" w:sz="0" w:space="0" w:color="auto"/>
            <w:right w:val="none" w:sz="0" w:space="0" w:color="auto"/>
          </w:divBdr>
        </w:div>
        <w:div w:id="827553310">
          <w:marLeft w:val="640"/>
          <w:marRight w:val="0"/>
          <w:marTop w:val="0"/>
          <w:marBottom w:val="0"/>
          <w:divBdr>
            <w:top w:val="none" w:sz="0" w:space="0" w:color="auto"/>
            <w:left w:val="none" w:sz="0" w:space="0" w:color="auto"/>
            <w:bottom w:val="none" w:sz="0" w:space="0" w:color="auto"/>
            <w:right w:val="none" w:sz="0" w:space="0" w:color="auto"/>
          </w:divBdr>
        </w:div>
        <w:div w:id="350958507">
          <w:marLeft w:val="640"/>
          <w:marRight w:val="0"/>
          <w:marTop w:val="0"/>
          <w:marBottom w:val="0"/>
          <w:divBdr>
            <w:top w:val="none" w:sz="0" w:space="0" w:color="auto"/>
            <w:left w:val="none" w:sz="0" w:space="0" w:color="auto"/>
            <w:bottom w:val="none" w:sz="0" w:space="0" w:color="auto"/>
            <w:right w:val="none" w:sz="0" w:space="0" w:color="auto"/>
          </w:divBdr>
        </w:div>
        <w:div w:id="830945670">
          <w:marLeft w:val="640"/>
          <w:marRight w:val="0"/>
          <w:marTop w:val="0"/>
          <w:marBottom w:val="0"/>
          <w:divBdr>
            <w:top w:val="none" w:sz="0" w:space="0" w:color="auto"/>
            <w:left w:val="none" w:sz="0" w:space="0" w:color="auto"/>
            <w:bottom w:val="none" w:sz="0" w:space="0" w:color="auto"/>
            <w:right w:val="none" w:sz="0" w:space="0" w:color="auto"/>
          </w:divBdr>
        </w:div>
        <w:div w:id="1976138631">
          <w:marLeft w:val="640"/>
          <w:marRight w:val="0"/>
          <w:marTop w:val="0"/>
          <w:marBottom w:val="0"/>
          <w:divBdr>
            <w:top w:val="none" w:sz="0" w:space="0" w:color="auto"/>
            <w:left w:val="none" w:sz="0" w:space="0" w:color="auto"/>
            <w:bottom w:val="none" w:sz="0" w:space="0" w:color="auto"/>
            <w:right w:val="none" w:sz="0" w:space="0" w:color="auto"/>
          </w:divBdr>
        </w:div>
        <w:div w:id="177013617">
          <w:marLeft w:val="640"/>
          <w:marRight w:val="0"/>
          <w:marTop w:val="0"/>
          <w:marBottom w:val="0"/>
          <w:divBdr>
            <w:top w:val="none" w:sz="0" w:space="0" w:color="auto"/>
            <w:left w:val="none" w:sz="0" w:space="0" w:color="auto"/>
            <w:bottom w:val="none" w:sz="0" w:space="0" w:color="auto"/>
            <w:right w:val="none" w:sz="0" w:space="0" w:color="auto"/>
          </w:divBdr>
        </w:div>
        <w:div w:id="217790369">
          <w:marLeft w:val="640"/>
          <w:marRight w:val="0"/>
          <w:marTop w:val="0"/>
          <w:marBottom w:val="0"/>
          <w:divBdr>
            <w:top w:val="none" w:sz="0" w:space="0" w:color="auto"/>
            <w:left w:val="none" w:sz="0" w:space="0" w:color="auto"/>
            <w:bottom w:val="none" w:sz="0" w:space="0" w:color="auto"/>
            <w:right w:val="none" w:sz="0" w:space="0" w:color="auto"/>
          </w:divBdr>
        </w:div>
      </w:divsChild>
    </w:div>
    <w:div w:id="636378401">
      <w:bodyDiv w:val="1"/>
      <w:marLeft w:val="0"/>
      <w:marRight w:val="0"/>
      <w:marTop w:val="0"/>
      <w:marBottom w:val="0"/>
      <w:divBdr>
        <w:top w:val="none" w:sz="0" w:space="0" w:color="auto"/>
        <w:left w:val="none" w:sz="0" w:space="0" w:color="auto"/>
        <w:bottom w:val="none" w:sz="0" w:space="0" w:color="auto"/>
        <w:right w:val="none" w:sz="0" w:space="0" w:color="auto"/>
      </w:divBdr>
      <w:divsChild>
        <w:div w:id="1608737926">
          <w:marLeft w:val="640"/>
          <w:marRight w:val="0"/>
          <w:marTop w:val="0"/>
          <w:marBottom w:val="0"/>
          <w:divBdr>
            <w:top w:val="none" w:sz="0" w:space="0" w:color="auto"/>
            <w:left w:val="none" w:sz="0" w:space="0" w:color="auto"/>
            <w:bottom w:val="none" w:sz="0" w:space="0" w:color="auto"/>
            <w:right w:val="none" w:sz="0" w:space="0" w:color="auto"/>
          </w:divBdr>
        </w:div>
        <w:div w:id="343824489">
          <w:marLeft w:val="640"/>
          <w:marRight w:val="0"/>
          <w:marTop w:val="0"/>
          <w:marBottom w:val="0"/>
          <w:divBdr>
            <w:top w:val="none" w:sz="0" w:space="0" w:color="auto"/>
            <w:left w:val="none" w:sz="0" w:space="0" w:color="auto"/>
            <w:bottom w:val="none" w:sz="0" w:space="0" w:color="auto"/>
            <w:right w:val="none" w:sz="0" w:space="0" w:color="auto"/>
          </w:divBdr>
        </w:div>
        <w:div w:id="1364555781">
          <w:marLeft w:val="640"/>
          <w:marRight w:val="0"/>
          <w:marTop w:val="0"/>
          <w:marBottom w:val="0"/>
          <w:divBdr>
            <w:top w:val="none" w:sz="0" w:space="0" w:color="auto"/>
            <w:left w:val="none" w:sz="0" w:space="0" w:color="auto"/>
            <w:bottom w:val="none" w:sz="0" w:space="0" w:color="auto"/>
            <w:right w:val="none" w:sz="0" w:space="0" w:color="auto"/>
          </w:divBdr>
        </w:div>
        <w:div w:id="226839502">
          <w:marLeft w:val="640"/>
          <w:marRight w:val="0"/>
          <w:marTop w:val="0"/>
          <w:marBottom w:val="0"/>
          <w:divBdr>
            <w:top w:val="none" w:sz="0" w:space="0" w:color="auto"/>
            <w:left w:val="none" w:sz="0" w:space="0" w:color="auto"/>
            <w:bottom w:val="none" w:sz="0" w:space="0" w:color="auto"/>
            <w:right w:val="none" w:sz="0" w:space="0" w:color="auto"/>
          </w:divBdr>
        </w:div>
        <w:div w:id="936644862">
          <w:marLeft w:val="640"/>
          <w:marRight w:val="0"/>
          <w:marTop w:val="0"/>
          <w:marBottom w:val="0"/>
          <w:divBdr>
            <w:top w:val="none" w:sz="0" w:space="0" w:color="auto"/>
            <w:left w:val="none" w:sz="0" w:space="0" w:color="auto"/>
            <w:bottom w:val="none" w:sz="0" w:space="0" w:color="auto"/>
            <w:right w:val="none" w:sz="0" w:space="0" w:color="auto"/>
          </w:divBdr>
        </w:div>
        <w:div w:id="1622684192">
          <w:marLeft w:val="640"/>
          <w:marRight w:val="0"/>
          <w:marTop w:val="0"/>
          <w:marBottom w:val="0"/>
          <w:divBdr>
            <w:top w:val="none" w:sz="0" w:space="0" w:color="auto"/>
            <w:left w:val="none" w:sz="0" w:space="0" w:color="auto"/>
            <w:bottom w:val="none" w:sz="0" w:space="0" w:color="auto"/>
            <w:right w:val="none" w:sz="0" w:space="0" w:color="auto"/>
          </w:divBdr>
        </w:div>
        <w:div w:id="190920259">
          <w:marLeft w:val="640"/>
          <w:marRight w:val="0"/>
          <w:marTop w:val="0"/>
          <w:marBottom w:val="0"/>
          <w:divBdr>
            <w:top w:val="none" w:sz="0" w:space="0" w:color="auto"/>
            <w:left w:val="none" w:sz="0" w:space="0" w:color="auto"/>
            <w:bottom w:val="none" w:sz="0" w:space="0" w:color="auto"/>
            <w:right w:val="none" w:sz="0" w:space="0" w:color="auto"/>
          </w:divBdr>
        </w:div>
        <w:div w:id="1184593297">
          <w:marLeft w:val="640"/>
          <w:marRight w:val="0"/>
          <w:marTop w:val="0"/>
          <w:marBottom w:val="0"/>
          <w:divBdr>
            <w:top w:val="none" w:sz="0" w:space="0" w:color="auto"/>
            <w:left w:val="none" w:sz="0" w:space="0" w:color="auto"/>
            <w:bottom w:val="none" w:sz="0" w:space="0" w:color="auto"/>
            <w:right w:val="none" w:sz="0" w:space="0" w:color="auto"/>
          </w:divBdr>
        </w:div>
        <w:div w:id="1766997000">
          <w:marLeft w:val="640"/>
          <w:marRight w:val="0"/>
          <w:marTop w:val="0"/>
          <w:marBottom w:val="0"/>
          <w:divBdr>
            <w:top w:val="none" w:sz="0" w:space="0" w:color="auto"/>
            <w:left w:val="none" w:sz="0" w:space="0" w:color="auto"/>
            <w:bottom w:val="none" w:sz="0" w:space="0" w:color="auto"/>
            <w:right w:val="none" w:sz="0" w:space="0" w:color="auto"/>
          </w:divBdr>
        </w:div>
        <w:div w:id="430321546">
          <w:marLeft w:val="640"/>
          <w:marRight w:val="0"/>
          <w:marTop w:val="0"/>
          <w:marBottom w:val="0"/>
          <w:divBdr>
            <w:top w:val="none" w:sz="0" w:space="0" w:color="auto"/>
            <w:left w:val="none" w:sz="0" w:space="0" w:color="auto"/>
            <w:bottom w:val="none" w:sz="0" w:space="0" w:color="auto"/>
            <w:right w:val="none" w:sz="0" w:space="0" w:color="auto"/>
          </w:divBdr>
        </w:div>
        <w:div w:id="1346127555">
          <w:marLeft w:val="640"/>
          <w:marRight w:val="0"/>
          <w:marTop w:val="0"/>
          <w:marBottom w:val="0"/>
          <w:divBdr>
            <w:top w:val="none" w:sz="0" w:space="0" w:color="auto"/>
            <w:left w:val="none" w:sz="0" w:space="0" w:color="auto"/>
            <w:bottom w:val="none" w:sz="0" w:space="0" w:color="auto"/>
            <w:right w:val="none" w:sz="0" w:space="0" w:color="auto"/>
          </w:divBdr>
        </w:div>
        <w:div w:id="1080756877">
          <w:marLeft w:val="640"/>
          <w:marRight w:val="0"/>
          <w:marTop w:val="0"/>
          <w:marBottom w:val="0"/>
          <w:divBdr>
            <w:top w:val="none" w:sz="0" w:space="0" w:color="auto"/>
            <w:left w:val="none" w:sz="0" w:space="0" w:color="auto"/>
            <w:bottom w:val="none" w:sz="0" w:space="0" w:color="auto"/>
            <w:right w:val="none" w:sz="0" w:space="0" w:color="auto"/>
          </w:divBdr>
        </w:div>
        <w:div w:id="1066881964">
          <w:marLeft w:val="640"/>
          <w:marRight w:val="0"/>
          <w:marTop w:val="0"/>
          <w:marBottom w:val="0"/>
          <w:divBdr>
            <w:top w:val="none" w:sz="0" w:space="0" w:color="auto"/>
            <w:left w:val="none" w:sz="0" w:space="0" w:color="auto"/>
            <w:bottom w:val="none" w:sz="0" w:space="0" w:color="auto"/>
            <w:right w:val="none" w:sz="0" w:space="0" w:color="auto"/>
          </w:divBdr>
        </w:div>
        <w:div w:id="340819012">
          <w:marLeft w:val="640"/>
          <w:marRight w:val="0"/>
          <w:marTop w:val="0"/>
          <w:marBottom w:val="0"/>
          <w:divBdr>
            <w:top w:val="none" w:sz="0" w:space="0" w:color="auto"/>
            <w:left w:val="none" w:sz="0" w:space="0" w:color="auto"/>
            <w:bottom w:val="none" w:sz="0" w:space="0" w:color="auto"/>
            <w:right w:val="none" w:sz="0" w:space="0" w:color="auto"/>
          </w:divBdr>
        </w:div>
        <w:div w:id="1739552856">
          <w:marLeft w:val="640"/>
          <w:marRight w:val="0"/>
          <w:marTop w:val="0"/>
          <w:marBottom w:val="0"/>
          <w:divBdr>
            <w:top w:val="none" w:sz="0" w:space="0" w:color="auto"/>
            <w:left w:val="none" w:sz="0" w:space="0" w:color="auto"/>
            <w:bottom w:val="none" w:sz="0" w:space="0" w:color="auto"/>
            <w:right w:val="none" w:sz="0" w:space="0" w:color="auto"/>
          </w:divBdr>
        </w:div>
        <w:div w:id="1871724442">
          <w:marLeft w:val="640"/>
          <w:marRight w:val="0"/>
          <w:marTop w:val="0"/>
          <w:marBottom w:val="0"/>
          <w:divBdr>
            <w:top w:val="none" w:sz="0" w:space="0" w:color="auto"/>
            <w:left w:val="none" w:sz="0" w:space="0" w:color="auto"/>
            <w:bottom w:val="none" w:sz="0" w:space="0" w:color="auto"/>
            <w:right w:val="none" w:sz="0" w:space="0" w:color="auto"/>
          </w:divBdr>
        </w:div>
        <w:div w:id="502866037">
          <w:marLeft w:val="640"/>
          <w:marRight w:val="0"/>
          <w:marTop w:val="0"/>
          <w:marBottom w:val="0"/>
          <w:divBdr>
            <w:top w:val="none" w:sz="0" w:space="0" w:color="auto"/>
            <w:left w:val="none" w:sz="0" w:space="0" w:color="auto"/>
            <w:bottom w:val="none" w:sz="0" w:space="0" w:color="auto"/>
            <w:right w:val="none" w:sz="0" w:space="0" w:color="auto"/>
          </w:divBdr>
        </w:div>
        <w:div w:id="962148986">
          <w:marLeft w:val="640"/>
          <w:marRight w:val="0"/>
          <w:marTop w:val="0"/>
          <w:marBottom w:val="0"/>
          <w:divBdr>
            <w:top w:val="none" w:sz="0" w:space="0" w:color="auto"/>
            <w:left w:val="none" w:sz="0" w:space="0" w:color="auto"/>
            <w:bottom w:val="none" w:sz="0" w:space="0" w:color="auto"/>
            <w:right w:val="none" w:sz="0" w:space="0" w:color="auto"/>
          </w:divBdr>
        </w:div>
        <w:div w:id="1637448116">
          <w:marLeft w:val="640"/>
          <w:marRight w:val="0"/>
          <w:marTop w:val="0"/>
          <w:marBottom w:val="0"/>
          <w:divBdr>
            <w:top w:val="none" w:sz="0" w:space="0" w:color="auto"/>
            <w:left w:val="none" w:sz="0" w:space="0" w:color="auto"/>
            <w:bottom w:val="none" w:sz="0" w:space="0" w:color="auto"/>
            <w:right w:val="none" w:sz="0" w:space="0" w:color="auto"/>
          </w:divBdr>
        </w:div>
        <w:div w:id="646475115">
          <w:marLeft w:val="640"/>
          <w:marRight w:val="0"/>
          <w:marTop w:val="0"/>
          <w:marBottom w:val="0"/>
          <w:divBdr>
            <w:top w:val="none" w:sz="0" w:space="0" w:color="auto"/>
            <w:left w:val="none" w:sz="0" w:space="0" w:color="auto"/>
            <w:bottom w:val="none" w:sz="0" w:space="0" w:color="auto"/>
            <w:right w:val="none" w:sz="0" w:space="0" w:color="auto"/>
          </w:divBdr>
        </w:div>
        <w:div w:id="1538856411">
          <w:marLeft w:val="640"/>
          <w:marRight w:val="0"/>
          <w:marTop w:val="0"/>
          <w:marBottom w:val="0"/>
          <w:divBdr>
            <w:top w:val="none" w:sz="0" w:space="0" w:color="auto"/>
            <w:left w:val="none" w:sz="0" w:space="0" w:color="auto"/>
            <w:bottom w:val="none" w:sz="0" w:space="0" w:color="auto"/>
            <w:right w:val="none" w:sz="0" w:space="0" w:color="auto"/>
          </w:divBdr>
        </w:div>
        <w:div w:id="1885603108">
          <w:marLeft w:val="640"/>
          <w:marRight w:val="0"/>
          <w:marTop w:val="0"/>
          <w:marBottom w:val="0"/>
          <w:divBdr>
            <w:top w:val="none" w:sz="0" w:space="0" w:color="auto"/>
            <w:left w:val="none" w:sz="0" w:space="0" w:color="auto"/>
            <w:bottom w:val="none" w:sz="0" w:space="0" w:color="auto"/>
            <w:right w:val="none" w:sz="0" w:space="0" w:color="auto"/>
          </w:divBdr>
        </w:div>
        <w:div w:id="977613150">
          <w:marLeft w:val="640"/>
          <w:marRight w:val="0"/>
          <w:marTop w:val="0"/>
          <w:marBottom w:val="0"/>
          <w:divBdr>
            <w:top w:val="none" w:sz="0" w:space="0" w:color="auto"/>
            <w:left w:val="none" w:sz="0" w:space="0" w:color="auto"/>
            <w:bottom w:val="none" w:sz="0" w:space="0" w:color="auto"/>
            <w:right w:val="none" w:sz="0" w:space="0" w:color="auto"/>
          </w:divBdr>
        </w:div>
        <w:div w:id="2021734996">
          <w:marLeft w:val="640"/>
          <w:marRight w:val="0"/>
          <w:marTop w:val="0"/>
          <w:marBottom w:val="0"/>
          <w:divBdr>
            <w:top w:val="none" w:sz="0" w:space="0" w:color="auto"/>
            <w:left w:val="none" w:sz="0" w:space="0" w:color="auto"/>
            <w:bottom w:val="none" w:sz="0" w:space="0" w:color="auto"/>
            <w:right w:val="none" w:sz="0" w:space="0" w:color="auto"/>
          </w:divBdr>
        </w:div>
        <w:div w:id="1356081035">
          <w:marLeft w:val="640"/>
          <w:marRight w:val="0"/>
          <w:marTop w:val="0"/>
          <w:marBottom w:val="0"/>
          <w:divBdr>
            <w:top w:val="none" w:sz="0" w:space="0" w:color="auto"/>
            <w:left w:val="none" w:sz="0" w:space="0" w:color="auto"/>
            <w:bottom w:val="none" w:sz="0" w:space="0" w:color="auto"/>
            <w:right w:val="none" w:sz="0" w:space="0" w:color="auto"/>
          </w:divBdr>
        </w:div>
        <w:div w:id="35356084">
          <w:marLeft w:val="640"/>
          <w:marRight w:val="0"/>
          <w:marTop w:val="0"/>
          <w:marBottom w:val="0"/>
          <w:divBdr>
            <w:top w:val="none" w:sz="0" w:space="0" w:color="auto"/>
            <w:left w:val="none" w:sz="0" w:space="0" w:color="auto"/>
            <w:bottom w:val="none" w:sz="0" w:space="0" w:color="auto"/>
            <w:right w:val="none" w:sz="0" w:space="0" w:color="auto"/>
          </w:divBdr>
        </w:div>
        <w:div w:id="354691004">
          <w:marLeft w:val="640"/>
          <w:marRight w:val="0"/>
          <w:marTop w:val="0"/>
          <w:marBottom w:val="0"/>
          <w:divBdr>
            <w:top w:val="none" w:sz="0" w:space="0" w:color="auto"/>
            <w:left w:val="none" w:sz="0" w:space="0" w:color="auto"/>
            <w:bottom w:val="none" w:sz="0" w:space="0" w:color="auto"/>
            <w:right w:val="none" w:sz="0" w:space="0" w:color="auto"/>
          </w:divBdr>
        </w:div>
        <w:div w:id="2106263199">
          <w:marLeft w:val="640"/>
          <w:marRight w:val="0"/>
          <w:marTop w:val="0"/>
          <w:marBottom w:val="0"/>
          <w:divBdr>
            <w:top w:val="none" w:sz="0" w:space="0" w:color="auto"/>
            <w:left w:val="none" w:sz="0" w:space="0" w:color="auto"/>
            <w:bottom w:val="none" w:sz="0" w:space="0" w:color="auto"/>
            <w:right w:val="none" w:sz="0" w:space="0" w:color="auto"/>
          </w:divBdr>
        </w:div>
        <w:div w:id="2123956919">
          <w:marLeft w:val="640"/>
          <w:marRight w:val="0"/>
          <w:marTop w:val="0"/>
          <w:marBottom w:val="0"/>
          <w:divBdr>
            <w:top w:val="none" w:sz="0" w:space="0" w:color="auto"/>
            <w:left w:val="none" w:sz="0" w:space="0" w:color="auto"/>
            <w:bottom w:val="none" w:sz="0" w:space="0" w:color="auto"/>
            <w:right w:val="none" w:sz="0" w:space="0" w:color="auto"/>
          </w:divBdr>
        </w:div>
        <w:div w:id="998653420">
          <w:marLeft w:val="640"/>
          <w:marRight w:val="0"/>
          <w:marTop w:val="0"/>
          <w:marBottom w:val="0"/>
          <w:divBdr>
            <w:top w:val="none" w:sz="0" w:space="0" w:color="auto"/>
            <w:left w:val="none" w:sz="0" w:space="0" w:color="auto"/>
            <w:bottom w:val="none" w:sz="0" w:space="0" w:color="auto"/>
            <w:right w:val="none" w:sz="0" w:space="0" w:color="auto"/>
          </w:divBdr>
        </w:div>
        <w:div w:id="753630856">
          <w:marLeft w:val="640"/>
          <w:marRight w:val="0"/>
          <w:marTop w:val="0"/>
          <w:marBottom w:val="0"/>
          <w:divBdr>
            <w:top w:val="none" w:sz="0" w:space="0" w:color="auto"/>
            <w:left w:val="none" w:sz="0" w:space="0" w:color="auto"/>
            <w:bottom w:val="none" w:sz="0" w:space="0" w:color="auto"/>
            <w:right w:val="none" w:sz="0" w:space="0" w:color="auto"/>
          </w:divBdr>
        </w:div>
        <w:div w:id="1267270215">
          <w:marLeft w:val="640"/>
          <w:marRight w:val="0"/>
          <w:marTop w:val="0"/>
          <w:marBottom w:val="0"/>
          <w:divBdr>
            <w:top w:val="none" w:sz="0" w:space="0" w:color="auto"/>
            <w:left w:val="none" w:sz="0" w:space="0" w:color="auto"/>
            <w:bottom w:val="none" w:sz="0" w:space="0" w:color="auto"/>
            <w:right w:val="none" w:sz="0" w:space="0" w:color="auto"/>
          </w:divBdr>
        </w:div>
        <w:div w:id="1747459520">
          <w:marLeft w:val="640"/>
          <w:marRight w:val="0"/>
          <w:marTop w:val="0"/>
          <w:marBottom w:val="0"/>
          <w:divBdr>
            <w:top w:val="none" w:sz="0" w:space="0" w:color="auto"/>
            <w:left w:val="none" w:sz="0" w:space="0" w:color="auto"/>
            <w:bottom w:val="none" w:sz="0" w:space="0" w:color="auto"/>
            <w:right w:val="none" w:sz="0" w:space="0" w:color="auto"/>
          </w:divBdr>
        </w:div>
        <w:div w:id="1442188493">
          <w:marLeft w:val="640"/>
          <w:marRight w:val="0"/>
          <w:marTop w:val="0"/>
          <w:marBottom w:val="0"/>
          <w:divBdr>
            <w:top w:val="none" w:sz="0" w:space="0" w:color="auto"/>
            <w:left w:val="none" w:sz="0" w:space="0" w:color="auto"/>
            <w:bottom w:val="none" w:sz="0" w:space="0" w:color="auto"/>
            <w:right w:val="none" w:sz="0" w:space="0" w:color="auto"/>
          </w:divBdr>
        </w:div>
        <w:div w:id="238292714">
          <w:marLeft w:val="640"/>
          <w:marRight w:val="0"/>
          <w:marTop w:val="0"/>
          <w:marBottom w:val="0"/>
          <w:divBdr>
            <w:top w:val="none" w:sz="0" w:space="0" w:color="auto"/>
            <w:left w:val="none" w:sz="0" w:space="0" w:color="auto"/>
            <w:bottom w:val="none" w:sz="0" w:space="0" w:color="auto"/>
            <w:right w:val="none" w:sz="0" w:space="0" w:color="auto"/>
          </w:divBdr>
        </w:div>
        <w:div w:id="946962253">
          <w:marLeft w:val="640"/>
          <w:marRight w:val="0"/>
          <w:marTop w:val="0"/>
          <w:marBottom w:val="0"/>
          <w:divBdr>
            <w:top w:val="none" w:sz="0" w:space="0" w:color="auto"/>
            <w:left w:val="none" w:sz="0" w:space="0" w:color="auto"/>
            <w:bottom w:val="none" w:sz="0" w:space="0" w:color="auto"/>
            <w:right w:val="none" w:sz="0" w:space="0" w:color="auto"/>
          </w:divBdr>
        </w:div>
        <w:div w:id="1658533181">
          <w:marLeft w:val="640"/>
          <w:marRight w:val="0"/>
          <w:marTop w:val="0"/>
          <w:marBottom w:val="0"/>
          <w:divBdr>
            <w:top w:val="none" w:sz="0" w:space="0" w:color="auto"/>
            <w:left w:val="none" w:sz="0" w:space="0" w:color="auto"/>
            <w:bottom w:val="none" w:sz="0" w:space="0" w:color="auto"/>
            <w:right w:val="none" w:sz="0" w:space="0" w:color="auto"/>
          </w:divBdr>
        </w:div>
        <w:div w:id="263154809">
          <w:marLeft w:val="640"/>
          <w:marRight w:val="0"/>
          <w:marTop w:val="0"/>
          <w:marBottom w:val="0"/>
          <w:divBdr>
            <w:top w:val="none" w:sz="0" w:space="0" w:color="auto"/>
            <w:left w:val="none" w:sz="0" w:space="0" w:color="auto"/>
            <w:bottom w:val="none" w:sz="0" w:space="0" w:color="auto"/>
            <w:right w:val="none" w:sz="0" w:space="0" w:color="auto"/>
          </w:divBdr>
        </w:div>
        <w:div w:id="2134781861">
          <w:marLeft w:val="640"/>
          <w:marRight w:val="0"/>
          <w:marTop w:val="0"/>
          <w:marBottom w:val="0"/>
          <w:divBdr>
            <w:top w:val="none" w:sz="0" w:space="0" w:color="auto"/>
            <w:left w:val="none" w:sz="0" w:space="0" w:color="auto"/>
            <w:bottom w:val="none" w:sz="0" w:space="0" w:color="auto"/>
            <w:right w:val="none" w:sz="0" w:space="0" w:color="auto"/>
          </w:divBdr>
        </w:div>
        <w:div w:id="1610890605">
          <w:marLeft w:val="640"/>
          <w:marRight w:val="0"/>
          <w:marTop w:val="0"/>
          <w:marBottom w:val="0"/>
          <w:divBdr>
            <w:top w:val="none" w:sz="0" w:space="0" w:color="auto"/>
            <w:left w:val="none" w:sz="0" w:space="0" w:color="auto"/>
            <w:bottom w:val="none" w:sz="0" w:space="0" w:color="auto"/>
            <w:right w:val="none" w:sz="0" w:space="0" w:color="auto"/>
          </w:divBdr>
        </w:div>
        <w:div w:id="593831309">
          <w:marLeft w:val="640"/>
          <w:marRight w:val="0"/>
          <w:marTop w:val="0"/>
          <w:marBottom w:val="0"/>
          <w:divBdr>
            <w:top w:val="none" w:sz="0" w:space="0" w:color="auto"/>
            <w:left w:val="none" w:sz="0" w:space="0" w:color="auto"/>
            <w:bottom w:val="none" w:sz="0" w:space="0" w:color="auto"/>
            <w:right w:val="none" w:sz="0" w:space="0" w:color="auto"/>
          </w:divBdr>
        </w:div>
      </w:divsChild>
    </w:div>
    <w:div w:id="692997876">
      <w:bodyDiv w:val="1"/>
      <w:marLeft w:val="0"/>
      <w:marRight w:val="0"/>
      <w:marTop w:val="0"/>
      <w:marBottom w:val="0"/>
      <w:divBdr>
        <w:top w:val="none" w:sz="0" w:space="0" w:color="auto"/>
        <w:left w:val="none" w:sz="0" w:space="0" w:color="auto"/>
        <w:bottom w:val="none" w:sz="0" w:space="0" w:color="auto"/>
        <w:right w:val="none" w:sz="0" w:space="0" w:color="auto"/>
      </w:divBdr>
      <w:divsChild>
        <w:div w:id="1547525872">
          <w:marLeft w:val="640"/>
          <w:marRight w:val="0"/>
          <w:marTop w:val="0"/>
          <w:marBottom w:val="0"/>
          <w:divBdr>
            <w:top w:val="none" w:sz="0" w:space="0" w:color="auto"/>
            <w:left w:val="none" w:sz="0" w:space="0" w:color="auto"/>
            <w:bottom w:val="none" w:sz="0" w:space="0" w:color="auto"/>
            <w:right w:val="none" w:sz="0" w:space="0" w:color="auto"/>
          </w:divBdr>
        </w:div>
        <w:div w:id="1118259052">
          <w:marLeft w:val="640"/>
          <w:marRight w:val="0"/>
          <w:marTop w:val="0"/>
          <w:marBottom w:val="0"/>
          <w:divBdr>
            <w:top w:val="none" w:sz="0" w:space="0" w:color="auto"/>
            <w:left w:val="none" w:sz="0" w:space="0" w:color="auto"/>
            <w:bottom w:val="none" w:sz="0" w:space="0" w:color="auto"/>
            <w:right w:val="none" w:sz="0" w:space="0" w:color="auto"/>
          </w:divBdr>
        </w:div>
        <w:div w:id="288321379">
          <w:marLeft w:val="640"/>
          <w:marRight w:val="0"/>
          <w:marTop w:val="0"/>
          <w:marBottom w:val="0"/>
          <w:divBdr>
            <w:top w:val="none" w:sz="0" w:space="0" w:color="auto"/>
            <w:left w:val="none" w:sz="0" w:space="0" w:color="auto"/>
            <w:bottom w:val="none" w:sz="0" w:space="0" w:color="auto"/>
            <w:right w:val="none" w:sz="0" w:space="0" w:color="auto"/>
          </w:divBdr>
        </w:div>
        <w:div w:id="1228878969">
          <w:marLeft w:val="640"/>
          <w:marRight w:val="0"/>
          <w:marTop w:val="0"/>
          <w:marBottom w:val="0"/>
          <w:divBdr>
            <w:top w:val="none" w:sz="0" w:space="0" w:color="auto"/>
            <w:left w:val="none" w:sz="0" w:space="0" w:color="auto"/>
            <w:bottom w:val="none" w:sz="0" w:space="0" w:color="auto"/>
            <w:right w:val="none" w:sz="0" w:space="0" w:color="auto"/>
          </w:divBdr>
        </w:div>
        <w:div w:id="654605020">
          <w:marLeft w:val="640"/>
          <w:marRight w:val="0"/>
          <w:marTop w:val="0"/>
          <w:marBottom w:val="0"/>
          <w:divBdr>
            <w:top w:val="none" w:sz="0" w:space="0" w:color="auto"/>
            <w:left w:val="none" w:sz="0" w:space="0" w:color="auto"/>
            <w:bottom w:val="none" w:sz="0" w:space="0" w:color="auto"/>
            <w:right w:val="none" w:sz="0" w:space="0" w:color="auto"/>
          </w:divBdr>
        </w:div>
        <w:div w:id="1807433676">
          <w:marLeft w:val="640"/>
          <w:marRight w:val="0"/>
          <w:marTop w:val="0"/>
          <w:marBottom w:val="0"/>
          <w:divBdr>
            <w:top w:val="none" w:sz="0" w:space="0" w:color="auto"/>
            <w:left w:val="none" w:sz="0" w:space="0" w:color="auto"/>
            <w:bottom w:val="none" w:sz="0" w:space="0" w:color="auto"/>
            <w:right w:val="none" w:sz="0" w:space="0" w:color="auto"/>
          </w:divBdr>
        </w:div>
        <w:div w:id="203911947">
          <w:marLeft w:val="640"/>
          <w:marRight w:val="0"/>
          <w:marTop w:val="0"/>
          <w:marBottom w:val="0"/>
          <w:divBdr>
            <w:top w:val="none" w:sz="0" w:space="0" w:color="auto"/>
            <w:left w:val="none" w:sz="0" w:space="0" w:color="auto"/>
            <w:bottom w:val="none" w:sz="0" w:space="0" w:color="auto"/>
            <w:right w:val="none" w:sz="0" w:space="0" w:color="auto"/>
          </w:divBdr>
        </w:div>
        <w:div w:id="374550342">
          <w:marLeft w:val="640"/>
          <w:marRight w:val="0"/>
          <w:marTop w:val="0"/>
          <w:marBottom w:val="0"/>
          <w:divBdr>
            <w:top w:val="none" w:sz="0" w:space="0" w:color="auto"/>
            <w:left w:val="none" w:sz="0" w:space="0" w:color="auto"/>
            <w:bottom w:val="none" w:sz="0" w:space="0" w:color="auto"/>
            <w:right w:val="none" w:sz="0" w:space="0" w:color="auto"/>
          </w:divBdr>
        </w:div>
        <w:div w:id="496188483">
          <w:marLeft w:val="640"/>
          <w:marRight w:val="0"/>
          <w:marTop w:val="0"/>
          <w:marBottom w:val="0"/>
          <w:divBdr>
            <w:top w:val="none" w:sz="0" w:space="0" w:color="auto"/>
            <w:left w:val="none" w:sz="0" w:space="0" w:color="auto"/>
            <w:bottom w:val="none" w:sz="0" w:space="0" w:color="auto"/>
            <w:right w:val="none" w:sz="0" w:space="0" w:color="auto"/>
          </w:divBdr>
        </w:div>
        <w:div w:id="1757481568">
          <w:marLeft w:val="640"/>
          <w:marRight w:val="0"/>
          <w:marTop w:val="0"/>
          <w:marBottom w:val="0"/>
          <w:divBdr>
            <w:top w:val="none" w:sz="0" w:space="0" w:color="auto"/>
            <w:left w:val="none" w:sz="0" w:space="0" w:color="auto"/>
            <w:bottom w:val="none" w:sz="0" w:space="0" w:color="auto"/>
            <w:right w:val="none" w:sz="0" w:space="0" w:color="auto"/>
          </w:divBdr>
        </w:div>
        <w:div w:id="52701981">
          <w:marLeft w:val="640"/>
          <w:marRight w:val="0"/>
          <w:marTop w:val="0"/>
          <w:marBottom w:val="0"/>
          <w:divBdr>
            <w:top w:val="none" w:sz="0" w:space="0" w:color="auto"/>
            <w:left w:val="none" w:sz="0" w:space="0" w:color="auto"/>
            <w:bottom w:val="none" w:sz="0" w:space="0" w:color="auto"/>
            <w:right w:val="none" w:sz="0" w:space="0" w:color="auto"/>
          </w:divBdr>
        </w:div>
        <w:div w:id="2104181144">
          <w:marLeft w:val="640"/>
          <w:marRight w:val="0"/>
          <w:marTop w:val="0"/>
          <w:marBottom w:val="0"/>
          <w:divBdr>
            <w:top w:val="none" w:sz="0" w:space="0" w:color="auto"/>
            <w:left w:val="none" w:sz="0" w:space="0" w:color="auto"/>
            <w:bottom w:val="none" w:sz="0" w:space="0" w:color="auto"/>
            <w:right w:val="none" w:sz="0" w:space="0" w:color="auto"/>
          </w:divBdr>
        </w:div>
        <w:div w:id="69233634">
          <w:marLeft w:val="640"/>
          <w:marRight w:val="0"/>
          <w:marTop w:val="0"/>
          <w:marBottom w:val="0"/>
          <w:divBdr>
            <w:top w:val="none" w:sz="0" w:space="0" w:color="auto"/>
            <w:left w:val="none" w:sz="0" w:space="0" w:color="auto"/>
            <w:bottom w:val="none" w:sz="0" w:space="0" w:color="auto"/>
            <w:right w:val="none" w:sz="0" w:space="0" w:color="auto"/>
          </w:divBdr>
        </w:div>
        <w:div w:id="1431656893">
          <w:marLeft w:val="640"/>
          <w:marRight w:val="0"/>
          <w:marTop w:val="0"/>
          <w:marBottom w:val="0"/>
          <w:divBdr>
            <w:top w:val="none" w:sz="0" w:space="0" w:color="auto"/>
            <w:left w:val="none" w:sz="0" w:space="0" w:color="auto"/>
            <w:bottom w:val="none" w:sz="0" w:space="0" w:color="auto"/>
            <w:right w:val="none" w:sz="0" w:space="0" w:color="auto"/>
          </w:divBdr>
        </w:div>
        <w:div w:id="1476794046">
          <w:marLeft w:val="640"/>
          <w:marRight w:val="0"/>
          <w:marTop w:val="0"/>
          <w:marBottom w:val="0"/>
          <w:divBdr>
            <w:top w:val="none" w:sz="0" w:space="0" w:color="auto"/>
            <w:left w:val="none" w:sz="0" w:space="0" w:color="auto"/>
            <w:bottom w:val="none" w:sz="0" w:space="0" w:color="auto"/>
            <w:right w:val="none" w:sz="0" w:space="0" w:color="auto"/>
          </w:divBdr>
        </w:div>
        <w:div w:id="64886679">
          <w:marLeft w:val="640"/>
          <w:marRight w:val="0"/>
          <w:marTop w:val="0"/>
          <w:marBottom w:val="0"/>
          <w:divBdr>
            <w:top w:val="none" w:sz="0" w:space="0" w:color="auto"/>
            <w:left w:val="none" w:sz="0" w:space="0" w:color="auto"/>
            <w:bottom w:val="none" w:sz="0" w:space="0" w:color="auto"/>
            <w:right w:val="none" w:sz="0" w:space="0" w:color="auto"/>
          </w:divBdr>
        </w:div>
        <w:div w:id="193230075">
          <w:marLeft w:val="640"/>
          <w:marRight w:val="0"/>
          <w:marTop w:val="0"/>
          <w:marBottom w:val="0"/>
          <w:divBdr>
            <w:top w:val="none" w:sz="0" w:space="0" w:color="auto"/>
            <w:left w:val="none" w:sz="0" w:space="0" w:color="auto"/>
            <w:bottom w:val="none" w:sz="0" w:space="0" w:color="auto"/>
            <w:right w:val="none" w:sz="0" w:space="0" w:color="auto"/>
          </w:divBdr>
        </w:div>
        <w:div w:id="1956909347">
          <w:marLeft w:val="640"/>
          <w:marRight w:val="0"/>
          <w:marTop w:val="0"/>
          <w:marBottom w:val="0"/>
          <w:divBdr>
            <w:top w:val="none" w:sz="0" w:space="0" w:color="auto"/>
            <w:left w:val="none" w:sz="0" w:space="0" w:color="auto"/>
            <w:bottom w:val="none" w:sz="0" w:space="0" w:color="auto"/>
            <w:right w:val="none" w:sz="0" w:space="0" w:color="auto"/>
          </w:divBdr>
        </w:div>
        <w:div w:id="1879589229">
          <w:marLeft w:val="640"/>
          <w:marRight w:val="0"/>
          <w:marTop w:val="0"/>
          <w:marBottom w:val="0"/>
          <w:divBdr>
            <w:top w:val="none" w:sz="0" w:space="0" w:color="auto"/>
            <w:left w:val="none" w:sz="0" w:space="0" w:color="auto"/>
            <w:bottom w:val="none" w:sz="0" w:space="0" w:color="auto"/>
            <w:right w:val="none" w:sz="0" w:space="0" w:color="auto"/>
          </w:divBdr>
        </w:div>
        <w:div w:id="145434090">
          <w:marLeft w:val="640"/>
          <w:marRight w:val="0"/>
          <w:marTop w:val="0"/>
          <w:marBottom w:val="0"/>
          <w:divBdr>
            <w:top w:val="none" w:sz="0" w:space="0" w:color="auto"/>
            <w:left w:val="none" w:sz="0" w:space="0" w:color="auto"/>
            <w:bottom w:val="none" w:sz="0" w:space="0" w:color="auto"/>
            <w:right w:val="none" w:sz="0" w:space="0" w:color="auto"/>
          </w:divBdr>
        </w:div>
        <w:div w:id="251668924">
          <w:marLeft w:val="640"/>
          <w:marRight w:val="0"/>
          <w:marTop w:val="0"/>
          <w:marBottom w:val="0"/>
          <w:divBdr>
            <w:top w:val="none" w:sz="0" w:space="0" w:color="auto"/>
            <w:left w:val="none" w:sz="0" w:space="0" w:color="auto"/>
            <w:bottom w:val="none" w:sz="0" w:space="0" w:color="auto"/>
            <w:right w:val="none" w:sz="0" w:space="0" w:color="auto"/>
          </w:divBdr>
        </w:div>
        <w:div w:id="405878029">
          <w:marLeft w:val="640"/>
          <w:marRight w:val="0"/>
          <w:marTop w:val="0"/>
          <w:marBottom w:val="0"/>
          <w:divBdr>
            <w:top w:val="none" w:sz="0" w:space="0" w:color="auto"/>
            <w:left w:val="none" w:sz="0" w:space="0" w:color="auto"/>
            <w:bottom w:val="none" w:sz="0" w:space="0" w:color="auto"/>
            <w:right w:val="none" w:sz="0" w:space="0" w:color="auto"/>
          </w:divBdr>
        </w:div>
        <w:div w:id="1508057387">
          <w:marLeft w:val="640"/>
          <w:marRight w:val="0"/>
          <w:marTop w:val="0"/>
          <w:marBottom w:val="0"/>
          <w:divBdr>
            <w:top w:val="none" w:sz="0" w:space="0" w:color="auto"/>
            <w:left w:val="none" w:sz="0" w:space="0" w:color="auto"/>
            <w:bottom w:val="none" w:sz="0" w:space="0" w:color="auto"/>
            <w:right w:val="none" w:sz="0" w:space="0" w:color="auto"/>
          </w:divBdr>
        </w:div>
        <w:div w:id="96173563">
          <w:marLeft w:val="640"/>
          <w:marRight w:val="0"/>
          <w:marTop w:val="0"/>
          <w:marBottom w:val="0"/>
          <w:divBdr>
            <w:top w:val="none" w:sz="0" w:space="0" w:color="auto"/>
            <w:left w:val="none" w:sz="0" w:space="0" w:color="auto"/>
            <w:bottom w:val="none" w:sz="0" w:space="0" w:color="auto"/>
            <w:right w:val="none" w:sz="0" w:space="0" w:color="auto"/>
          </w:divBdr>
        </w:div>
        <w:div w:id="623466608">
          <w:marLeft w:val="640"/>
          <w:marRight w:val="0"/>
          <w:marTop w:val="0"/>
          <w:marBottom w:val="0"/>
          <w:divBdr>
            <w:top w:val="none" w:sz="0" w:space="0" w:color="auto"/>
            <w:left w:val="none" w:sz="0" w:space="0" w:color="auto"/>
            <w:bottom w:val="none" w:sz="0" w:space="0" w:color="auto"/>
            <w:right w:val="none" w:sz="0" w:space="0" w:color="auto"/>
          </w:divBdr>
        </w:div>
        <w:div w:id="1835728956">
          <w:marLeft w:val="640"/>
          <w:marRight w:val="0"/>
          <w:marTop w:val="0"/>
          <w:marBottom w:val="0"/>
          <w:divBdr>
            <w:top w:val="none" w:sz="0" w:space="0" w:color="auto"/>
            <w:left w:val="none" w:sz="0" w:space="0" w:color="auto"/>
            <w:bottom w:val="none" w:sz="0" w:space="0" w:color="auto"/>
            <w:right w:val="none" w:sz="0" w:space="0" w:color="auto"/>
          </w:divBdr>
        </w:div>
        <w:div w:id="1988123057">
          <w:marLeft w:val="640"/>
          <w:marRight w:val="0"/>
          <w:marTop w:val="0"/>
          <w:marBottom w:val="0"/>
          <w:divBdr>
            <w:top w:val="none" w:sz="0" w:space="0" w:color="auto"/>
            <w:left w:val="none" w:sz="0" w:space="0" w:color="auto"/>
            <w:bottom w:val="none" w:sz="0" w:space="0" w:color="auto"/>
            <w:right w:val="none" w:sz="0" w:space="0" w:color="auto"/>
          </w:divBdr>
        </w:div>
        <w:div w:id="2007319593">
          <w:marLeft w:val="640"/>
          <w:marRight w:val="0"/>
          <w:marTop w:val="0"/>
          <w:marBottom w:val="0"/>
          <w:divBdr>
            <w:top w:val="none" w:sz="0" w:space="0" w:color="auto"/>
            <w:left w:val="none" w:sz="0" w:space="0" w:color="auto"/>
            <w:bottom w:val="none" w:sz="0" w:space="0" w:color="auto"/>
            <w:right w:val="none" w:sz="0" w:space="0" w:color="auto"/>
          </w:divBdr>
        </w:div>
        <w:div w:id="1759407479">
          <w:marLeft w:val="640"/>
          <w:marRight w:val="0"/>
          <w:marTop w:val="0"/>
          <w:marBottom w:val="0"/>
          <w:divBdr>
            <w:top w:val="none" w:sz="0" w:space="0" w:color="auto"/>
            <w:left w:val="none" w:sz="0" w:space="0" w:color="auto"/>
            <w:bottom w:val="none" w:sz="0" w:space="0" w:color="auto"/>
            <w:right w:val="none" w:sz="0" w:space="0" w:color="auto"/>
          </w:divBdr>
        </w:div>
        <w:div w:id="89280097">
          <w:marLeft w:val="640"/>
          <w:marRight w:val="0"/>
          <w:marTop w:val="0"/>
          <w:marBottom w:val="0"/>
          <w:divBdr>
            <w:top w:val="none" w:sz="0" w:space="0" w:color="auto"/>
            <w:left w:val="none" w:sz="0" w:space="0" w:color="auto"/>
            <w:bottom w:val="none" w:sz="0" w:space="0" w:color="auto"/>
            <w:right w:val="none" w:sz="0" w:space="0" w:color="auto"/>
          </w:divBdr>
        </w:div>
        <w:div w:id="1999074128">
          <w:marLeft w:val="640"/>
          <w:marRight w:val="0"/>
          <w:marTop w:val="0"/>
          <w:marBottom w:val="0"/>
          <w:divBdr>
            <w:top w:val="none" w:sz="0" w:space="0" w:color="auto"/>
            <w:left w:val="none" w:sz="0" w:space="0" w:color="auto"/>
            <w:bottom w:val="none" w:sz="0" w:space="0" w:color="auto"/>
            <w:right w:val="none" w:sz="0" w:space="0" w:color="auto"/>
          </w:divBdr>
        </w:div>
        <w:div w:id="2144956995">
          <w:marLeft w:val="640"/>
          <w:marRight w:val="0"/>
          <w:marTop w:val="0"/>
          <w:marBottom w:val="0"/>
          <w:divBdr>
            <w:top w:val="none" w:sz="0" w:space="0" w:color="auto"/>
            <w:left w:val="none" w:sz="0" w:space="0" w:color="auto"/>
            <w:bottom w:val="none" w:sz="0" w:space="0" w:color="auto"/>
            <w:right w:val="none" w:sz="0" w:space="0" w:color="auto"/>
          </w:divBdr>
        </w:div>
        <w:div w:id="670597088">
          <w:marLeft w:val="640"/>
          <w:marRight w:val="0"/>
          <w:marTop w:val="0"/>
          <w:marBottom w:val="0"/>
          <w:divBdr>
            <w:top w:val="none" w:sz="0" w:space="0" w:color="auto"/>
            <w:left w:val="none" w:sz="0" w:space="0" w:color="auto"/>
            <w:bottom w:val="none" w:sz="0" w:space="0" w:color="auto"/>
            <w:right w:val="none" w:sz="0" w:space="0" w:color="auto"/>
          </w:divBdr>
        </w:div>
        <w:div w:id="1939219848">
          <w:marLeft w:val="640"/>
          <w:marRight w:val="0"/>
          <w:marTop w:val="0"/>
          <w:marBottom w:val="0"/>
          <w:divBdr>
            <w:top w:val="none" w:sz="0" w:space="0" w:color="auto"/>
            <w:left w:val="none" w:sz="0" w:space="0" w:color="auto"/>
            <w:bottom w:val="none" w:sz="0" w:space="0" w:color="auto"/>
            <w:right w:val="none" w:sz="0" w:space="0" w:color="auto"/>
          </w:divBdr>
        </w:div>
        <w:div w:id="1782263653">
          <w:marLeft w:val="640"/>
          <w:marRight w:val="0"/>
          <w:marTop w:val="0"/>
          <w:marBottom w:val="0"/>
          <w:divBdr>
            <w:top w:val="none" w:sz="0" w:space="0" w:color="auto"/>
            <w:left w:val="none" w:sz="0" w:space="0" w:color="auto"/>
            <w:bottom w:val="none" w:sz="0" w:space="0" w:color="auto"/>
            <w:right w:val="none" w:sz="0" w:space="0" w:color="auto"/>
          </w:divBdr>
        </w:div>
        <w:div w:id="1441216389">
          <w:marLeft w:val="640"/>
          <w:marRight w:val="0"/>
          <w:marTop w:val="0"/>
          <w:marBottom w:val="0"/>
          <w:divBdr>
            <w:top w:val="none" w:sz="0" w:space="0" w:color="auto"/>
            <w:left w:val="none" w:sz="0" w:space="0" w:color="auto"/>
            <w:bottom w:val="none" w:sz="0" w:space="0" w:color="auto"/>
            <w:right w:val="none" w:sz="0" w:space="0" w:color="auto"/>
          </w:divBdr>
        </w:div>
        <w:div w:id="1894805645">
          <w:marLeft w:val="640"/>
          <w:marRight w:val="0"/>
          <w:marTop w:val="0"/>
          <w:marBottom w:val="0"/>
          <w:divBdr>
            <w:top w:val="none" w:sz="0" w:space="0" w:color="auto"/>
            <w:left w:val="none" w:sz="0" w:space="0" w:color="auto"/>
            <w:bottom w:val="none" w:sz="0" w:space="0" w:color="auto"/>
            <w:right w:val="none" w:sz="0" w:space="0" w:color="auto"/>
          </w:divBdr>
        </w:div>
        <w:div w:id="74403374">
          <w:marLeft w:val="640"/>
          <w:marRight w:val="0"/>
          <w:marTop w:val="0"/>
          <w:marBottom w:val="0"/>
          <w:divBdr>
            <w:top w:val="none" w:sz="0" w:space="0" w:color="auto"/>
            <w:left w:val="none" w:sz="0" w:space="0" w:color="auto"/>
            <w:bottom w:val="none" w:sz="0" w:space="0" w:color="auto"/>
            <w:right w:val="none" w:sz="0" w:space="0" w:color="auto"/>
          </w:divBdr>
        </w:div>
        <w:div w:id="1783839531">
          <w:marLeft w:val="640"/>
          <w:marRight w:val="0"/>
          <w:marTop w:val="0"/>
          <w:marBottom w:val="0"/>
          <w:divBdr>
            <w:top w:val="none" w:sz="0" w:space="0" w:color="auto"/>
            <w:left w:val="none" w:sz="0" w:space="0" w:color="auto"/>
            <w:bottom w:val="none" w:sz="0" w:space="0" w:color="auto"/>
            <w:right w:val="none" w:sz="0" w:space="0" w:color="auto"/>
          </w:divBdr>
        </w:div>
        <w:div w:id="1772701855">
          <w:marLeft w:val="640"/>
          <w:marRight w:val="0"/>
          <w:marTop w:val="0"/>
          <w:marBottom w:val="0"/>
          <w:divBdr>
            <w:top w:val="none" w:sz="0" w:space="0" w:color="auto"/>
            <w:left w:val="none" w:sz="0" w:space="0" w:color="auto"/>
            <w:bottom w:val="none" w:sz="0" w:space="0" w:color="auto"/>
            <w:right w:val="none" w:sz="0" w:space="0" w:color="auto"/>
          </w:divBdr>
        </w:div>
        <w:div w:id="485557684">
          <w:marLeft w:val="640"/>
          <w:marRight w:val="0"/>
          <w:marTop w:val="0"/>
          <w:marBottom w:val="0"/>
          <w:divBdr>
            <w:top w:val="none" w:sz="0" w:space="0" w:color="auto"/>
            <w:left w:val="none" w:sz="0" w:space="0" w:color="auto"/>
            <w:bottom w:val="none" w:sz="0" w:space="0" w:color="auto"/>
            <w:right w:val="none" w:sz="0" w:space="0" w:color="auto"/>
          </w:divBdr>
        </w:div>
        <w:div w:id="1162549321">
          <w:marLeft w:val="640"/>
          <w:marRight w:val="0"/>
          <w:marTop w:val="0"/>
          <w:marBottom w:val="0"/>
          <w:divBdr>
            <w:top w:val="none" w:sz="0" w:space="0" w:color="auto"/>
            <w:left w:val="none" w:sz="0" w:space="0" w:color="auto"/>
            <w:bottom w:val="none" w:sz="0" w:space="0" w:color="auto"/>
            <w:right w:val="none" w:sz="0" w:space="0" w:color="auto"/>
          </w:divBdr>
        </w:div>
      </w:divsChild>
    </w:div>
    <w:div w:id="697705197">
      <w:bodyDiv w:val="1"/>
      <w:marLeft w:val="0"/>
      <w:marRight w:val="0"/>
      <w:marTop w:val="0"/>
      <w:marBottom w:val="0"/>
      <w:divBdr>
        <w:top w:val="none" w:sz="0" w:space="0" w:color="auto"/>
        <w:left w:val="none" w:sz="0" w:space="0" w:color="auto"/>
        <w:bottom w:val="none" w:sz="0" w:space="0" w:color="auto"/>
        <w:right w:val="none" w:sz="0" w:space="0" w:color="auto"/>
      </w:divBdr>
      <w:divsChild>
        <w:div w:id="1662780314">
          <w:marLeft w:val="640"/>
          <w:marRight w:val="0"/>
          <w:marTop w:val="0"/>
          <w:marBottom w:val="0"/>
          <w:divBdr>
            <w:top w:val="none" w:sz="0" w:space="0" w:color="auto"/>
            <w:left w:val="none" w:sz="0" w:space="0" w:color="auto"/>
            <w:bottom w:val="none" w:sz="0" w:space="0" w:color="auto"/>
            <w:right w:val="none" w:sz="0" w:space="0" w:color="auto"/>
          </w:divBdr>
        </w:div>
        <w:div w:id="1097410016">
          <w:marLeft w:val="640"/>
          <w:marRight w:val="0"/>
          <w:marTop w:val="0"/>
          <w:marBottom w:val="0"/>
          <w:divBdr>
            <w:top w:val="none" w:sz="0" w:space="0" w:color="auto"/>
            <w:left w:val="none" w:sz="0" w:space="0" w:color="auto"/>
            <w:bottom w:val="none" w:sz="0" w:space="0" w:color="auto"/>
            <w:right w:val="none" w:sz="0" w:space="0" w:color="auto"/>
          </w:divBdr>
        </w:div>
        <w:div w:id="539514768">
          <w:marLeft w:val="640"/>
          <w:marRight w:val="0"/>
          <w:marTop w:val="0"/>
          <w:marBottom w:val="0"/>
          <w:divBdr>
            <w:top w:val="none" w:sz="0" w:space="0" w:color="auto"/>
            <w:left w:val="none" w:sz="0" w:space="0" w:color="auto"/>
            <w:bottom w:val="none" w:sz="0" w:space="0" w:color="auto"/>
            <w:right w:val="none" w:sz="0" w:space="0" w:color="auto"/>
          </w:divBdr>
        </w:div>
        <w:div w:id="1194999064">
          <w:marLeft w:val="640"/>
          <w:marRight w:val="0"/>
          <w:marTop w:val="0"/>
          <w:marBottom w:val="0"/>
          <w:divBdr>
            <w:top w:val="none" w:sz="0" w:space="0" w:color="auto"/>
            <w:left w:val="none" w:sz="0" w:space="0" w:color="auto"/>
            <w:bottom w:val="none" w:sz="0" w:space="0" w:color="auto"/>
            <w:right w:val="none" w:sz="0" w:space="0" w:color="auto"/>
          </w:divBdr>
        </w:div>
        <w:div w:id="1397826636">
          <w:marLeft w:val="640"/>
          <w:marRight w:val="0"/>
          <w:marTop w:val="0"/>
          <w:marBottom w:val="0"/>
          <w:divBdr>
            <w:top w:val="none" w:sz="0" w:space="0" w:color="auto"/>
            <w:left w:val="none" w:sz="0" w:space="0" w:color="auto"/>
            <w:bottom w:val="none" w:sz="0" w:space="0" w:color="auto"/>
            <w:right w:val="none" w:sz="0" w:space="0" w:color="auto"/>
          </w:divBdr>
        </w:div>
        <w:div w:id="2023043222">
          <w:marLeft w:val="640"/>
          <w:marRight w:val="0"/>
          <w:marTop w:val="0"/>
          <w:marBottom w:val="0"/>
          <w:divBdr>
            <w:top w:val="none" w:sz="0" w:space="0" w:color="auto"/>
            <w:left w:val="none" w:sz="0" w:space="0" w:color="auto"/>
            <w:bottom w:val="none" w:sz="0" w:space="0" w:color="auto"/>
            <w:right w:val="none" w:sz="0" w:space="0" w:color="auto"/>
          </w:divBdr>
        </w:div>
        <w:div w:id="9113028">
          <w:marLeft w:val="640"/>
          <w:marRight w:val="0"/>
          <w:marTop w:val="0"/>
          <w:marBottom w:val="0"/>
          <w:divBdr>
            <w:top w:val="none" w:sz="0" w:space="0" w:color="auto"/>
            <w:left w:val="none" w:sz="0" w:space="0" w:color="auto"/>
            <w:bottom w:val="none" w:sz="0" w:space="0" w:color="auto"/>
            <w:right w:val="none" w:sz="0" w:space="0" w:color="auto"/>
          </w:divBdr>
        </w:div>
        <w:div w:id="555702843">
          <w:marLeft w:val="640"/>
          <w:marRight w:val="0"/>
          <w:marTop w:val="0"/>
          <w:marBottom w:val="0"/>
          <w:divBdr>
            <w:top w:val="none" w:sz="0" w:space="0" w:color="auto"/>
            <w:left w:val="none" w:sz="0" w:space="0" w:color="auto"/>
            <w:bottom w:val="none" w:sz="0" w:space="0" w:color="auto"/>
            <w:right w:val="none" w:sz="0" w:space="0" w:color="auto"/>
          </w:divBdr>
        </w:div>
        <w:div w:id="726026446">
          <w:marLeft w:val="640"/>
          <w:marRight w:val="0"/>
          <w:marTop w:val="0"/>
          <w:marBottom w:val="0"/>
          <w:divBdr>
            <w:top w:val="none" w:sz="0" w:space="0" w:color="auto"/>
            <w:left w:val="none" w:sz="0" w:space="0" w:color="auto"/>
            <w:bottom w:val="none" w:sz="0" w:space="0" w:color="auto"/>
            <w:right w:val="none" w:sz="0" w:space="0" w:color="auto"/>
          </w:divBdr>
        </w:div>
        <w:div w:id="321547862">
          <w:marLeft w:val="640"/>
          <w:marRight w:val="0"/>
          <w:marTop w:val="0"/>
          <w:marBottom w:val="0"/>
          <w:divBdr>
            <w:top w:val="none" w:sz="0" w:space="0" w:color="auto"/>
            <w:left w:val="none" w:sz="0" w:space="0" w:color="auto"/>
            <w:bottom w:val="none" w:sz="0" w:space="0" w:color="auto"/>
            <w:right w:val="none" w:sz="0" w:space="0" w:color="auto"/>
          </w:divBdr>
        </w:div>
        <w:div w:id="1888761536">
          <w:marLeft w:val="640"/>
          <w:marRight w:val="0"/>
          <w:marTop w:val="0"/>
          <w:marBottom w:val="0"/>
          <w:divBdr>
            <w:top w:val="none" w:sz="0" w:space="0" w:color="auto"/>
            <w:left w:val="none" w:sz="0" w:space="0" w:color="auto"/>
            <w:bottom w:val="none" w:sz="0" w:space="0" w:color="auto"/>
            <w:right w:val="none" w:sz="0" w:space="0" w:color="auto"/>
          </w:divBdr>
        </w:div>
        <w:div w:id="1804425121">
          <w:marLeft w:val="640"/>
          <w:marRight w:val="0"/>
          <w:marTop w:val="0"/>
          <w:marBottom w:val="0"/>
          <w:divBdr>
            <w:top w:val="none" w:sz="0" w:space="0" w:color="auto"/>
            <w:left w:val="none" w:sz="0" w:space="0" w:color="auto"/>
            <w:bottom w:val="none" w:sz="0" w:space="0" w:color="auto"/>
            <w:right w:val="none" w:sz="0" w:space="0" w:color="auto"/>
          </w:divBdr>
        </w:div>
        <w:div w:id="1356811098">
          <w:marLeft w:val="640"/>
          <w:marRight w:val="0"/>
          <w:marTop w:val="0"/>
          <w:marBottom w:val="0"/>
          <w:divBdr>
            <w:top w:val="none" w:sz="0" w:space="0" w:color="auto"/>
            <w:left w:val="none" w:sz="0" w:space="0" w:color="auto"/>
            <w:bottom w:val="none" w:sz="0" w:space="0" w:color="auto"/>
            <w:right w:val="none" w:sz="0" w:space="0" w:color="auto"/>
          </w:divBdr>
        </w:div>
        <w:div w:id="1220166364">
          <w:marLeft w:val="640"/>
          <w:marRight w:val="0"/>
          <w:marTop w:val="0"/>
          <w:marBottom w:val="0"/>
          <w:divBdr>
            <w:top w:val="none" w:sz="0" w:space="0" w:color="auto"/>
            <w:left w:val="none" w:sz="0" w:space="0" w:color="auto"/>
            <w:bottom w:val="none" w:sz="0" w:space="0" w:color="auto"/>
            <w:right w:val="none" w:sz="0" w:space="0" w:color="auto"/>
          </w:divBdr>
        </w:div>
        <w:div w:id="545602396">
          <w:marLeft w:val="640"/>
          <w:marRight w:val="0"/>
          <w:marTop w:val="0"/>
          <w:marBottom w:val="0"/>
          <w:divBdr>
            <w:top w:val="none" w:sz="0" w:space="0" w:color="auto"/>
            <w:left w:val="none" w:sz="0" w:space="0" w:color="auto"/>
            <w:bottom w:val="none" w:sz="0" w:space="0" w:color="auto"/>
            <w:right w:val="none" w:sz="0" w:space="0" w:color="auto"/>
          </w:divBdr>
        </w:div>
        <w:div w:id="1672485679">
          <w:marLeft w:val="640"/>
          <w:marRight w:val="0"/>
          <w:marTop w:val="0"/>
          <w:marBottom w:val="0"/>
          <w:divBdr>
            <w:top w:val="none" w:sz="0" w:space="0" w:color="auto"/>
            <w:left w:val="none" w:sz="0" w:space="0" w:color="auto"/>
            <w:bottom w:val="none" w:sz="0" w:space="0" w:color="auto"/>
            <w:right w:val="none" w:sz="0" w:space="0" w:color="auto"/>
          </w:divBdr>
        </w:div>
        <w:div w:id="1580749400">
          <w:marLeft w:val="640"/>
          <w:marRight w:val="0"/>
          <w:marTop w:val="0"/>
          <w:marBottom w:val="0"/>
          <w:divBdr>
            <w:top w:val="none" w:sz="0" w:space="0" w:color="auto"/>
            <w:left w:val="none" w:sz="0" w:space="0" w:color="auto"/>
            <w:bottom w:val="none" w:sz="0" w:space="0" w:color="auto"/>
            <w:right w:val="none" w:sz="0" w:space="0" w:color="auto"/>
          </w:divBdr>
        </w:div>
        <w:div w:id="241375875">
          <w:marLeft w:val="640"/>
          <w:marRight w:val="0"/>
          <w:marTop w:val="0"/>
          <w:marBottom w:val="0"/>
          <w:divBdr>
            <w:top w:val="none" w:sz="0" w:space="0" w:color="auto"/>
            <w:left w:val="none" w:sz="0" w:space="0" w:color="auto"/>
            <w:bottom w:val="none" w:sz="0" w:space="0" w:color="auto"/>
            <w:right w:val="none" w:sz="0" w:space="0" w:color="auto"/>
          </w:divBdr>
        </w:div>
        <w:div w:id="284240490">
          <w:marLeft w:val="640"/>
          <w:marRight w:val="0"/>
          <w:marTop w:val="0"/>
          <w:marBottom w:val="0"/>
          <w:divBdr>
            <w:top w:val="none" w:sz="0" w:space="0" w:color="auto"/>
            <w:left w:val="none" w:sz="0" w:space="0" w:color="auto"/>
            <w:bottom w:val="none" w:sz="0" w:space="0" w:color="auto"/>
            <w:right w:val="none" w:sz="0" w:space="0" w:color="auto"/>
          </w:divBdr>
        </w:div>
        <w:div w:id="637761000">
          <w:marLeft w:val="640"/>
          <w:marRight w:val="0"/>
          <w:marTop w:val="0"/>
          <w:marBottom w:val="0"/>
          <w:divBdr>
            <w:top w:val="none" w:sz="0" w:space="0" w:color="auto"/>
            <w:left w:val="none" w:sz="0" w:space="0" w:color="auto"/>
            <w:bottom w:val="none" w:sz="0" w:space="0" w:color="auto"/>
            <w:right w:val="none" w:sz="0" w:space="0" w:color="auto"/>
          </w:divBdr>
        </w:div>
        <w:div w:id="2074964987">
          <w:marLeft w:val="640"/>
          <w:marRight w:val="0"/>
          <w:marTop w:val="0"/>
          <w:marBottom w:val="0"/>
          <w:divBdr>
            <w:top w:val="none" w:sz="0" w:space="0" w:color="auto"/>
            <w:left w:val="none" w:sz="0" w:space="0" w:color="auto"/>
            <w:bottom w:val="none" w:sz="0" w:space="0" w:color="auto"/>
            <w:right w:val="none" w:sz="0" w:space="0" w:color="auto"/>
          </w:divBdr>
        </w:div>
        <w:div w:id="564880704">
          <w:marLeft w:val="640"/>
          <w:marRight w:val="0"/>
          <w:marTop w:val="0"/>
          <w:marBottom w:val="0"/>
          <w:divBdr>
            <w:top w:val="none" w:sz="0" w:space="0" w:color="auto"/>
            <w:left w:val="none" w:sz="0" w:space="0" w:color="auto"/>
            <w:bottom w:val="none" w:sz="0" w:space="0" w:color="auto"/>
            <w:right w:val="none" w:sz="0" w:space="0" w:color="auto"/>
          </w:divBdr>
        </w:div>
        <w:div w:id="1624996878">
          <w:marLeft w:val="640"/>
          <w:marRight w:val="0"/>
          <w:marTop w:val="0"/>
          <w:marBottom w:val="0"/>
          <w:divBdr>
            <w:top w:val="none" w:sz="0" w:space="0" w:color="auto"/>
            <w:left w:val="none" w:sz="0" w:space="0" w:color="auto"/>
            <w:bottom w:val="none" w:sz="0" w:space="0" w:color="auto"/>
            <w:right w:val="none" w:sz="0" w:space="0" w:color="auto"/>
          </w:divBdr>
        </w:div>
        <w:div w:id="1125152319">
          <w:marLeft w:val="640"/>
          <w:marRight w:val="0"/>
          <w:marTop w:val="0"/>
          <w:marBottom w:val="0"/>
          <w:divBdr>
            <w:top w:val="none" w:sz="0" w:space="0" w:color="auto"/>
            <w:left w:val="none" w:sz="0" w:space="0" w:color="auto"/>
            <w:bottom w:val="none" w:sz="0" w:space="0" w:color="auto"/>
            <w:right w:val="none" w:sz="0" w:space="0" w:color="auto"/>
          </w:divBdr>
        </w:div>
        <w:div w:id="2002806680">
          <w:marLeft w:val="640"/>
          <w:marRight w:val="0"/>
          <w:marTop w:val="0"/>
          <w:marBottom w:val="0"/>
          <w:divBdr>
            <w:top w:val="none" w:sz="0" w:space="0" w:color="auto"/>
            <w:left w:val="none" w:sz="0" w:space="0" w:color="auto"/>
            <w:bottom w:val="none" w:sz="0" w:space="0" w:color="auto"/>
            <w:right w:val="none" w:sz="0" w:space="0" w:color="auto"/>
          </w:divBdr>
        </w:div>
        <w:div w:id="1756395829">
          <w:marLeft w:val="640"/>
          <w:marRight w:val="0"/>
          <w:marTop w:val="0"/>
          <w:marBottom w:val="0"/>
          <w:divBdr>
            <w:top w:val="none" w:sz="0" w:space="0" w:color="auto"/>
            <w:left w:val="none" w:sz="0" w:space="0" w:color="auto"/>
            <w:bottom w:val="none" w:sz="0" w:space="0" w:color="auto"/>
            <w:right w:val="none" w:sz="0" w:space="0" w:color="auto"/>
          </w:divBdr>
        </w:div>
        <w:div w:id="287246489">
          <w:marLeft w:val="640"/>
          <w:marRight w:val="0"/>
          <w:marTop w:val="0"/>
          <w:marBottom w:val="0"/>
          <w:divBdr>
            <w:top w:val="none" w:sz="0" w:space="0" w:color="auto"/>
            <w:left w:val="none" w:sz="0" w:space="0" w:color="auto"/>
            <w:bottom w:val="none" w:sz="0" w:space="0" w:color="auto"/>
            <w:right w:val="none" w:sz="0" w:space="0" w:color="auto"/>
          </w:divBdr>
        </w:div>
        <w:div w:id="1619682071">
          <w:marLeft w:val="640"/>
          <w:marRight w:val="0"/>
          <w:marTop w:val="0"/>
          <w:marBottom w:val="0"/>
          <w:divBdr>
            <w:top w:val="none" w:sz="0" w:space="0" w:color="auto"/>
            <w:left w:val="none" w:sz="0" w:space="0" w:color="auto"/>
            <w:bottom w:val="none" w:sz="0" w:space="0" w:color="auto"/>
            <w:right w:val="none" w:sz="0" w:space="0" w:color="auto"/>
          </w:divBdr>
        </w:div>
        <w:div w:id="63185905">
          <w:marLeft w:val="640"/>
          <w:marRight w:val="0"/>
          <w:marTop w:val="0"/>
          <w:marBottom w:val="0"/>
          <w:divBdr>
            <w:top w:val="none" w:sz="0" w:space="0" w:color="auto"/>
            <w:left w:val="none" w:sz="0" w:space="0" w:color="auto"/>
            <w:bottom w:val="none" w:sz="0" w:space="0" w:color="auto"/>
            <w:right w:val="none" w:sz="0" w:space="0" w:color="auto"/>
          </w:divBdr>
        </w:div>
        <w:div w:id="1525051405">
          <w:marLeft w:val="640"/>
          <w:marRight w:val="0"/>
          <w:marTop w:val="0"/>
          <w:marBottom w:val="0"/>
          <w:divBdr>
            <w:top w:val="none" w:sz="0" w:space="0" w:color="auto"/>
            <w:left w:val="none" w:sz="0" w:space="0" w:color="auto"/>
            <w:bottom w:val="none" w:sz="0" w:space="0" w:color="auto"/>
            <w:right w:val="none" w:sz="0" w:space="0" w:color="auto"/>
          </w:divBdr>
        </w:div>
        <w:div w:id="1556547405">
          <w:marLeft w:val="640"/>
          <w:marRight w:val="0"/>
          <w:marTop w:val="0"/>
          <w:marBottom w:val="0"/>
          <w:divBdr>
            <w:top w:val="none" w:sz="0" w:space="0" w:color="auto"/>
            <w:left w:val="none" w:sz="0" w:space="0" w:color="auto"/>
            <w:bottom w:val="none" w:sz="0" w:space="0" w:color="auto"/>
            <w:right w:val="none" w:sz="0" w:space="0" w:color="auto"/>
          </w:divBdr>
        </w:div>
        <w:div w:id="449200629">
          <w:marLeft w:val="640"/>
          <w:marRight w:val="0"/>
          <w:marTop w:val="0"/>
          <w:marBottom w:val="0"/>
          <w:divBdr>
            <w:top w:val="none" w:sz="0" w:space="0" w:color="auto"/>
            <w:left w:val="none" w:sz="0" w:space="0" w:color="auto"/>
            <w:bottom w:val="none" w:sz="0" w:space="0" w:color="auto"/>
            <w:right w:val="none" w:sz="0" w:space="0" w:color="auto"/>
          </w:divBdr>
        </w:div>
        <w:div w:id="2023048303">
          <w:marLeft w:val="640"/>
          <w:marRight w:val="0"/>
          <w:marTop w:val="0"/>
          <w:marBottom w:val="0"/>
          <w:divBdr>
            <w:top w:val="none" w:sz="0" w:space="0" w:color="auto"/>
            <w:left w:val="none" w:sz="0" w:space="0" w:color="auto"/>
            <w:bottom w:val="none" w:sz="0" w:space="0" w:color="auto"/>
            <w:right w:val="none" w:sz="0" w:space="0" w:color="auto"/>
          </w:divBdr>
        </w:div>
        <w:div w:id="95297670">
          <w:marLeft w:val="640"/>
          <w:marRight w:val="0"/>
          <w:marTop w:val="0"/>
          <w:marBottom w:val="0"/>
          <w:divBdr>
            <w:top w:val="none" w:sz="0" w:space="0" w:color="auto"/>
            <w:left w:val="none" w:sz="0" w:space="0" w:color="auto"/>
            <w:bottom w:val="none" w:sz="0" w:space="0" w:color="auto"/>
            <w:right w:val="none" w:sz="0" w:space="0" w:color="auto"/>
          </w:divBdr>
        </w:div>
        <w:div w:id="946818164">
          <w:marLeft w:val="640"/>
          <w:marRight w:val="0"/>
          <w:marTop w:val="0"/>
          <w:marBottom w:val="0"/>
          <w:divBdr>
            <w:top w:val="none" w:sz="0" w:space="0" w:color="auto"/>
            <w:left w:val="none" w:sz="0" w:space="0" w:color="auto"/>
            <w:bottom w:val="none" w:sz="0" w:space="0" w:color="auto"/>
            <w:right w:val="none" w:sz="0" w:space="0" w:color="auto"/>
          </w:divBdr>
        </w:div>
        <w:div w:id="243034620">
          <w:marLeft w:val="640"/>
          <w:marRight w:val="0"/>
          <w:marTop w:val="0"/>
          <w:marBottom w:val="0"/>
          <w:divBdr>
            <w:top w:val="none" w:sz="0" w:space="0" w:color="auto"/>
            <w:left w:val="none" w:sz="0" w:space="0" w:color="auto"/>
            <w:bottom w:val="none" w:sz="0" w:space="0" w:color="auto"/>
            <w:right w:val="none" w:sz="0" w:space="0" w:color="auto"/>
          </w:divBdr>
        </w:div>
        <w:div w:id="350910786">
          <w:marLeft w:val="640"/>
          <w:marRight w:val="0"/>
          <w:marTop w:val="0"/>
          <w:marBottom w:val="0"/>
          <w:divBdr>
            <w:top w:val="none" w:sz="0" w:space="0" w:color="auto"/>
            <w:left w:val="none" w:sz="0" w:space="0" w:color="auto"/>
            <w:bottom w:val="none" w:sz="0" w:space="0" w:color="auto"/>
            <w:right w:val="none" w:sz="0" w:space="0" w:color="auto"/>
          </w:divBdr>
        </w:div>
        <w:div w:id="2018461238">
          <w:marLeft w:val="640"/>
          <w:marRight w:val="0"/>
          <w:marTop w:val="0"/>
          <w:marBottom w:val="0"/>
          <w:divBdr>
            <w:top w:val="none" w:sz="0" w:space="0" w:color="auto"/>
            <w:left w:val="none" w:sz="0" w:space="0" w:color="auto"/>
            <w:bottom w:val="none" w:sz="0" w:space="0" w:color="auto"/>
            <w:right w:val="none" w:sz="0" w:space="0" w:color="auto"/>
          </w:divBdr>
        </w:div>
        <w:div w:id="678120180">
          <w:marLeft w:val="640"/>
          <w:marRight w:val="0"/>
          <w:marTop w:val="0"/>
          <w:marBottom w:val="0"/>
          <w:divBdr>
            <w:top w:val="none" w:sz="0" w:space="0" w:color="auto"/>
            <w:left w:val="none" w:sz="0" w:space="0" w:color="auto"/>
            <w:bottom w:val="none" w:sz="0" w:space="0" w:color="auto"/>
            <w:right w:val="none" w:sz="0" w:space="0" w:color="auto"/>
          </w:divBdr>
        </w:div>
        <w:div w:id="128087223">
          <w:marLeft w:val="640"/>
          <w:marRight w:val="0"/>
          <w:marTop w:val="0"/>
          <w:marBottom w:val="0"/>
          <w:divBdr>
            <w:top w:val="none" w:sz="0" w:space="0" w:color="auto"/>
            <w:left w:val="none" w:sz="0" w:space="0" w:color="auto"/>
            <w:bottom w:val="none" w:sz="0" w:space="0" w:color="auto"/>
            <w:right w:val="none" w:sz="0" w:space="0" w:color="auto"/>
          </w:divBdr>
        </w:div>
        <w:div w:id="749696227">
          <w:marLeft w:val="640"/>
          <w:marRight w:val="0"/>
          <w:marTop w:val="0"/>
          <w:marBottom w:val="0"/>
          <w:divBdr>
            <w:top w:val="none" w:sz="0" w:space="0" w:color="auto"/>
            <w:left w:val="none" w:sz="0" w:space="0" w:color="auto"/>
            <w:bottom w:val="none" w:sz="0" w:space="0" w:color="auto"/>
            <w:right w:val="none" w:sz="0" w:space="0" w:color="auto"/>
          </w:divBdr>
        </w:div>
        <w:div w:id="1334213625">
          <w:marLeft w:val="640"/>
          <w:marRight w:val="0"/>
          <w:marTop w:val="0"/>
          <w:marBottom w:val="0"/>
          <w:divBdr>
            <w:top w:val="none" w:sz="0" w:space="0" w:color="auto"/>
            <w:left w:val="none" w:sz="0" w:space="0" w:color="auto"/>
            <w:bottom w:val="none" w:sz="0" w:space="0" w:color="auto"/>
            <w:right w:val="none" w:sz="0" w:space="0" w:color="auto"/>
          </w:divBdr>
        </w:div>
      </w:divsChild>
    </w:div>
    <w:div w:id="721444124">
      <w:bodyDiv w:val="1"/>
      <w:marLeft w:val="0"/>
      <w:marRight w:val="0"/>
      <w:marTop w:val="0"/>
      <w:marBottom w:val="0"/>
      <w:divBdr>
        <w:top w:val="none" w:sz="0" w:space="0" w:color="auto"/>
        <w:left w:val="none" w:sz="0" w:space="0" w:color="auto"/>
        <w:bottom w:val="none" w:sz="0" w:space="0" w:color="auto"/>
        <w:right w:val="none" w:sz="0" w:space="0" w:color="auto"/>
      </w:divBdr>
      <w:divsChild>
        <w:div w:id="1049961961">
          <w:marLeft w:val="640"/>
          <w:marRight w:val="0"/>
          <w:marTop w:val="0"/>
          <w:marBottom w:val="0"/>
          <w:divBdr>
            <w:top w:val="none" w:sz="0" w:space="0" w:color="auto"/>
            <w:left w:val="none" w:sz="0" w:space="0" w:color="auto"/>
            <w:bottom w:val="none" w:sz="0" w:space="0" w:color="auto"/>
            <w:right w:val="none" w:sz="0" w:space="0" w:color="auto"/>
          </w:divBdr>
        </w:div>
        <w:div w:id="1901163587">
          <w:marLeft w:val="640"/>
          <w:marRight w:val="0"/>
          <w:marTop w:val="0"/>
          <w:marBottom w:val="0"/>
          <w:divBdr>
            <w:top w:val="none" w:sz="0" w:space="0" w:color="auto"/>
            <w:left w:val="none" w:sz="0" w:space="0" w:color="auto"/>
            <w:bottom w:val="none" w:sz="0" w:space="0" w:color="auto"/>
            <w:right w:val="none" w:sz="0" w:space="0" w:color="auto"/>
          </w:divBdr>
        </w:div>
        <w:div w:id="1294600344">
          <w:marLeft w:val="640"/>
          <w:marRight w:val="0"/>
          <w:marTop w:val="0"/>
          <w:marBottom w:val="0"/>
          <w:divBdr>
            <w:top w:val="none" w:sz="0" w:space="0" w:color="auto"/>
            <w:left w:val="none" w:sz="0" w:space="0" w:color="auto"/>
            <w:bottom w:val="none" w:sz="0" w:space="0" w:color="auto"/>
            <w:right w:val="none" w:sz="0" w:space="0" w:color="auto"/>
          </w:divBdr>
        </w:div>
        <w:div w:id="1049259939">
          <w:marLeft w:val="640"/>
          <w:marRight w:val="0"/>
          <w:marTop w:val="0"/>
          <w:marBottom w:val="0"/>
          <w:divBdr>
            <w:top w:val="none" w:sz="0" w:space="0" w:color="auto"/>
            <w:left w:val="none" w:sz="0" w:space="0" w:color="auto"/>
            <w:bottom w:val="none" w:sz="0" w:space="0" w:color="auto"/>
            <w:right w:val="none" w:sz="0" w:space="0" w:color="auto"/>
          </w:divBdr>
        </w:div>
        <w:div w:id="1976253335">
          <w:marLeft w:val="640"/>
          <w:marRight w:val="0"/>
          <w:marTop w:val="0"/>
          <w:marBottom w:val="0"/>
          <w:divBdr>
            <w:top w:val="none" w:sz="0" w:space="0" w:color="auto"/>
            <w:left w:val="none" w:sz="0" w:space="0" w:color="auto"/>
            <w:bottom w:val="none" w:sz="0" w:space="0" w:color="auto"/>
            <w:right w:val="none" w:sz="0" w:space="0" w:color="auto"/>
          </w:divBdr>
        </w:div>
        <w:div w:id="831801666">
          <w:marLeft w:val="640"/>
          <w:marRight w:val="0"/>
          <w:marTop w:val="0"/>
          <w:marBottom w:val="0"/>
          <w:divBdr>
            <w:top w:val="none" w:sz="0" w:space="0" w:color="auto"/>
            <w:left w:val="none" w:sz="0" w:space="0" w:color="auto"/>
            <w:bottom w:val="none" w:sz="0" w:space="0" w:color="auto"/>
            <w:right w:val="none" w:sz="0" w:space="0" w:color="auto"/>
          </w:divBdr>
        </w:div>
        <w:div w:id="2085297165">
          <w:marLeft w:val="640"/>
          <w:marRight w:val="0"/>
          <w:marTop w:val="0"/>
          <w:marBottom w:val="0"/>
          <w:divBdr>
            <w:top w:val="none" w:sz="0" w:space="0" w:color="auto"/>
            <w:left w:val="none" w:sz="0" w:space="0" w:color="auto"/>
            <w:bottom w:val="none" w:sz="0" w:space="0" w:color="auto"/>
            <w:right w:val="none" w:sz="0" w:space="0" w:color="auto"/>
          </w:divBdr>
        </w:div>
        <w:div w:id="856770428">
          <w:marLeft w:val="640"/>
          <w:marRight w:val="0"/>
          <w:marTop w:val="0"/>
          <w:marBottom w:val="0"/>
          <w:divBdr>
            <w:top w:val="none" w:sz="0" w:space="0" w:color="auto"/>
            <w:left w:val="none" w:sz="0" w:space="0" w:color="auto"/>
            <w:bottom w:val="none" w:sz="0" w:space="0" w:color="auto"/>
            <w:right w:val="none" w:sz="0" w:space="0" w:color="auto"/>
          </w:divBdr>
        </w:div>
        <w:div w:id="2071885317">
          <w:marLeft w:val="640"/>
          <w:marRight w:val="0"/>
          <w:marTop w:val="0"/>
          <w:marBottom w:val="0"/>
          <w:divBdr>
            <w:top w:val="none" w:sz="0" w:space="0" w:color="auto"/>
            <w:left w:val="none" w:sz="0" w:space="0" w:color="auto"/>
            <w:bottom w:val="none" w:sz="0" w:space="0" w:color="auto"/>
            <w:right w:val="none" w:sz="0" w:space="0" w:color="auto"/>
          </w:divBdr>
        </w:div>
        <w:div w:id="1403988650">
          <w:marLeft w:val="640"/>
          <w:marRight w:val="0"/>
          <w:marTop w:val="0"/>
          <w:marBottom w:val="0"/>
          <w:divBdr>
            <w:top w:val="none" w:sz="0" w:space="0" w:color="auto"/>
            <w:left w:val="none" w:sz="0" w:space="0" w:color="auto"/>
            <w:bottom w:val="none" w:sz="0" w:space="0" w:color="auto"/>
            <w:right w:val="none" w:sz="0" w:space="0" w:color="auto"/>
          </w:divBdr>
        </w:div>
        <w:div w:id="1481459611">
          <w:marLeft w:val="640"/>
          <w:marRight w:val="0"/>
          <w:marTop w:val="0"/>
          <w:marBottom w:val="0"/>
          <w:divBdr>
            <w:top w:val="none" w:sz="0" w:space="0" w:color="auto"/>
            <w:left w:val="none" w:sz="0" w:space="0" w:color="auto"/>
            <w:bottom w:val="none" w:sz="0" w:space="0" w:color="auto"/>
            <w:right w:val="none" w:sz="0" w:space="0" w:color="auto"/>
          </w:divBdr>
        </w:div>
        <w:div w:id="537662207">
          <w:marLeft w:val="640"/>
          <w:marRight w:val="0"/>
          <w:marTop w:val="0"/>
          <w:marBottom w:val="0"/>
          <w:divBdr>
            <w:top w:val="none" w:sz="0" w:space="0" w:color="auto"/>
            <w:left w:val="none" w:sz="0" w:space="0" w:color="auto"/>
            <w:bottom w:val="none" w:sz="0" w:space="0" w:color="auto"/>
            <w:right w:val="none" w:sz="0" w:space="0" w:color="auto"/>
          </w:divBdr>
        </w:div>
        <w:div w:id="1246256637">
          <w:marLeft w:val="640"/>
          <w:marRight w:val="0"/>
          <w:marTop w:val="0"/>
          <w:marBottom w:val="0"/>
          <w:divBdr>
            <w:top w:val="none" w:sz="0" w:space="0" w:color="auto"/>
            <w:left w:val="none" w:sz="0" w:space="0" w:color="auto"/>
            <w:bottom w:val="none" w:sz="0" w:space="0" w:color="auto"/>
            <w:right w:val="none" w:sz="0" w:space="0" w:color="auto"/>
          </w:divBdr>
        </w:div>
        <w:div w:id="1145781734">
          <w:marLeft w:val="640"/>
          <w:marRight w:val="0"/>
          <w:marTop w:val="0"/>
          <w:marBottom w:val="0"/>
          <w:divBdr>
            <w:top w:val="none" w:sz="0" w:space="0" w:color="auto"/>
            <w:left w:val="none" w:sz="0" w:space="0" w:color="auto"/>
            <w:bottom w:val="none" w:sz="0" w:space="0" w:color="auto"/>
            <w:right w:val="none" w:sz="0" w:space="0" w:color="auto"/>
          </w:divBdr>
        </w:div>
        <w:div w:id="1060903179">
          <w:marLeft w:val="640"/>
          <w:marRight w:val="0"/>
          <w:marTop w:val="0"/>
          <w:marBottom w:val="0"/>
          <w:divBdr>
            <w:top w:val="none" w:sz="0" w:space="0" w:color="auto"/>
            <w:left w:val="none" w:sz="0" w:space="0" w:color="auto"/>
            <w:bottom w:val="none" w:sz="0" w:space="0" w:color="auto"/>
            <w:right w:val="none" w:sz="0" w:space="0" w:color="auto"/>
          </w:divBdr>
        </w:div>
        <w:div w:id="1105540742">
          <w:marLeft w:val="640"/>
          <w:marRight w:val="0"/>
          <w:marTop w:val="0"/>
          <w:marBottom w:val="0"/>
          <w:divBdr>
            <w:top w:val="none" w:sz="0" w:space="0" w:color="auto"/>
            <w:left w:val="none" w:sz="0" w:space="0" w:color="auto"/>
            <w:bottom w:val="none" w:sz="0" w:space="0" w:color="auto"/>
            <w:right w:val="none" w:sz="0" w:space="0" w:color="auto"/>
          </w:divBdr>
        </w:div>
        <w:div w:id="1536036488">
          <w:marLeft w:val="640"/>
          <w:marRight w:val="0"/>
          <w:marTop w:val="0"/>
          <w:marBottom w:val="0"/>
          <w:divBdr>
            <w:top w:val="none" w:sz="0" w:space="0" w:color="auto"/>
            <w:left w:val="none" w:sz="0" w:space="0" w:color="auto"/>
            <w:bottom w:val="none" w:sz="0" w:space="0" w:color="auto"/>
            <w:right w:val="none" w:sz="0" w:space="0" w:color="auto"/>
          </w:divBdr>
        </w:div>
        <w:div w:id="1903978893">
          <w:marLeft w:val="640"/>
          <w:marRight w:val="0"/>
          <w:marTop w:val="0"/>
          <w:marBottom w:val="0"/>
          <w:divBdr>
            <w:top w:val="none" w:sz="0" w:space="0" w:color="auto"/>
            <w:left w:val="none" w:sz="0" w:space="0" w:color="auto"/>
            <w:bottom w:val="none" w:sz="0" w:space="0" w:color="auto"/>
            <w:right w:val="none" w:sz="0" w:space="0" w:color="auto"/>
          </w:divBdr>
        </w:div>
        <w:div w:id="2027249831">
          <w:marLeft w:val="640"/>
          <w:marRight w:val="0"/>
          <w:marTop w:val="0"/>
          <w:marBottom w:val="0"/>
          <w:divBdr>
            <w:top w:val="none" w:sz="0" w:space="0" w:color="auto"/>
            <w:left w:val="none" w:sz="0" w:space="0" w:color="auto"/>
            <w:bottom w:val="none" w:sz="0" w:space="0" w:color="auto"/>
            <w:right w:val="none" w:sz="0" w:space="0" w:color="auto"/>
          </w:divBdr>
        </w:div>
        <w:div w:id="450785461">
          <w:marLeft w:val="640"/>
          <w:marRight w:val="0"/>
          <w:marTop w:val="0"/>
          <w:marBottom w:val="0"/>
          <w:divBdr>
            <w:top w:val="none" w:sz="0" w:space="0" w:color="auto"/>
            <w:left w:val="none" w:sz="0" w:space="0" w:color="auto"/>
            <w:bottom w:val="none" w:sz="0" w:space="0" w:color="auto"/>
            <w:right w:val="none" w:sz="0" w:space="0" w:color="auto"/>
          </w:divBdr>
        </w:div>
        <w:div w:id="1959070502">
          <w:marLeft w:val="640"/>
          <w:marRight w:val="0"/>
          <w:marTop w:val="0"/>
          <w:marBottom w:val="0"/>
          <w:divBdr>
            <w:top w:val="none" w:sz="0" w:space="0" w:color="auto"/>
            <w:left w:val="none" w:sz="0" w:space="0" w:color="auto"/>
            <w:bottom w:val="none" w:sz="0" w:space="0" w:color="auto"/>
            <w:right w:val="none" w:sz="0" w:space="0" w:color="auto"/>
          </w:divBdr>
        </w:div>
        <w:div w:id="742292726">
          <w:marLeft w:val="640"/>
          <w:marRight w:val="0"/>
          <w:marTop w:val="0"/>
          <w:marBottom w:val="0"/>
          <w:divBdr>
            <w:top w:val="none" w:sz="0" w:space="0" w:color="auto"/>
            <w:left w:val="none" w:sz="0" w:space="0" w:color="auto"/>
            <w:bottom w:val="none" w:sz="0" w:space="0" w:color="auto"/>
            <w:right w:val="none" w:sz="0" w:space="0" w:color="auto"/>
          </w:divBdr>
        </w:div>
        <w:div w:id="467168803">
          <w:marLeft w:val="640"/>
          <w:marRight w:val="0"/>
          <w:marTop w:val="0"/>
          <w:marBottom w:val="0"/>
          <w:divBdr>
            <w:top w:val="none" w:sz="0" w:space="0" w:color="auto"/>
            <w:left w:val="none" w:sz="0" w:space="0" w:color="auto"/>
            <w:bottom w:val="none" w:sz="0" w:space="0" w:color="auto"/>
            <w:right w:val="none" w:sz="0" w:space="0" w:color="auto"/>
          </w:divBdr>
        </w:div>
        <w:div w:id="1741558472">
          <w:marLeft w:val="640"/>
          <w:marRight w:val="0"/>
          <w:marTop w:val="0"/>
          <w:marBottom w:val="0"/>
          <w:divBdr>
            <w:top w:val="none" w:sz="0" w:space="0" w:color="auto"/>
            <w:left w:val="none" w:sz="0" w:space="0" w:color="auto"/>
            <w:bottom w:val="none" w:sz="0" w:space="0" w:color="auto"/>
            <w:right w:val="none" w:sz="0" w:space="0" w:color="auto"/>
          </w:divBdr>
        </w:div>
        <w:div w:id="111288442">
          <w:marLeft w:val="640"/>
          <w:marRight w:val="0"/>
          <w:marTop w:val="0"/>
          <w:marBottom w:val="0"/>
          <w:divBdr>
            <w:top w:val="none" w:sz="0" w:space="0" w:color="auto"/>
            <w:left w:val="none" w:sz="0" w:space="0" w:color="auto"/>
            <w:bottom w:val="none" w:sz="0" w:space="0" w:color="auto"/>
            <w:right w:val="none" w:sz="0" w:space="0" w:color="auto"/>
          </w:divBdr>
        </w:div>
        <w:div w:id="1847789117">
          <w:marLeft w:val="640"/>
          <w:marRight w:val="0"/>
          <w:marTop w:val="0"/>
          <w:marBottom w:val="0"/>
          <w:divBdr>
            <w:top w:val="none" w:sz="0" w:space="0" w:color="auto"/>
            <w:left w:val="none" w:sz="0" w:space="0" w:color="auto"/>
            <w:bottom w:val="none" w:sz="0" w:space="0" w:color="auto"/>
            <w:right w:val="none" w:sz="0" w:space="0" w:color="auto"/>
          </w:divBdr>
        </w:div>
        <w:div w:id="1541091558">
          <w:marLeft w:val="640"/>
          <w:marRight w:val="0"/>
          <w:marTop w:val="0"/>
          <w:marBottom w:val="0"/>
          <w:divBdr>
            <w:top w:val="none" w:sz="0" w:space="0" w:color="auto"/>
            <w:left w:val="none" w:sz="0" w:space="0" w:color="auto"/>
            <w:bottom w:val="none" w:sz="0" w:space="0" w:color="auto"/>
            <w:right w:val="none" w:sz="0" w:space="0" w:color="auto"/>
          </w:divBdr>
        </w:div>
        <w:div w:id="244874958">
          <w:marLeft w:val="640"/>
          <w:marRight w:val="0"/>
          <w:marTop w:val="0"/>
          <w:marBottom w:val="0"/>
          <w:divBdr>
            <w:top w:val="none" w:sz="0" w:space="0" w:color="auto"/>
            <w:left w:val="none" w:sz="0" w:space="0" w:color="auto"/>
            <w:bottom w:val="none" w:sz="0" w:space="0" w:color="auto"/>
            <w:right w:val="none" w:sz="0" w:space="0" w:color="auto"/>
          </w:divBdr>
        </w:div>
        <w:div w:id="1386638788">
          <w:marLeft w:val="640"/>
          <w:marRight w:val="0"/>
          <w:marTop w:val="0"/>
          <w:marBottom w:val="0"/>
          <w:divBdr>
            <w:top w:val="none" w:sz="0" w:space="0" w:color="auto"/>
            <w:left w:val="none" w:sz="0" w:space="0" w:color="auto"/>
            <w:bottom w:val="none" w:sz="0" w:space="0" w:color="auto"/>
            <w:right w:val="none" w:sz="0" w:space="0" w:color="auto"/>
          </w:divBdr>
        </w:div>
        <w:div w:id="863253467">
          <w:marLeft w:val="640"/>
          <w:marRight w:val="0"/>
          <w:marTop w:val="0"/>
          <w:marBottom w:val="0"/>
          <w:divBdr>
            <w:top w:val="none" w:sz="0" w:space="0" w:color="auto"/>
            <w:left w:val="none" w:sz="0" w:space="0" w:color="auto"/>
            <w:bottom w:val="none" w:sz="0" w:space="0" w:color="auto"/>
            <w:right w:val="none" w:sz="0" w:space="0" w:color="auto"/>
          </w:divBdr>
        </w:div>
        <w:div w:id="2077629185">
          <w:marLeft w:val="640"/>
          <w:marRight w:val="0"/>
          <w:marTop w:val="0"/>
          <w:marBottom w:val="0"/>
          <w:divBdr>
            <w:top w:val="none" w:sz="0" w:space="0" w:color="auto"/>
            <w:left w:val="none" w:sz="0" w:space="0" w:color="auto"/>
            <w:bottom w:val="none" w:sz="0" w:space="0" w:color="auto"/>
            <w:right w:val="none" w:sz="0" w:space="0" w:color="auto"/>
          </w:divBdr>
        </w:div>
        <w:div w:id="2067485137">
          <w:marLeft w:val="640"/>
          <w:marRight w:val="0"/>
          <w:marTop w:val="0"/>
          <w:marBottom w:val="0"/>
          <w:divBdr>
            <w:top w:val="none" w:sz="0" w:space="0" w:color="auto"/>
            <w:left w:val="none" w:sz="0" w:space="0" w:color="auto"/>
            <w:bottom w:val="none" w:sz="0" w:space="0" w:color="auto"/>
            <w:right w:val="none" w:sz="0" w:space="0" w:color="auto"/>
          </w:divBdr>
        </w:div>
        <w:div w:id="1355691622">
          <w:marLeft w:val="640"/>
          <w:marRight w:val="0"/>
          <w:marTop w:val="0"/>
          <w:marBottom w:val="0"/>
          <w:divBdr>
            <w:top w:val="none" w:sz="0" w:space="0" w:color="auto"/>
            <w:left w:val="none" w:sz="0" w:space="0" w:color="auto"/>
            <w:bottom w:val="none" w:sz="0" w:space="0" w:color="auto"/>
            <w:right w:val="none" w:sz="0" w:space="0" w:color="auto"/>
          </w:divBdr>
        </w:div>
        <w:div w:id="194461320">
          <w:marLeft w:val="640"/>
          <w:marRight w:val="0"/>
          <w:marTop w:val="0"/>
          <w:marBottom w:val="0"/>
          <w:divBdr>
            <w:top w:val="none" w:sz="0" w:space="0" w:color="auto"/>
            <w:left w:val="none" w:sz="0" w:space="0" w:color="auto"/>
            <w:bottom w:val="none" w:sz="0" w:space="0" w:color="auto"/>
            <w:right w:val="none" w:sz="0" w:space="0" w:color="auto"/>
          </w:divBdr>
        </w:div>
        <w:div w:id="352147833">
          <w:marLeft w:val="640"/>
          <w:marRight w:val="0"/>
          <w:marTop w:val="0"/>
          <w:marBottom w:val="0"/>
          <w:divBdr>
            <w:top w:val="none" w:sz="0" w:space="0" w:color="auto"/>
            <w:left w:val="none" w:sz="0" w:space="0" w:color="auto"/>
            <w:bottom w:val="none" w:sz="0" w:space="0" w:color="auto"/>
            <w:right w:val="none" w:sz="0" w:space="0" w:color="auto"/>
          </w:divBdr>
        </w:div>
        <w:div w:id="461846867">
          <w:marLeft w:val="640"/>
          <w:marRight w:val="0"/>
          <w:marTop w:val="0"/>
          <w:marBottom w:val="0"/>
          <w:divBdr>
            <w:top w:val="none" w:sz="0" w:space="0" w:color="auto"/>
            <w:left w:val="none" w:sz="0" w:space="0" w:color="auto"/>
            <w:bottom w:val="none" w:sz="0" w:space="0" w:color="auto"/>
            <w:right w:val="none" w:sz="0" w:space="0" w:color="auto"/>
          </w:divBdr>
        </w:div>
        <w:div w:id="885412893">
          <w:marLeft w:val="640"/>
          <w:marRight w:val="0"/>
          <w:marTop w:val="0"/>
          <w:marBottom w:val="0"/>
          <w:divBdr>
            <w:top w:val="none" w:sz="0" w:space="0" w:color="auto"/>
            <w:left w:val="none" w:sz="0" w:space="0" w:color="auto"/>
            <w:bottom w:val="none" w:sz="0" w:space="0" w:color="auto"/>
            <w:right w:val="none" w:sz="0" w:space="0" w:color="auto"/>
          </w:divBdr>
        </w:div>
        <w:div w:id="2022080492">
          <w:marLeft w:val="640"/>
          <w:marRight w:val="0"/>
          <w:marTop w:val="0"/>
          <w:marBottom w:val="0"/>
          <w:divBdr>
            <w:top w:val="none" w:sz="0" w:space="0" w:color="auto"/>
            <w:left w:val="none" w:sz="0" w:space="0" w:color="auto"/>
            <w:bottom w:val="none" w:sz="0" w:space="0" w:color="auto"/>
            <w:right w:val="none" w:sz="0" w:space="0" w:color="auto"/>
          </w:divBdr>
        </w:div>
        <w:div w:id="849636469">
          <w:marLeft w:val="640"/>
          <w:marRight w:val="0"/>
          <w:marTop w:val="0"/>
          <w:marBottom w:val="0"/>
          <w:divBdr>
            <w:top w:val="none" w:sz="0" w:space="0" w:color="auto"/>
            <w:left w:val="none" w:sz="0" w:space="0" w:color="auto"/>
            <w:bottom w:val="none" w:sz="0" w:space="0" w:color="auto"/>
            <w:right w:val="none" w:sz="0" w:space="0" w:color="auto"/>
          </w:divBdr>
        </w:div>
        <w:div w:id="1874926744">
          <w:marLeft w:val="640"/>
          <w:marRight w:val="0"/>
          <w:marTop w:val="0"/>
          <w:marBottom w:val="0"/>
          <w:divBdr>
            <w:top w:val="none" w:sz="0" w:space="0" w:color="auto"/>
            <w:left w:val="none" w:sz="0" w:space="0" w:color="auto"/>
            <w:bottom w:val="none" w:sz="0" w:space="0" w:color="auto"/>
            <w:right w:val="none" w:sz="0" w:space="0" w:color="auto"/>
          </w:divBdr>
        </w:div>
        <w:div w:id="2095396435">
          <w:marLeft w:val="640"/>
          <w:marRight w:val="0"/>
          <w:marTop w:val="0"/>
          <w:marBottom w:val="0"/>
          <w:divBdr>
            <w:top w:val="none" w:sz="0" w:space="0" w:color="auto"/>
            <w:left w:val="none" w:sz="0" w:space="0" w:color="auto"/>
            <w:bottom w:val="none" w:sz="0" w:space="0" w:color="auto"/>
            <w:right w:val="none" w:sz="0" w:space="0" w:color="auto"/>
          </w:divBdr>
        </w:div>
      </w:divsChild>
    </w:div>
    <w:div w:id="742413152">
      <w:bodyDiv w:val="1"/>
      <w:marLeft w:val="0"/>
      <w:marRight w:val="0"/>
      <w:marTop w:val="0"/>
      <w:marBottom w:val="0"/>
      <w:divBdr>
        <w:top w:val="none" w:sz="0" w:space="0" w:color="auto"/>
        <w:left w:val="none" w:sz="0" w:space="0" w:color="auto"/>
        <w:bottom w:val="none" w:sz="0" w:space="0" w:color="auto"/>
        <w:right w:val="none" w:sz="0" w:space="0" w:color="auto"/>
      </w:divBdr>
      <w:divsChild>
        <w:div w:id="2131506225">
          <w:marLeft w:val="640"/>
          <w:marRight w:val="0"/>
          <w:marTop w:val="0"/>
          <w:marBottom w:val="0"/>
          <w:divBdr>
            <w:top w:val="none" w:sz="0" w:space="0" w:color="auto"/>
            <w:left w:val="none" w:sz="0" w:space="0" w:color="auto"/>
            <w:bottom w:val="none" w:sz="0" w:space="0" w:color="auto"/>
            <w:right w:val="none" w:sz="0" w:space="0" w:color="auto"/>
          </w:divBdr>
        </w:div>
        <w:div w:id="1338268351">
          <w:marLeft w:val="640"/>
          <w:marRight w:val="0"/>
          <w:marTop w:val="0"/>
          <w:marBottom w:val="0"/>
          <w:divBdr>
            <w:top w:val="none" w:sz="0" w:space="0" w:color="auto"/>
            <w:left w:val="none" w:sz="0" w:space="0" w:color="auto"/>
            <w:bottom w:val="none" w:sz="0" w:space="0" w:color="auto"/>
            <w:right w:val="none" w:sz="0" w:space="0" w:color="auto"/>
          </w:divBdr>
        </w:div>
        <w:div w:id="7487402">
          <w:marLeft w:val="640"/>
          <w:marRight w:val="0"/>
          <w:marTop w:val="0"/>
          <w:marBottom w:val="0"/>
          <w:divBdr>
            <w:top w:val="none" w:sz="0" w:space="0" w:color="auto"/>
            <w:left w:val="none" w:sz="0" w:space="0" w:color="auto"/>
            <w:bottom w:val="none" w:sz="0" w:space="0" w:color="auto"/>
            <w:right w:val="none" w:sz="0" w:space="0" w:color="auto"/>
          </w:divBdr>
        </w:div>
        <w:div w:id="2094282110">
          <w:marLeft w:val="640"/>
          <w:marRight w:val="0"/>
          <w:marTop w:val="0"/>
          <w:marBottom w:val="0"/>
          <w:divBdr>
            <w:top w:val="none" w:sz="0" w:space="0" w:color="auto"/>
            <w:left w:val="none" w:sz="0" w:space="0" w:color="auto"/>
            <w:bottom w:val="none" w:sz="0" w:space="0" w:color="auto"/>
            <w:right w:val="none" w:sz="0" w:space="0" w:color="auto"/>
          </w:divBdr>
        </w:div>
        <w:div w:id="1005134181">
          <w:marLeft w:val="640"/>
          <w:marRight w:val="0"/>
          <w:marTop w:val="0"/>
          <w:marBottom w:val="0"/>
          <w:divBdr>
            <w:top w:val="none" w:sz="0" w:space="0" w:color="auto"/>
            <w:left w:val="none" w:sz="0" w:space="0" w:color="auto"/>
            <w:bottom w:val="none" w:sz="0" w:space="0" w:color="auto"/>
            <w:right w:val="none" w:sz="0" w:space="0" w:color="auto"/>
          </w:divBdr>
        </w:div>
        <w:div w:id="882248403">
          <w:marLeft w:val="640"/>
          <w:marRight w:val="0"/>
          <w:marTop w:val="0"/>
          <w:marBottom w:val="0"/>
          <w:divBdr>
            <w:top w:val="none" w:sz="0" w:space="0" w:color="auto"/>
            <w:left w:val="none" w:sz="0" w:space="0" w:color="auto"/>
            <w:bottom w:val="none" w:sz="0" w:space="0" w:color="auto"/>
            <w:right w:val="none" w:sz="0" w:space="0" w:color="auto"/>
          </w:divBdr>
        </w:div>
        <w:div w:id="1058434900">
          <w:marLeft w:val="640"/>
          <w:marRight w:val="0"/>
          <w:marTop w:val="0"/>
          <w:marBottom w:val="0"/>
          <w:divBdr>
            <w:top w:val="none" w:sz="0" w:space="0" w:color="auto"/>
            <w:left w:val="none" w:sz="0" w:space="0" w:color="auto"/>
            <w:bottom w:val="none" w:sz="0" w:space="0" w:color="auto"/>
            <w:right w:val="none" w:sz="0" w:space="0" w:color="auto"/>
          </w:divBdr>
        </w:div>
        <w:div w:id="447969212">
          <w:marLeft w:val="640"/>
          <w:marRight w:val="0"/>
          <w:marTop w:val="0"/>
          <w:marBottom w:val="0"/>
          <w:divBdr>
            <w:top w:val="none" w:sz="0" w:space="0" w:color="auto"/>
            <w:left w:val="none" w:sz="0" w:space="0" w:color="auto"/>
            <w:bottom w:val="none" w:sz="0" w:space="0" w:color="auto"/>
            <w:right w:val="none" w:sz="0" w:space="0" w:color="auto"/>
          </w:divBdr>
        </w:div>
        <w:div w:id="560215180">
          <w:marLeft w:val="640"/>
          <w:marRight w:val="0"/>
          <w:marTop w:val="0"/>
          <w:marBottom w:val="0"/>
          <w:divBdr>
            <w:top w:val="none" w:sz="0" w:space="0" w:color="auto"/>
            <w:left w:val="none" w:sz="0" w:space="0" w:color="auto"/>
            <w:bottom w:val="none" w:sz="0" w:space="0" w:color="auto"/>
            <w:right w:val="none" w:sz="0" w:space="0" w:color="auto"/>
          </w:divBdr>
        </w:div>
        <w:div w:id="1759407374">
          <w:marLeft w:val="640"/>
          <w:marRight w:val="0"/>
          <w:marTop w:val="0"/>
          <w:marBottom w:val="0"/>
          <w:divBdr>
            <w:top w:val="none" w:sz="0" w:space="0" w:color="auto"/>
            <w:left w:val="none" w:sz="0" w:space="0" w:color="auto"/>
            <w:bottom w:val="none" w:sz="0" w:space="0" w:color="auto"/>
            <w:right w:val="none" w:sz="0" w:space="0" w:color="auto"/>
          </w:divBdr>
        </w:div>
        <w:div w:id="1702780065">
          <w:marLeft w:val="640"/>
          <w:marRight w:val="0"/>
          <w:marTop w:val="0"/>
          <w:marBottom w:val="0"/>
          <w:divBdr>
            <w:top w:val="none" w:sz="0" w:space="0" w:color="auto"/>
            <w:left w:val="none" w:sz="0" w:space="0" w:color="auto"/>
            <w:bottom w:val="none" w:sz="0" w:space="0" w:color="auto"/>
            <w:right w:val="none" w:sz="0" w:space="0" w:color="auto"/>
          </w:divBdr>
        </w:div>
        <w:div w:id="857232967">
          <w:marLeft w:val="640"/>
          <w:marRight w:val="0"/>
          <w:marTop w:val="0"/>
          <w:marBottom w:val="0"/>
          <w:divBdr>
            <w:top w:val="none" w:sz="0" w:space="0" w:color="auto"/>
            <w:left w:val="none" w:sz="0" w:space="0" w:color="auto"/>
            <w:bottom w:val="none" w:sz="0" w:space="0" w:color="auto"/>
            <w:right w:val="none" w:sz="0" w:space="0" w:color="auto"/>
          </w:divBdr>
        </w:div>
        <w:div w:id="2098401896">
          <w:marLeft w:val="640"/>
          <w:marRight w:val="0"/>
          <w:marTop w:val="0"/>
          <w:marBottom w:val="0"/>
          <w:divBdr>
            <w:top w:val="none" w:sz="0" w:space="0" w:color="auto"/>
            <w:left w:val="none" w:sz="0" w:space="0" w:color="auto"/>
            <w:bottom w:val="none" w:sz="0" w:space="0" w:color="auto"/>
            <w:right w:val="none" w:sz="0" w:space="0" w:color="auto"/>
          </w:divBdr>
        </w:div>
        <w:div w:id="503933244">
          <w:marLeft w:val="640"/>
          <w:marRight w:val="0"/>
          <w:marTop w:val="0"/>
          <w:marBottom w:val="0"/>
          <w:divBdr>
            <w:top w:val="none" w:sz="0" w:space="0" w:color="auto"/>
            <w:left w:val="none" w:sz="0" w:space="0" w:color="auto"/>
            <w:bottom w:val="none" w:sz="0" w:space="0" w:color="auto"/>
            <w:right w:val="none" w:sz="0" w:space="0" w:color="auto"/>
          </w:divBdr>
        </w:div>
        <w:div w:id="1346054956">
          <w:marLeft w:val="640"/>
          <w:marRight w:val="0"/>
          <w:marTop w:val="0"/>
          <w:marBottom w:val="0"/>
          <w:divBdr>
            <w:top w:val="none" w:sz="0" w:space="0" w:color="auto"/>
            <w:left w:val="none" w:sz="0" w:space="0" w:color="auto"/>
            <w:bottom w:val="none" w:sz="0" w:space="0" w:color="auto"/>
            <w:right w:val="none" w:sz="0" w:space="0" w:color="auto"/>
          </w:divBdr>
        </w:div>
        <w:div w:id="1053432734">
          <w:marLeft w:val="640"/>
          <w:marRight w:val="0"/>
          <w:marTop w:val="0"/>
          <w:marBottom w:val="0"/>
          <w:divBdr>
            <w:top w:val="none" w:sz="0" w:space="0" w:color="auto"/>
            <w:left w:val="none" w:sz="0" w:space="0" w:color="auto"/>
            <w:bottom w:val="none" w:sz="0" w:space="0" w:color="auto"/>
            <w:right w:val="none" w:sz="0" w:space="0" w:color="auto"/>
          </w:divBdr>
        </w:div>
        <w:div w:id="521475492">
          <w:marLeft w:val="640"/>
          <w:marRight w:val="0"/>
          <w:marTop w:val="0"/>
          <w:marBottom w:val="0"/>
          <w:divBdr>
            <w:top w:val="none" w:sz="0" w:space="0" w:color="auto"/>
            <w:left w:val="none" w:sz="0" w:space="0" w:color="auto"/>
            <w:bottom w:val="none" w:sz="0" w:space="0" w:color="auto"/>
            <w:right w:val="none" w:sz="0" w:space="0" w:color="auto"/>
          </w:divBdr>
        </w:div>
        <w:div w:id="1310131995">
          <w:marLeft w:val="640"/>
          <w:marRight w:val="0"/>
          <w:marTop w:val="0"/>
          <w:marBottom w:val="0"/>
          <w:divBdr>
            <w:top w:val="none" w:sz="0" w:space="0" w:color="auto"/>
            <w:left w:val="none" w:sz="0" w:space="0" w:color="auto"/>
            <w:bottom w:val="none" w:sz="0" w:space="0" w:color="auto"/>
            <w:right w:val="none" w:sz="0" w:space="0" w:color="auto"/>
          </w:divBdr>
        </w:div>
        <w:div w:id="546184035">
          <w:marLeft w:val="640"/>
          <w:marRight w:val="0"/>
          <w:marTop w:val="0"/>
          <w:marBottom w:val="0"/>
          <w:divBdr>
            <w:top w:val="none" w:sz="0" w:space="0" w:color="auto"/>
            <w:left w:val="none" w:sz="0" w:space="0" w:color="auto"/>
            <w:bottom w:val="none" w:sz="0" w:space="0" w:color="auto"/>
            <w:right w:val="none" w:sz="0" w:space="0" w:color="auto"/>
          </w:divBdr>
        </w:div>
        <w:div w:id="1015185059">
          <w:marLeft w:val="640"/>
          <w:marRight w:val="0"/>
          <w:marTop w:val="0"/>
          <w:marBottom w:val="0"/>
          <w:divBdr>
            <w:top w:val="none" w:sz="0" w:space="0" w:color="auto"/>
            <w:left w:val="none" w:sz="0" w:space="0" w:color="auto"/>
            <w:bottom w:val="none" w:sz="0" w:space="0" w:color="auto"/>
            <w:right w:val="none" w:sz="0" w:space="0" w:color="auto"/>
          </w:divBdr>
        </w:div>
        <w:div w:id="1493715551">
          <w:marLeft w:val="640"/>
          <w:marRight w:val="0"/>
          <w:marTop w:val="0"/>
          <w:marBottom w:val="0"/>
          <w:divBdr>
            <w:top w:val="none" w:sz="0" w:space="0" w:color="auto"/>
            <w:left w:val="none" w:sz="0" w:space="0" w:color="auto"/>
            <w:bottom w:val="none" w:sz="0" w:space="0" w:color="auto"/>
            <w:right w:val="none" w:sz="0" w:space="0" w:color="auto"/>
          </w:divBdr>
        </w:div>
        <w:div w:id="802773380">
          <w:marLeft w:val="640"/>
          <w:marRight w:val="0"/>
          <w:marTop w:val="0"/>
          <w:marBottom w:val="0"/>
          <w:divBdr>
            <w:top w:val="none" w:sz="0" w:space="0" w:color="auto"/>
            <w:left w:val="none" w:sz="0" w:space="0" w:color="auto"/>
            <w:bottom w:val="none" w:sz="0" w:space="0" w:color="auto"/>
            <w:right w:val="none" w:sz="0" w:space="0" w:color="auto"/>
          </w:divBdr>
        </w:div>
        <w:div w:id="1132673550">
          <w:marLeft w:val="640"/>
          <w:marRight w:val="0"/>
          <w:marTop w:val="0"/>
          <w:marBottom w:val="0"/>
          <w:divBdr>
            <w:top w:val="none" w:sz="0" w:space="0" w:color="auto"/>
            <w:left w:val="none" w:sz="0" w:space="0" w:color="auto"/>
            <w:bottom w:val="none" w:sz="0" w:space="0" w:color="auto"/>
            <w:right w:val="none" w:sz="0" w:space="0" w:color="auto"/>
          </w:divBdr>
        </w:div>
        <w:div w:id="1001204846">
          <w:marLeft w:val="640"/>
          <w:marRight w:val="0"/>
          <w:marTop w:val="0"/>
          <w:marBottom w:val="0"/>
          <w:divBdr>
            <w:top w:val="none" w:sz="0" w:space="0" w:color="auto"/>
            <w:left w:val="none" w:sz="0" w:space="0" w:color="auto"/>
            <w:bottom w:val="none" w:sz="0" w:space="0" w:color="auto"/>
            <w:right w:val="none" w:sz="0" w:space="0" w:color="auto"/>
          </w:divBdr>
        </w:div>
        <w:div w:id="186987999">
          <w:marLeft w:val="640"/>
          <w:marRight w:val="0"/>
          <w:marTop w:val="0"/>
          <w:marBottom w:val="0"/>
          <w:divBdr>
            <w:top w:val="none" w:sz="0" w:space="0" w:color="auto"/>
            <w:left w:val="none" w:sz="0" w:space="0" w:color="auto"/>
            <w:bottom w:val="none" w:sz="0" w:space="0" w:color="auto"/>
            <w:right w:val="none" w:sz="0" w:space="0" w:color="auto"/>
          </w:divBdr>
        </w:div>
        <w:div w:id="1292252064">
          <w:marLeft w:val="640"/>
          <w:marRight w:val="0"/>
          <w:marTop w:val="0"/>
          <w:marBottom w:val="0"/>
          <w:divBdr>
            <w:top w:val="none" w:sz="0" w:space="0" w:color="auto"/>
            <w:left w:val="none" w:sz="0" w:space="0" w:color="auto"/>
            <w:bottom w:val="none" w:sz="0" w:space="0" w:color="auto"/>
            <w:right w:val="none" w:sz="0" w:space="0" w:color="auto"/>
          </w:divBdr>
        </w:div>
        <w:div w:id="496382395">
          <w:marLeft w:val="640"/>
          <w:marRight w:val="0"/>
          <w:marTop w:val="0"/>
          <w:marBottom w:val="0"/>
          <w:divBdr>
            <w:top w:val="none" w:sz="0" w:space="0" w:color="auto"/>
            <w:left w:val="none" w:sz="0" w:space="0" w:color="auto"/>
            <w:bottom w:val="none" w:sz="0" w:space="0" w:color="auto"/>
            <w:right w:val="none" w:sz="0" w:space="0" w:color="auto"/>
          </w:divBdr>
        </w:div>
        <w:div w:id="2031955098">
          <w:marLeft w:val="640"/>
          <w:marRight w:val="0"/>
          <w:marTop w:val="0"/>
          <w:marBottom w:val="0"/>
          <w:divBdr>
            <w:top w:val="none" w:sz="0" w:space="0" w:color="auto"/>
            <w:left w:val="none" w:sz="0" w:space="0" w:color="auto"/>
            <w:bottom w:val="none" w:sz="0" w:space="0" w:color="auto"/>
            <w:right w:val="none" w:sz="0" w:space="0" w:color="auto"/>
          </w:divBdr>
        </w:div>
        <w:div w:id="442771766">
          <w:marLeft w:val="640"/>
          <w:marRight w:val="0"/>
          <w:marTop w:val="0"/>
          <w:marBottom w:val="0"/>
          <w:divBdr>
            <w:top w:val="none" w:sz="0" w:space="0" w:color="auto"/>
            <w:left w:val="none" w:sz="0" w:space="0" w:color="auto"/>
            <w:bottom w:val="none" w:sz="0" w:space="0" w:color="auto"/>
            <w:right w:val="none" w:sz="0" w:space="0" w:color="auto"/>
          </w:divBdr>
        </w:div>
        <w:div w:id="2511616">
          <w:marLeft w:val="640"/>
          <w:marRight w:val="0"/>
          <w:marTop w:val="0"/>
          <w:marBottom w:val="0"/>
          <w:divBdr>
            <w:top w:val="none" w:sz="0" w:space="0" w:color="auto"/>
            <w:left w:val="none" w:sz="0" w:space="0" w:color="auto"/>
            <w:bottom w:val="none" w:sz="0" w:space="0" w:color="auto"/>
            <w:right w:val="none" w:sz="0" w:space="0" w:color="auto"/>
          </w:divBdr>
        </w:div>
        <w:div w:id="1303853315">
          <w:marLeft w:val="640"/>
          <w:marRight w:val="0"/>
          <w:marTop w:val="0"/>
          <w:marBottom w:val="0"/>
          <w:divBdr>
            <w:top w:val="none" w:sz="0" w:space="0" w:color="auto"/>
            <w:left w:val="none" w:sz="0" w:space="0" w:color="auto"/>
            <w:bottom w:val="none" w:sz="0" w:space="0" w:color="auto"/>
            <w:right w:val="none" w:sz="0" w:space="0" w:color="auto"/>
          </w:divBdr>
        </w:div>
        <w:div w:id="1001544061">
          <w:marLeft w:val="640"/>
          <w:marRight w:val="0"/>
          <w:marTop w:val="0"/>
          <w:marBottom w:val="0"/>
          <w:divBdr>
            <w:top w:val="none" w:sz="0" w:space="0" w:color="auto"/>
            <w:left w:val="none" w:sz="0" w:space="0" w:color="auto"/>
            <w:bottom w:val="none" w:sz="0" w:space="0" w:color="auto"/>
            <w:right w:val="none" w:sz="0" w:space="0" w:color="auto"/>
          </w:divBdr>
        </w:div>
        <w:div w:id="758404589">
          <w:marLeft w:val="640"/>
          <w:marRight w:val="0"/>
          <w:marTop w:val="0"/>
          <w:marBottom w:val="0"/>
          <w:divBdr>
            <w:top w:val="none" w:sz="0" w:space="0" w:color="auto"/>
            <w:left w:val="none" w:sz="0" w:space="0" w:color="auto"/>
            <w:bottom w:val="none" w:sz="0" w:space="0" w:color="auto"/>
            <w:right w:val="none" w:sz="0" w:space="0" w:color="auto"/>
          </w:divBdr>
        </w:div>
        <w:div w:id="2011449332">
          <w:marLeft w:val="640"/>
          <w:marRight w:val="0"/>
          <w:marTop w:val="0"/>
          <w:marBottom w:val="0"/>
          <w:divBdr>
            <w:top w:val="none" w:sz="0" w:space="0" w:color="auto"/>
            <w:left w:val="none" w:sz="0" w:space="0" w:color="auto"/>
            <w:bottom w:val="none" w:sz="0" w:space="0" w:color="auto"/>
            <w:right w:val="none" w:sz="0" w:space="0" w:color="auto"/>
          </w:divBdr>
        </w:div>
        <w:div w:id="1939292650">
          <w:marLeft w:val="640"/>
          <w:marRight w:val="0"/>
          <w:marTop w:val="0"/>
          <w:marBottom w:val="0"/>
          <w:divBdr>
            <w:top w:val="none" w:sz="0" w:space="0" w:color="auto"/>
            <w:left w:val="none" w:sz="0" w:space="0" w:color="auto"/>
            <w:bottom w:val="none" w:sz="0" w:space="0" w:color="auto"/>
            <w:right w:val="none" w:sz="0" w:space="0" w:color="auto"/>
          </w:divBdr>
        </w:div>
        <w:div w:id="1044447734">
          <w:marLeft w:val="640"/>
          <w:marRight w:val="0"/>
          <w:marTop w:val="0"/>
          <w:marBottom w:val="0"/>
          <w:divBdr>
            <w:top w:val="none" w:sz="0" w:space="0" w:color="auto"/>
            <w:left w:val="none" w:sz="0" w:space="0" w:color="auto"/>
            <w:bottom w:val="none" w:sz="0" w:space="0" w:color="auto"/>
            <w:right w:val="none" w:sz="0" w:space="0" w:color="auto"/>
          </w:divBdr>
        </w:div>
        <w:div w:id="871841456">
          <w:marLeft w:val="640"/>
          <w:marRight w:val="0"/>
          <w:marTop w:val="0"/>
          <w:marBottom w:val="0"/>
          <w:divBdr>
            <w:top w:val="none" w:sz="0" w:space="0" w:color="auto"/>
            <w:left w:val="none" w:sz="0" w:space="0" w:color="auto"/>
            <w:bottom w:val="none" w:sz="0" w:space="0" w:color="auto"/>
            <w:right w:val="none" w:sz="0" w:space="0" w:color="auto"/>
          </w:divBdr>
        </w:div>
        <w:div w:id="1949197637">
          <w:marLeft w:val="640"/>
          <w:marRight w:val="0"/>
          <w:marTop w:val="0"/>
          <w:marBottom w:val="0"/>
          <w:divBdr>
            <w:top w:val="none" w:sz="0" w:space="0" w:color="auto"/>
            <w:left w:val="none" w:sz="0" w:space="0" w:color="auto"/>
            <w:bottom w:val="none" w:sz="0" w:space="0" w:color="auto"/>
            <w:right w:val="none" w:sz="0" w:space="0" w:color="auto"/>
          </w:divBdr>
        </w:div>
        <w:div w:id="801004287">
          <w:marLeft w:val="640"/>
          <w:marRight w:val="0"/>
          <w:marTop w:val="0"/>
          <w:marBottom w:val="0"/>
          <w:divBdr>
            <w:top w:val="none" w:sz="0" w:space="0" w:color="auto"/>
            <w:left w:val="none" w:sz="0" w:space="0" w:color="auto"/>
            <w:bottom w:val="none" w:sz="0" w:space="0" w:color="auto"/>
            <w:right w:val="none" w:sz="0" w:space="0" w:color="auto"/>
          </w:divBdr>
        </w:div>
        <w:div w:id="454374976">
          <w:marLeft w:val="640"/>
          <w:marRight w:val="0"/>
          <w:marTop w:val="0"/>
          <w:marBottom w:val="0"/>
          <w:divBdr>
            <w:top w:val="none" w:sz="0" w:space="0" w:color="auto"/>
            <w:left w:val="none" w:sz="0" w:space="0" w:color="auto"/>
            <w:bottom w:val="none" w:sz="0" w:space="0" w:color="auto"/>
            <w:right w:val="none" w:sz="0" w:space="0" w:color="auto"/>
          </w:divBdr>
        </w:div>
        <w:div w:id="1599176257">
          <w:marLeft w:val="640"/>
          <w:marRight w:val="0"/>
          <w:marTop w:val="0"/>
          <w:marBottom w:val="0"/>
          <w:divBdr>
            <w:top w:val="none" w:sz="0" w:space="0" w:color="auto"/>
            <w:left w:val="none" w:sz="0" w:space="0" w:color="auto"/>
            <w:bottom w:val="none" w:sz="0" w:space="0" w:color="auto"/>
            <w:right w:val="none" w:sz="0" w:space="0" w:color="auto"/>
          </w:divBdr>
        </w:div>
        <w:div w:id="773404603">
          <w:marLeft w:val="640"/>
          <w:marRight w:val="0"/>
          <w:marTop w:val="0"/>
          <w:marBottom w:val="0"/>
          <w:divBdr>
            <w:top w:val="none" w:sz="0" w:space="0" w:color="auto"/>
            <w:left w:val="none" w:sz="0" w:space="0" w:color="auto"/>
            <w:bottom w:val="none" w:sz="0" w:space="0" w:color="auto"/>
            <w:right w:val="none" w:sz="0" w:space="0" w:color="auto"/>
          </w:divBdr>
        </w:div>
      </w:divsChild>
    </w:div>
    <w:div w:id="819078067">
      <w:bodyDiv w:val="1"/>
      <w:marLeft w:val="0"/>
      <w:marRight w:val="0"/>
      <w:marTop w:val="0"/>
      <w:marBottom w:val="0"/>
      <w:divBdr>
        <w:top w:val="none" w:sz="0" w:space="0" w:color="auto"/>
        <w:left w:val="none" w:sz="0" w:space="0" w:color="auto"/>
        <w:bottom w:val="none" w:sz="0" w:space="0" w:color="auto"/>
        <w:right w:val="none" w:sz="0" w:space="0" w:color="auto"/>
      </w:divBdr>
      <w:divsChild>
        <w:div w:id="880702797">
          <w:marLeft w:val="640"/>
          <w:marRight w:val="0"/>
          <w:marTop w:val="0"/>
          <w:marBottom w:val="0"/>
          <w:divBdr>
            <w:top w:val="none" w:sz="0" w:space="0" w:color="auto"/>
            <w:left w:val="none" w:sz="0" w:space="0" w:color="auto"/>
            <w:bottom w:val="none" w:sz="0" w:space="0" w:color="auto"/>
            <w:right w:val="none" w:sz="0" w:space="0" w:color="auto"/>
          </w:divBdr>
        </w:div>
        <w:div w:id="817919419">
          <w:marLeft w:val="640"/>
          <w:marRight w:val="0"/>
          <w:marTop w:val="0"/>
          <w:marBottom w:val="0"/>
          <w:divBdr>
            <w:top w:val="none" w:sz="0" w:space="0" w:color="auto"/>
            <w:left w:val="none" w:sz="0" w:space="0" w:color="auto"/>
            <w:bottom w:val="none" w:sz="0" w:space="0" w:color="auto"/>
            <w:right w:val="none" w:sz="0" w:space="0" w:color="auto"/>
          </w:divBdr>
        </w:div>
        <w:div w:id="887884508">
          <w:marLeft w:val="640"/>
          <w:marRight w:val="0"/>
          <w:marTop w:val="0"/>
          <w:marBottom w:val="0"/>
          <w:divBdr>
            <w:top w:val="none" w:sz="0" w:space="0" w:color="auto"/>
            <w:left w:val="none" w:sz="0" w:space="0" w:color="auto"/>
            <w:bottom w:val="none" w:sz="0" w:space="0" w:color="auto"/>
            <w:right w:val="none" w:sz="0" w:space="0" w:color="auto"/>
          </w:divBdr>
        </w:div>
        <w:div w:id="592860072">
          <w:marLeft w:val="640"/>
          <w:marRight w:val="0"/>
          <w:marTop w:val="0"/>
          <w:marBottom w:val="0"/>
          <w:divBdr>
            <w:top w:val="none" w:sz="0" w:space="0" w:color="auto"/>
            <w:left w:val="none" w:sz="0" w:space="0" w:color="auto"/>
            <w:bottom w:val="none" w:sz="0" w:space="0" w:color="auto"/>
            <w:right w:val="none" w:sz="0" w:space="0" w:color="auto"/>
          </w:divBdr>
        </w:div>
        <w:div w:id="2018458390">
          <w:marLeft w:val="640"/>
          <w:marRight w:val="0"/>
          <w:marTop w:val="0"/>
          <w:marBottom w:val="0"/>
          <w:divBdr>
            <w:top w:val="none" w:sz="0" w:space="0" w:color="auto"/>
            <w:left w:val="none" w:sz="0" w:space="0" w:color="auto"/>
            <w:bottom w:val="none" w:sz="0" w:space="0" w:color="auto"/>
            <w:right w:val="none" w:sz="0" w:space="0" w:color="auto"/>
          </w:divBdr>
        </w:div>
        <w:div w:id="1100685528">
          <w:marLeft w:val="640"/>
          <w:marRight w:val="0"/>
          <w:marTop w:val="0"/>
          <w:marBottom w:val="0"/>
          <w:divBdr>
            <w:top w:val="none" w:sz="0" w:space="0" w:color="auto"/>
            <w:left w:val="none" w:sz="0" w:space="0" w:color="auto"/>
            <w:bottom w:val="none" w:sz="0" w:space="0" w:color="auto"/>
            <w:right w:val="none" w:sz="0" w:space="0" w:color="auto"/>
          </w:divBdr>
        </w:div>
        <w:div w:id="60714493">
          <w:marLeft w:val="640"/>
          <w:marRight w:val="0"/>
          <w:marTop w:val="0"/>
          <w:marBottom w:val="0"/>
          <w:divBdr>
            <w:top w:val="none" w:sz="0" w:space="0" w:color="auto"/>
            <w:left w:val="none" w:sz="0" w:space="0" w:color="auto"/>
            <w:bottom w:val="none" w:sz="0" w:space="0" w:color="auto"/>
            <w:right w:val="none" w:sz="0" w:space="0" w:color="auto"/>
          </w:divBdr>
        </w:div>
        <w:div w:id="415441318">
          <w:marLeft w:val="640"/>
          <w:marRight w:val="0"/>
          <w:marTop w:val="0"/>
          <w:marBottom w:val="0"/>
          <w:divBdr>
            <w:top w:val="none" w:sz="0" w:space="0" w:color="auto"/>
            <w:left w:val="none" w:sz="0" w:space="0" w:color="auto"/>
            <w:bottom w:val="none" w:sz="0" w:space="0" w:color="auto"/>
            <w:right w:val="none" w:sz="0" w:space="0" w:color="auto"/>
          </w:divBdr>
        </w:div>
        <w:div w:id="1976716110">
          <w:marLeft w:val="640"/>
          <w:marRight w:val="0"/>
          <w:marTop w:val="0"/>
          <w:marBottom w:val="0"/>
          <w:divBdr>
            <w:top w:val="none" w:sz="0" w:space="0" w:color="auto"/>
            <w:left w:val="none" w:sz="0" w:space="0" w:color="auto"/>
            <w:bottom w:val="none" w:sz="0" w:space="0" w:color="auto"/>
            <w:right w:val="none" w:sz="0" w:space="0" w:color="auto"/>
          </w:divBdr>
        </w:div>
        <w:div w:id="454757903">
          <w:marLeft w:val="640"/>
          <w:marRight w:val="0"/>
          <w:marTop w:val="0"/>
          <w:marBottom w:val="0"/>
          <w:divBdr>
            <w:top w:val="none" w:sz="0" w:space="0" w:color="auto"/>
            <w:left w:val="none" w:sz="0" w:space="0" w:color="auto"/>
            <w:bottom w:val="none" w:sz="0" w:space="0" w:color="auto"/>
            <w:right w:val="none" w:sz="0" w:space="0" w:color="auto"/>
          </w:divBdr>
        </w:div>
        <w:div w:id="1896504896">
          <w:marLeft w:val="640"/>
          <w:marRight w:val="0"/>
          <w:marTop w:val="0"/>
          <w:marBottom w:val="0"/>
          <w:divBdr>
            <w:top w:val="none" w:sz="0" w:space="0" w:color="auto"/>
            <w:left w:val="none" w:sz="0" w:space="0" w:color="auto"/>
            <w:bottom w:val="none" w:sz="0" w:space="0" w:color="auto"/>
            <w:right w:val="none" w:sz="0" w:space="0" w:color="auto"/>
          </w:divBdr>
        </w:div>
        <w:div w:id="1784153724">
          <w:marLeft w:val="640"/>
          <w:marRight w:val="0"/>
          <w:marTop w:val="0"/>
          <w:marBottom w:val="0"/>
          <w:divBdr>
            <w:top w:val="none" w:sz="0" w:space="0" w:color="auto"/>
            <w:left w:val="none" w:sz="0" w:space="0" w:color="auto"/>
            <w:bottom w:val="none" w:sz="0" w:space="0" w:color="auto"/>
            <w:right w:val="none" w:sz="0" w:space="0" w:color="auto"/>
          </w:divBdr>
        </w:div>
        <w:div w:id="1356729130">
          <w:marLeft w:val="640"/>
          <w:marRight w:val="0"/>
          <w:marTop w:val="0"/>
          <w:marBottom w:val="0"/>
          <w:divBdr>
            <w:top w:val="none" w:sz="0" w:space="0" w:color="auto"/>
            <w:left w:val="none" w:sz="0" w:space="0" w:color="auto"/>
            <w:bottom w:val="none" w:sz="0" w:space="0" w:color="auto"/>
            <w:right w:val="none" w:sz="0" w:space="0" w:color="auto"/>
          </w:divBdr>
        </w:div>
        <w:div w:id="1746802485">
          <w:marLeft w:val="640"/>
          <w:marRight w:val="0"/>
          <w:marTop w:val="0"/>
          <w:marBottom w:val="0"/>
          <w:divBdr>
            <w:top w:val="none" w:sz="0" w:space="0" w:color="auto"/>
            <w:left w:val="none" w:sz="0" w:space="0" w:color="auto"/>
            <w:bottom w:val="none" w:sz="0" w:space="0" w:color="auto"/>
            <w:right w:val="none" w:sz="0" w:space="0" w:color="auto"/>
          </w:divBdr>
        </w:div>
        <w:div w:id="1556889383">
          <w:marLeft w:val="640"/>
          <w:marRight w:val="0"/>
          <w:marTop w:val="0"/>
          <w:marBottom w:val="0"/>
          <w:divBdr>
            <w:top w:val="none" w:sz="0" w:space="0" w:color="auto"/>
            <w:left w:val="none" w:sz="0" w:space="0" w:color="auto"/>
            <w:bottom w:val="none" w:sz="0" w:space="0" w:color="auto"/>
            <w:right w:val="none" w:sz="0" w:space="0" w:color="auto"/>
          </w:divBdr>
        </w:div>
        <w:div w:id="1498573924">
          <w:marLeft w:val="640"/>
          <w:marRight w:val="0"/>
          <w:marTop w:val="0"/>
          <w:marBottom w:val="0"/>
          <w:divBdr>
            <w:top w:val="none" w:sz="0" w:space="0" w:color="auto"/>
            <w:left w:val="none" w:sz="0" w:space="0" w:color="auto"/>
            <w:bottom w:val="none" w:sz="0" w:space="0" w:color="auto"/>
            <w:right w:val="none" w:sz="0" w:space="0" w:color="auto"/>
          </w:divBdr>
        </w:div>
        <w:div w:id="1333338672">
          <w:marLeft w:val="640"/>
          <w:marRight w:val="0"/>
          <w:marTop w:val="0"/>
          <w:marBottom w:val="0"/>
          <w:divBdr>
            <w:top w:val="none" w:sz="0" w:space="0" w:color="auto"/>
            <w:left w:val="none" w:sz="0" w:space="0" w:color="auto"/>
            <w:bottom w:val="none" w:sz="0" w:space="0" w:color="auto"/>
            <w:right w:val="none" w:sz="0" w:space="0" w:color="auto"/>
          </w:divBdr>
        </w:div>
        <w:div w:id="710612307">
          <w:marLeft w:val="640"/>
          <w:marRight w:val="0"/>
          <w:marTop w:val="0"/>
          <w:marBottom w:val="0"/>
          <w:divBdr>
            <w:top w:val="none" w:sz="0" w:space="0" w:color="auto"/>
            <w:left w:val="none" w:sz="0" w:space="0" w:color="auto"/>
            <w:bottom w:val="none" w:sz="0" w:space="0" w:color="auto"/>
            <w:right w:val="none" w:sz="0" w:space="0" w:color="auto"/>
          </w:divBdr>
        </w:div>
        <w:div w:id="611596968">
          <w:marLeft w:val="640"/>
          <w:marRight w:val="0"/>
          <w:marTop w:val="0"/>
          <w:marBottom w:val="0"/>
          <w:divBdr>
            <w:top w:val="none" w:sz="0" w:space="0" w:color="auto"/>
            <w:left w:val="none" w:sz="0" w:space="0" w:color="auto"/>
            <w:bottom w:val="none" w:sz="0" w:space="0" w:color="auto"/>
            <w:right w:val="none" w:sz="0" w:space="0" w:color="auto"/>
          </w:divBdr>
        </w:div>
        <w:div w:id="1348485649">
          <w:marLeft w:val="640"/>
          <w:marRight w:val="0"/>
          <w:marTop w:val="0"/>
          <w:marBottom w:val="0"/>
          <w:divBdr>
            <w:top w:val="none" w:sz="0" w:space="0" w:color="auto"/>
            <w:left w:val="none" w:sz="0" w:space="0" w:color="auto"/>
            <w:bottom w:val="none" w:sz="0" w:space="0" w:color="auto"/>
            <w:right w:val="none" w:sz="0" w:space="0" w:color="auto"/>
          </w:divBdr>
        </w:div>
        <w:div w:id="390351916">
          <w:marLeft w:val="640"/>
          <w:marRight w:val="0"/>
          <w:marTop w:val="0"/>
          <w:marBottom w:val="0"/>
          <w:divBdr>
            <w:top w:val="none" w:sz="0" w:space="0" w:color="auto"/>
            <w:left w:val="none" w:sz="0" w:space="0" w:color="auto"/>
            <w:bottom w:val="none" w:sz="0" w:space="0" w:color="auto"/>
            <w:right w:val="none" w:sz="0" w:space="0" w:color="auto"/>
          </w:divBdr>
        </w:div>
        <w:div w:id="1546329499">
          <w:marLeft w:val="640"/>
          <w:marRight w:val="0"/>
          <w:marTop w:val="0"/>
          <w:marBottom w:val="0"/>
          <w:divBdr>
            <w:top w:val="none" w:sz="0" w:space="0" w:color="auto"/>
            <w:left w:val="none" w:sz="0" w:space="0" w:color="auto"/>
            <w:bottom w:val="none" w:sz="0" w:space="0" w:color="auto"/>
            <w:right w:val="none" w:sz="0" w:space="0" w:color="auto"/>
          </w:divBdr>
        </w:div>
        <w:div w:id="1602298841">
          <w:marLeft w:val="640"/>
          <w:marRight w:val="0"/>
          <w:marTop w:val="0"/>
          <w:marBottom w:val="0"/>
          <w:divBdr>
            <w:top w:val="none" w:sz="0" w:space="0" w:color="auto"/>
            <w:left w:val="none" w:sz="0" w:space="0" w:color="auto"/>
            <w:bottom w:val="none" w:sz="0" w:space="0" w:color="auto"/>
            <w:right w:val="none" w:sz="0" w:space="0" w:color="auto"/>
          </w:divBdr>
        </w:div>
        <w:div w:id="1019817008">
          <w:marLeft w:val="640"/>
          <w:marRight w:val="0"/>
          <w:marTop w:val="0"/>
          <w:marBottom w:val="0"/>
          <w:divBdr>
            <w:top w:val="none" w:sz="0" w:space="0" w:color="auto"/>
            <w:left w:val="none" w:sz="0" w:space="0" w:color="auto"/>
            <w:bottom w:val="none" w:sz="0" w:space="0" w:color="auto"/>
            <w:right w:val="none" w:sz="0" w:space="0" w:color="auto"/>
          </w:divBdr>
        </w:div>
        <w:div w:id="989335322">
          <w:marLeft w:val="640"/>
          <w:marRight w:val="0"/>
          <w:marTop w:val="0"/>
          <w:marBottom w:val="0"/>
          <w:divBdr>
            <w:top w:val="none" w:sz="0" w:space="0" w:color="auto"/>
            <w:left w:val="none" w:sz="0" w:space="0" w:color="auto"/>
            <w:bottom w:val="none" w:sz="0" w:space="0" w:color="auto"/>
            <w:right w:val="none" w:sz="0" w:space="0" w:color="auto"/>
          </w:divBdr>
        </w:div>
        <w:div w:id="1866940087">
          <w:marLeft w:val="640"/>
          <w:marRight w:val="0"/>
          <w:marTop w:val="0"/>
          <w:marBottom w:val="0"/>
          <w:divBdr>
            <w:top w:val="none" w:sz="0" w:space="0" w:color="auto"/>
            <w:left w:val="none" w:sz="0" w:space="0" w:color="auto"/>
            <w:bottom w:val="none" w:sz="0" w:space="0" w:color="auto"/>
            <w:right w:val="none" w:sz="0" w:space="0" w:color="auto"/>
          </w:divBdr>
        </w:div>
        <w:div w:id="2080983270">
          <w:marLeft w:val="640"/>
          <w:marRight w:val="0"/>
          <w:marTop w:val="0"/>
          <w:marBottom w:val="0"/>
          <w:divBdr>
            <w:top w:val="none" w:sz="0" w:space="0" w:color="auto"/>
            <w:left w:val="none" w:sz="0" w:space="0" w:color="auto"/>
            <w:bottom w:val="none" w:sz="0" w:space="0" w:color="auto"/>
            <w:right w:val="none" w:sz="0" w:space="0" w:color="auto"/>
          </w:divBdr>
        </w:div>
        <w:div w:id="713307906">
          <w:marLeft w:val="640"/>
          <w:marRight w:val="0"/>
          <w:marTop w:val="0"/>
          <w:marBottom w:val="0"/>
          <w:divBdr>
            <w:top w:val="none" w:sz="0" w:space="0" w:color="auto"/>
            <w:left w:val="none" w:sz="0" w:space="0" w:color="auto"/>
            <w:bottom w:val="none" w:sz="0" w:space="0" w:color="auto"/>
            <w:right w:val="none" w:sz="0" w:space="0" w:color="auto"/>
          </w:divBdr>
        </w:div>
        <w:div w:id="1771395574">
          <w:marLeft w:val="640"/>
          <w:marRight w:val="0"/>
          <w:marTop w:val="0"/>
          <w:marBottom w:val="0"/>
          <w:divBdr>
            <w:top w:val="none" w:sz="0" w:space="0" w:color="auto"/>
            <w:left w:val="none" w:sz="0" w:space="0" w:color="auto"/>
            <w:bottom w:val="none" w:sz="0" w:space="0" w:color="auto"/>
            <w:right w:val="none" w:sz="0" w:space="0" w:color="auto"/>
          </w:divBdr>
        </w:div>
        <w:div w:id="1646004441">
          <w:marLeft w:val="640"/>
          <w:marRight w:val="0"/>
          <w:marTop w:val="0"/>
          <w:marBottom w:val="0"/>
          <w:divBdr>
            <w:top w:val="none" w:sz="0" w:space="0" w:color="auto"/>
            <w:left w:val="none" w:sz="0" w:space="0" w:color="auto"/>
            <w:bottom w:val="none" w:sz="0" w:space="0" w:color="auto"/>
            <w:right w:val="none" w:sz="0" w:space="0" w:color="auto"/>
          </w:divBdr>
        </w:div>
        <w:div w:id="134104150">
          <w:marLeft w:val="640"/>
          <w:marRight w:val="0"/>
          <w:marTop w:val="0"/>
          <w:marBottom w:val="0"/>
          <w:divBdr>
            <w:top w:val="none" w:sz="0" w:space="0" w:color="auto"/>
            <w:left w:val="none" w:sz="0" w:space="0" w:color="auto"/>
            <w:bottom w:val="none" w:sz="0" w:space="0" w:color="auto"/>
            <w:right w:val="none" w:sz="0" w:space="0" w:color="auto"/>
          </w:divBdr>
        </w:div>
        <w:div w:id="782379869">
          <w:marLeft w:val="640"/>
          <w:marRight w:val="0"/>
          <w:marTop w:val="0"/>
          <w:marBottom w:val="0"/>
          <w:divBdr>
            <w:top w:val="none" w:sz="0" w:space="0" w:color="auto"/>
            <w:left w:val="none" w:sz="0" w:space="0" w:color="auto"/>
            <w:bottom w:val="none" w:sz="0" w:space="0" w:color="auto"/>
            <w:right w:val="none" w:sz="0" w:space="0" w:color="auto"/>
          </w:divBdr>
        </w:div>
        <w:div w:id="698622104">
          <w:marLeft w:val="640"/>
          <w:marRight w:val="0"/>
          <w:marTop w:val="0"/>
          <w:marBottom w:val="0"/>
          <w:divBdr>
            <w:top w:val="none" w:sz="0" w:space="0" w:color="auto"/>
            <w:left w:val="none" w:sz="0" w:space="0" w:color="auto"/>
            <w:bottom w:val="none" w:sz="0" w:space="0" w:color="auto"/>
            <w:right w:val="none" w:sz="0" w:space="0" w:color="auto"/>
          </w:divBdr>
        </w:div>
        <w:div w:id="89158545">
          <w:marLeft w:val="640"/>
          <w:marRight w:val="0"/>
          <w:marTop w:val="0"/>
          <w:marBottom w:val="0"/>
          <w:divBdr>
            <w:top w:val="none" w:sz="0" w:space="0" w:color="auto"/>
            <w:left w:val="none" w:sz="0" w:space="0" w:color="auto"/>
            <w:bottom w:val="none" w:sz="0" w:space="0" w:color="auto"/>
            <w:right w:val="none" w:sz="0" w:space="0" w:color="auto"/>
          </w:divBdr>
        </w:div>
        <w:div w:id="541287594">
          <w:marLeft w:val="640"/>
          <w:marRight w:val="0"/>
          <w:marTop w:val="0"/>
          <w:marBottom w:val="0"/>
          <w:divBdr>
            <w:top w:val="none" w:sz="0" w:space="0" w:color="auto"/>
            <w:left w:val="none" w:sz="0" w:space="0" w:color="auto"/>
            <w:bottom w:val="none" w:sz="0" w:space="0" w:color="auto"/>
            <w:right w:val="none" w:sz="0" w:space="0" w:color="auto"/>
          </w:divBdr>
        </w:div>
        <w:div w:id="2035302156">
          <w:marLeft w:val="640"/>
          <w:marRight w:val="0"/>
          <w:marTop w:val="0"/>
          <w:marBottom w:val="0"/>
          <w:divBdr>
            <w:top w:val="none" w:sz="0" w:space="0" w:color="auto"/>
            <w:left w:val="none" w:sz="0" w:space="0" w:color="auto"/>
            <w:bottom w:val="none" w:sz="0" w:space="0" w:color="auto"/>
            <w:right w:val="none" w:sz="0" w:space="0" w:color="auto"/>
          </w:divBdr>
        </w:div>
        <w:div w:id="1512911354">
          <w:marLeft w:val="640"/>
          <w:marRight w:val="0"/>
          <w:marTop w:val="0"/>
          <w:marBottom w:val="0"/>
          <w:divBdr>
            <w:top w:val="none" w:sz="0" w:space="0" w:color="auto"/>
            <w:left w:val="none" w:sz="0" w:space="0" w:color="auto"/>
            <w:bottom w:val="none" w:sz="0" w:space="0" w:color="auto"/>
            <w:right w:val="none" w:sz="0" w:space="0" w:color="auto"/>
          </w:divBdr>
        </w:div>
        <w:div w:id="1437284320">
          <w:marLeft w:val="640"/>
          <w:marRight w:val="0"/>
          <w:marTop w:val="0"/>
          <w:marBottom w:val="0"/>
          <w:divBdr>
            <w:top w:val="none" w:sz="0" w:space="0" w:color="auto"/>
            <w:left w:val="none" w:sz="0" w:space="0" w:color="auto"/>
            <w:bottom w:val="none" w:sz="0" w:space="0" w:color="auto"/>
            <w:right w:val="none" w:sz="0" w:space="0" w:color="auto"/>
          </w:divBdr>
        </w:div>
        <w:div w:id="379212497">
          <w:marLeft w:val="640"/>
          <w:marRight w:val="0"/>
          <w:marTop w:val="0"/>
          <w:marBottom w:val="0"/>
          <w:divBdr>
            <w:top w:val="none" w:sz="0" w:space="0" w:color="auto"/>
            <w:left w:val="none" w:sz="0" w:space="0" w:color="auto"/>
            <w:bottom w:val="none" w:sz="0" w:space="0" w:color="auto"/>
            <w:right w:val="none" w:sz="0" w:space="0" w:color="auto"/>
          </w:divBdr>
        </w:div>
        <w:div w:id="1098064152">
          <w:marLeft w:val="640"/>
          <w:marRight w:val="0"/>
          <w:marTop w:val="0"/>
          <w:marBottom w:val="0"/>
          <w:divBdr>
            <w:top w:val="none" w:sz="0" w:space="0" w:color="auto"/>
            <w:left w:val="none" w:sz="0" w:space="0" w:color="auto"/>
            <w:bottom w:val="none" w:sz="0" w:space="0" w:color="auto"/>
            <w:right w:val="none" w:sz="0" w:space="0" w:color="auto"/>
          </w:divBdr>
        </w:div>
        <w:div w:id="453254088">
          <w:marLeft w:val="640"/>
          <w:marRight w:val="0"/>
          <w:marTop w:val="0"/>
          <w:marBottom w:val="0"/>
          <w:divBdr>
            <w:top w:val="none" w:sz="0" w:space="0" w:color="auto"/>
            <w:left w:val="none" w:sz="0" w:space="0" w:color="auto"/>
            <w:bottom w:val="none" w:sz="0" w:space="0" w:color="auto"/>
            <w:right w:val="none" w:sz="0" w:space="0" w:color="auto"/>
          </w:divBdr>
        </w:div>
        <w:div w:id="1391224016">
          <w:marLeft w:val="640"/>
          <w:marRight w:val="0"/>
          <w:marTop w:val="0"/>
          <w:marBottom w:val="0"/>
          <w:divBdr>
            <w:top w:val="none" w:sz="0" w:space="0" w:color="auto"/>
            <w:left w:val="none" w:sz="0" w:space="0" w:color="auto"/>
            <w:bottom w:val="none" w:sz="0" w:space="0" w:color="auto"/>
            <w:right w:val="none" w:sz="0" w:space="0" w:color="auto"/>
          </w:divBdr>
        </w:div>
      </w:divsChild>
    </w:div>
    <w:div w:id="846286979">
      <w:bodyDiv w:val="1"/>
      <w:marLeft w:val="0"/>
      <w:marRight w:val="0"/>
      <w:marTop w:val="0"/>
      <w:marBottom w:val="0"/>
      <w:divBdr>
        <w:top w:val="none" w:sz="0" w:space="0" w:color="auto"/>
        <w:left w:val="none" w:sz="0" w:space="0" w:color="auto"/>
        <w:bottom w:val="none" w:sz="0" w:space="0" w:color="auto"/>
        <w:right w:val="none" w:sz="0" w:space="0" w:color="auto"/>
      </w:divBdr>
      <w:divsChild>
        <w:div w:id="874733052">
          <w:marLeft w:val="0"/>
          <w:marRight w:val="0"/>
          <w:marTop w:val="0"/>
          <w:marBottom w:val="0"/>
          <w:divBdr>
            <w:top w:val="none" w:sz="0" w:space="0" w:color="auto"/>
            <w:left w:val="none" w:sz="0" w:space="0" w:color="auto"/>
            <w:bottom w:val="none" w:sz="0" w:space="0" w:color="auto"/>
            <w:right w:val="none" w:sz="0" w:space="0" w:color="auto"/>
          </w:divBdr>
          <w:divsChild>
            <w:div w:id="622151322">
              <w:marLeft w:val="0"/>
              <w:marRight w:val="0"/>
              <w:marTop w:val="0"/>
              <w:marBottom w:val="0"/>
              <w:divBdr>
                <w:top w:val="none" w:sz="0" w:space="0" w:color="auto"/>
                <w:left w:val="none" w:sz="0" w:space="0" w:color="auto"/>
                <w:bottom w:val="none" w:sz="0" w:space="0" w:color="auto"/>
                <w:right w:val="none" w:sz="0" w:space="0" w:color="auto"/>
              </w:divBdr>
            </w:div>
            <w:div w:id="831601395">
              <w:marLeft w:val="0"/>
              <w:marRight w:val="0"/>
              <w:marTop w:val="0"/>
              <w:marBottom w:val="0"/>
              <w:divBdr>
                <w:top w:val="none" w:sz="0" w:space="0" w:color="auto"/>
                <w:left w:val="none" w:sz="0" w:space="0" w:color="auto"/>
                <w:bottom w:val="none" w:sz="0" w:space="0" w:color="auto"/>
                <w:right w:val="none" w:sz="0" w:space="0" w:color="auto"/>
              </w:divBdr>
            </w:div>
            <w:div w:id="347415446">
              <w:marLeft w:val="0"/>
              <w:marRight w:val="0"/>
              <w:marTop w:val="0"/>
              <w:marBottom w:val="0"/>
              <w:divBdr>
                <w:top w:val="none" w:sz="0" w:space="0" w:color="auto"/>
                <w:left w:val="none" w:sz="0" w:space="0" w:color="auto"/>
                <w:bottom w:val="none" w:sz="0" w:space="0" w:color="auto"/>
                <w:right w:val="none" w:sz="0" w:space="0" w:color="auto"/>
              </w:divBdr>
            </w:div>
            <w:div w:id="866481253">
              <w:marLeft w:val="0"/>
              <w:marRight w:val="0"/>
              <w:marTop w:val="0"/>
              <w:marBottom w:val="0"/>
              <w:divBdr>
                <w:top w:val="none" w:sz="0" w:space="0" w:color="auto"/>
                <w:left w:val="none" w:sz="0" w:space="0" w:color="auto"/>
                <w:bottom w:val="none" w:sz="0" w:space="0" w:color="auto"/>
                <w:right w:val="none" w:sz="0" w:space="0" w:color="auto"/>
              </w:divBdr>
            </w:div>
            <w:div w:id="1645693711">
              <w:marLeft w:val="0"/>
              <w:marRight w:val="0"/>
              <w:marTop w:val="0"/>
              <w:marBottom w:val="0"/>
              <w:divBdr>
                <w:top w:val="none" w:sz="0" w:space="0" w:color="auto"/>
                <w:left w:val="none" w:sz="0" w:space="0" w:color="auto"/>
                <w:bottom w:val="none" w:sz="0" w:space="0" w:color="auto"/>
                <w:right w:val="none" w:sz="0" w:space="0" w:color="auto"/>
              </w:divBdr>
            </w:div>
            <w:div w:id="521475338">
              <w:marLeft w:val="0"/>
              <w:marRight w:val="0"/>
              <w:marTop w:val="0"/>
              <w:marBottom w:val="0"/>
              <w:divBdr>
                <w:top w:val="none" w:sz="0" w:space="0" w:color="auto"/>
                <w:left w:val="none" w:sz="0" w:space="0" w:color="auto"/>
                <w:bottom w:val="none" w:sz="0" w:space="0" w:color="auto"/>
                <w:right w:val="none" w:sz="0" w:space="0" w:color="auto"/>
              </w:divBdr>
            </w:div>
            <w:div w:id="524828154">
              <w:marLeft w:val="0"/>
              <w:marRight w:val="0"/>
              <w:marTop w:val="0"/>
              <w:marBottom w:val="0"/>
              <w:divBdr>
                <w:top w:val="none" w:sz="0" w:space="0" w:color="auto"/>
                <w:left w:val="none" w:sz="0" w:space="0" w:color="auto"/>
                <w:bottom w:val="none" w:sz="0" w:space="0" w:color="auto"/>
                <w:right w:val="none" w:sz="0" w:space="0" w:color="auto"/>
              </w:divBdr>
            </w:div>
            <w:div w:id="968559951">
              <w:marLeft w:val="0"/>
              <w:marRight w:val="0"/>
              <w:marTop w:val="0"/>
              <w:marBottom w:val="0"/>
              <w:divBdr>
                <w:top w:val="none" w:sz="0" w:space="0" w:color="auto"/>
                <w:left w:val="none" w:sz="0" w:space="0" w:color="auto"/>
                <w:bottom w:val="none" w:sz="0" w:space="0" w:color="auto"/>
                <w:right w:val="none" w:sz="0" w:space="0" w:color="auto"/>
              </w:divBdr>
            </w:div>
            <w:div w:id="388652292">
              <w:marLeft w:val="0"/>
              <w:marRight w:val="0"/>
              <w:marTop w:val="0"/>
              <w:marBottom w:val="0"/>
              <w:divBdr>
                <w:top w:val="none" w:sz="0" w:space="0" w:color="auto"/>
                <w:left w:val="none" w:sz="0" w:space="0" w:color="auto"/>
                <w:bottom w:val="none" w:sz="0" w:space="0" w:color="auto"/>
                <w:right w:val="none" w:sz="0" w:space="0" w:color="auto"/>
              </w:divBdr>
            </w:div>
            <w:div w:id="364714432">
              <w:marLeft w:val="0"/>
              <w:marRight w:val="0"/>
              <w:marTop w:val="0"/>
              <w:marBottom w:val="0"/>
              <w:divBdr>
                <w:top w:val="none" w:sz="0" w:space="0" w:color="auto"/>
                <w:left w:val="none" w:sz="0" w:space="0" w:color="auto"/>
                <w:bottom w:val="none" w:sz="0" w:space="0" w:color="auto"/>
                <w:right w:val="none" w:sz="0" w:space="0" w:color="auto"/>
              </w:divBdr>
            </w:div>
            <w:div w:id="1922443657">
              <w:marLeft w:val="0"/>
              <w:marRight w:val="0"/>
              <w:marTop w:val="0"/>
              <w:marBottom w:val="0"/>
              <w:divBdr>
                <w:top w:val="none" w:sz="0" w:space="0" w:color="auto"/>
                <w:left w:val="none" w:sz="0" w:space="0" w:color="auto"/>
                <w:bottom w:val="none" w:sz="0" w:space="0" w:color="auto"/>
                <w:right w:val="none" w:sz="0" w:space="0" w:color="auto"/>
              </w:divBdr>
            </w:div>
            <w:div w:id="30033030">
              <w:marLeft w:val="0"/>
              <w:marRight w:val="0"/>
              <w:marTop w:val="0"/>
              <w:marBottom w:val="0"/>
              <w:divBdr>
                <w:top w:val="none" w:sz="0" w:space="0" w:color="auto"/>
                <w:left w:val="none" w:sz="0" w:space="0" w:color="auto"/>
                <w:bottom w:val="none" w:sz="0" w:space="0" w:color="auto"/>
                <w:right w:val="none" w:sz="0" w:space="0" w:color="auto"/>
              </w:divBdr>
            </w:div>
            <w:div w:id="1982491081">
              <w:marLeft w:val="0"/>
              <w:marRight w:val="0"/>
              <w:marTop w:val="0"/>
              <w:marBottom w:val="0"/>
              <w:divBdr>
                <w:top w:val="none" w:sz="0" w:space="0" w:color="auto"/>
                <w:left w:val="none" w:sz="0" w:space="0" w:color="auto"/>
                <w:bottom w:val="none" w:sz="0" w:space="0" w:color="auto"/>
                <w:right w:val="none" w:sz="0" w:space="0" w:color="auto"/>
              </w:divBdr>
            </w:div>
            <w:div w:id="1623732374">
              <w:marLeft w:val="0"/>
              <w:marRight w:val="0"/>
              <w:marTop w:val="0"/>
              <w:marBottom w:val="0"/>
              <w:divBdr>
                <w:top w:val="none" w:sz="0" w:space="0" w:color="auto"/>
                <w:left w:val="none" w:sz="0" w:space="0" w:color="auto"/>
                <w:bottom w:val="none" w:sz="0" w:space="0" w:color="auto"/>
                <w:right w:val="none" w:sz="0" w:space="0" w:color="auto"/>
              </w:divBdr>
            </w:div>
            <w:div w:id="2007433767">
              <w:marLeft w:val="0"/>
              <w:marRight w:val="0"/>
              <w:marTop w:val="0"/>
              <w:marBottom w:val="0"/>
              <w:divBdr>
                <w:top w:val="none" w:sz="0" w:space="0" w:color="auto"/>
                <w:left w:val="none" w:sz="0" w:space="0" w:color="auto"/>
                <w:bottom w:val="none" w:sz="0" w:space="0" w:color="auto"/>
                <w:right w:val="none" w:sz="0" w:space="0" w:color="auto"/>
              </w:divBdr>
            </w:div>
            <w:div w:id="158926626">
              <w:marLeft w:val="0"/>
              <w:marRight w:val="0"/>
              <w:marTop w:val="0"/>
              <w:marBottom w:val="0"/>
              <w:divBdr>
                <w:top w:val="none" w:sz="0" w:space="0" w:color="auto"/>
                <w:left w:val="none" w:sz="0" w:space="0" w:color="auto"/>
                <w:bottom w:val="none" w:sz="0" w:space="0" w:color="auto"/>
                <w:right w:val="none" w:sz="0" w:space="0" w:color="auto"/>
              </w:divBdr>
            </w:div>
            <w:div w:id="1024671429">
              <w:marLeft w:val="0"/>
              <w:marRight w:val="0"/>
              <w:marTop w:val="0"/>
              <w:marBottom w:val="0"/>
              <w:divBdr>
                <w:top w:val="none" w:sz="0" w:space="0" w:color="auto"/>
                <w:left w:val="none" w:sz="0" w:space="0" w:color="auto"/>
                <w:bottom w:val="none" w:sz="0" w:space="0" w:color="auto"/>
                <w:right w:val="none" w:sz="0" w:space="0" w:color="auto"/>
              </w:divBdr>
            </w:div>
            <w:div w:id="612787224">
              <w:marLeft w:val="0"/>
              <w:marRight w:val="0"/>
              <w:marTop w:val="0"/>
              <w:marBottom w:val="0"/>
              <w:divBdr>
                <w:top w:val="none" w:sz="0" w:space="0" w:color="auto"/>
                <w:left w:val="none" w:sz="0" w:space="0" w:color="auto"/>
                <w:bottom w:val="none" w:sz="0" w:space="0" w:color="auto"/>
                <w:right w:val="none" w:sz="0" w:space="0" w:color="auto"/>
              </w:divBdr>
            </w:div>
            <w:div w:id="478036755">
              <w:marLeft w:val="0"/>
              <w:marRight w:val="0"/>
              <w:marTop w:val="0"/>
              <w:marBottom w:val="0"/>
              <w:divBdr>
                <w:top w:val="none" w:sz="0" w:space="0" w:color="auto"/>
                <w:left w:val="none" w:sz="0" w:space="0" w:color="auto"/>
                <w:bottom w:val="none" w:sz="0" w:space="0" w:color="auto"/>
                <w:right w:val="none" w:sz="0" w:space="0" w:color="auto"/>
              </w:divBdr>
            </w:div>
            <w:div w:id="1274635309">
              <w:marLeft w:val="0"/>
              <w:marRight w:val="0"/>
              <w:marTop w:val="0"/>
              <w:marBottom w:val="0"/>
              <w:divBdr>
                <w:top w:val="none" w:sz="0" w:space="0" w:color="auto"/>
                <w:left w:val="none" w:sz="0" w:space="0" w:color="auto"/>
                <w:bottom w:val="none" w:sz="0" w:space="0" w:color="auto"/>
                <w:right w:val="none" w:sz="0" w:space="0" w:color="auto"/>
              </w:divBdr>
            </w:div>
            <w:div w:id="944113827">
              <w:marLeft w:val="0"/>
              <w:marRight w:val="0"/>
              <w:marTop w:val="0"/>
              <w:marBottom w:val="0"/>
              <w:divBdr>
                <w:top w:val="none" w:sz="0" w:space="0" w:color="auto"/>
                <w:left w:val="none" w:sz="0" w:space="0" w:color="auto"/>
                <w:bottom w:val="none" w:sz="0" w:space="0" w:color="auto"/>
                <w:right w:val="none" w:sz="0" w:space="0" w:color="auto"/>
              </w:divBdr>
            </w:div>
            <w:div w:id="1790201193">
              <w:marLeft w:val="0"/>
              <w:marRight w:val="0"/>
              <w:marTop w:val="0"/>
              <w:marBottom w:val="0"/>
              <w:divBdr>
                <w:top w:val="none" w:sz="0" w:space="0" w:color="auto"/>
                <w:left w:val="none" w:sz="0" w:space="0" w:color="auto"/>
                <w:bottom w:val="none" w:sz="0" w:space="0" w:color="auto"/>
                <w:right w:val="none" w:sz="0" w:space="0" w:color="auto"/>
              </w:divBdr>
            </w:div>
            <w:div w:id="1478718778">
              <w:marLeft w:val="0"/>
              <w:marRight w:val="0"/>
              <w:marTop w:val="0"/>
              <w:marBottom w:val="0"/>
              <w:divBdr>
                <w:top w:val="none" w:sz="0" w:space="0" w:color="auto"/>
                <w:left w:val="none" w:sz="0" w:space="0" w:color="auto"/>
                <w:bottom w:val="none" w:sz="0" w:space="0" w:color="auto"/>
                <w:right w:val="none" w:sz="0" w:space="0" w:color="auto"/>
              </w:divBdr>
            </w:div>
            <w:div w:id="1338196407">
              <w:marLeft w:val="0"/>
              <w:marRight w:val="0"/>
              <w:marTop w:val="0"/>
              <w:marBottom w:val="0"/>
              <w:divBdr>
                <w:top w:val="none" w:sz="0" w:space="0" w:color="auto"/>
                <w:left w:val="none" w:sz="0" w:space="0" w:color="auto"/>
                <w:bottom w:val="none" w:sz="0" w:space="0" w:color="auto"/>
                <w:right w:val="none" w:sz="0" w:space="0" w:color="auto"/>
              </w:divBdr>
            </w:div>
            <w:div w:id="576675702">
              <w:marLeft w:val="0"/>
              <w:marRight w:val="0"/>
              <w:marTop w:val="0"/>
              <w:marBottom w:val="0"/>
              <w:divBdr>
                <w:top w:val="none" w:sz="0" w:space="0" w:color="auto"/>
                <w:left w:val="none" w:sz="0" w:space="0" w:color="auto"/>
                <w:bottom w:val="none" w:sz="0" w:space="0" w:color="auto"/>
                <w:right w:val="none" w:sz="0" w:space="0" w:color="auto"/>
              </w:divBdr>
            </w:div>
            <w:div w:id="1224951470">
              <w:marLeft w:val="0"/>
              <w:marRight w:val="0"/>
              <w:marTop w:val="0"/>
              <w:marBottom w:val="0"/>
              <w:divBdr>
                <w:top w:val="none" w:sz="0" w:space="0" w:color="auto"/>
                <w:left w:val="none" w:sz="0" w:space="0" w:color="auto"/>
                <w:bottom w:val="none" w:sz="0" w:space="0" w:color="auto"/>
                <w:right w:val="none" w:sz="0" w:space="0" w:color="auto"/>
              </w:divBdr>
            </w:div>
            <w:div w:id="419063248">
              <w:marLeft w:val="0"/>
              <w:marRight w:val="0"/>
              <w:marTop w:val="0"/>
              <w:marBottom w:val="0"/>
              <w:divBdr>
                <w:top w:val="none" w:sz="0" w:space="0" w:color="auto"/>
                <w:left w:val="none" w:sz="0" w:space="0" w:color="auto"/>
                <w:bottom w:val="none" w:sz="0" w:space="0" w:color="auto"/>
                <w:right w:val="none" w:sz="0" w:space="0" w:color="auto"/>
              </w:divBdr>
            </w:div>
            <w:div w:id="47728926">
              <w:marLeft w:val="0"/>
              <w:marRight w:val="0"/>
              <w:marTop w:val="0"/>
              <w:marBottom w:val="0"/>
              <w:divBdr>
                <w:top w:val="none" w:sz="0" w:space="0" w:color="auto"/>
                <w:left w:val="none" w:sz="0" w:space="0" w:color="auto"/>
                <w:bottom w:val="none" w:sz="0" w:space="0" w:color="auto"/>
                <w:right w:val="none" w:sz="0" w:space="0" w:color="auto"/>
              </w:divBdr>
            </w:div>
            <w:div w:id="860049335">
              <w:marLeft w:val="0"/>
              <w:marRight w:val="0"/>
              <w:marTop w:val="0"/>
              <w:marBottom w:val="0"/>
              <w:divBdr>
                <w:top w:val="none" w:sz="0" w:space="0" w:color="auto"/>
                <w:left w:val="none" w:sz="0" w:space="0" w:color="auto"/>
                <w:bottom w:val="none" w:sz="0" w:space="0" w:color="auto"/>
                <w:right w:val="none" w:sz="0" w:space="0" w:color="auto"/>
              </w:divBdr>
            </w:div>
            <w:div w:id="861482374">
              <w:marLeft w:val="0"/>
              <w:marRight w:val="0"/>
              <w:marTop w:val="0"/>
              <w:marBottom w:val="0"/>
              <w:divBdr>
                <w:top w:val="none" w:sz="0" w:space="0" w:color="auto"/>
                <w:left w:val="none" w:sz="0" w:space="0" w:color="auto"/>
                <w:bottom w:val="none" w:sz="0" w:space="0" w:color="auto"/>
                <w:right w:val="none" w:sz="0" w:space="0" w:color="auto"/>
              </w:divBdr>
            </w:div>
            <w:div w:id="196312309">
              <w:marLeft w:val="0"/>
              <w:marRight w:val="0"/>
              <w:marTop w:val="0"/>
              <w:marBottom w:val="0"/>
              <w:divBdr>
                <w:top w:val="none" w:sz="0" w:space="0" w:color="auto"/>
                <w:left w:val="none" w:sz="0" w:space="0" w:color="auto"/>
                <w:bottom w:val="none" w:sz="0" w:space="0" w:color="auto"/>
                <w:right w:val="none" w:sz="0" w:space="0" w:color="auto"/>
              </w:divBdr>
            </w:div>
            <w:div w:id="1991056863">
              <w:marLeft w:val="0"/>
              <w:marRight w:val="0"/>
              <w:marTop w:val="0"/>
              <w:marBottom w:val="0"/>
              <w:divBdr>
                <w:top w:val="none" w:sz="0" w:space="0" w:color="auto"/>
                <w:left w:val="none" w:sz="0" w:space="0" w:color="auto"/>
                <w:bottom w:val="none" w:sz="0" w:space="0" w:color="auto"/>
                <w:right w:val="none" w:sz="0" w:space="0" w:color="auto"/>
              </w:divBdr>
            </w:div>
            <w:div w:id="2011715686">
              <w:marLeft w:val="0"/>
              <w:marRight w:val="0"/>
              <w:marTop w:val="0"/>
              <w:marBottom w:val="0"/>
              <w:divBdr>
                <w:top w:val="none" w:sz="0" w:space="0" w:color="auto"/>
                <w:left w:val="none" w:sz="0" w:space="0" w:color="auto"/>
                <w:bottom w:val="none" w:sz="0" w:space="0" w:color="auto"/>
                <w:right w:val="none" w:sz="0" w:space="0" w:color="auto"/>
              </w:divBdr>
            </w:div>
            <w:div w:id="1397632415">
              <w:marLeft w:val="0"/>
              <w:marRight w:val="0"/>
              <w:marTop w:val="0"/>
              <w:marBottom w:val="0"/>
              <w:divBdr>
                <w:top w:val="none" w:sz="0" w:space="0" w:color="auto"/>
                <w:left w:val="none" w:sz="0" w:space="0" w:color="auto"/>
                <w:bottom w:val="none" w:sz="0" w:space="0" w:color="auto"/>
                <w:right w:val="none" w:sz="0" w:space="0" w:color="auto"/>
              </w:divBdr>
            </w:div>
            <w:div w:id="957221888">
              <w:marLeft w:val="0"/>
              <w:marRight w:val="0"/>
              <w:marTop w:val="0"/>
              <w:marBottom w:val="0"/>
              <w:divBdr>
                <w:top w:val="none" w:sz="0" w:space="0" w:color="auto"/>
                <w:left w:val="none" w:sz="0" w:space="0" w:color="auto"/>
                <w:bottom w:val="none" w:sz="0" w:space="0" w:color="auto"/>
                <w:right w:val="none" w:sz="0" w:space="0" w:color="auto"/>
              </w:divBdr>
            </w:div>
            <w:div w:id="1742868667">
              <w:marLeft w:val="0"/>
              <w:marRight w:val="0"/>
              <w:marTop w:val="0"/>
              <w:marBottom w:val="0"/>
              <w:divBdr>
                <w:top w:val="none" w:sz="0" w:space="0" w:color="auto"/>
                <w:left w:val="none" w:sz="0" w:space="0" w:color="auto"/>
                <w:bottom w:val="none" w:sz="0" w:space="0" w:color="auto"/>
                <w:right w:val="none" w:sz="0" w:space="0" w:color="auto"/>
              </w:divBdr>
            </w:div>
            <w:div w:id="1346635755">
              <w:marLeft w:val="0"/>
              <w:marRight w:val="0"/>
              <w:marTop w:val="0"/>
              <w:marBottom w:val="0"/>
              <w:divBdr>
                <w:top w:val="none" w:sz="0" w:space="0" w:color="auto"/>
                <w:left w:val="none" w:sz="0" w:space="0" w:color="auto"/>
                <w:bottom w:val="none" w:sz="0" w:space="0" w:color="auto"/>
                <w:right w:val="none" w:sz="0" w:space="0" w:color="auto"/>
              </w:divBdr>
            </w:div>
            <w:div w:id="1446801923">
              <w:marLeft w:val="0"/>
              <w:marRight w:val="0"/>
              <w:marTop w:val="0"/>
              <w:marBottom w:val="0"/>
              <w:divBdr>
                <w:top w:val="none" w:sz="0" w:space="0" w:color="auto"/>
                <w:left w:val="none" w:sz="0" w:space="0" w:color="auto"/>
                <w:bottom w:val="none" w:sz="0" w:space="0" w:color="auto"/>
                <w:right w:val="none" w:sz="0" w:space="0" w:color="auto"/>
              </w:divBdr>
            </w:div>
            <w:div w:id="11106638">
              <w:marLeft w:val="0"/>
              <w:marRight w:val="0"/>
              <w:marTop w:val="0"/>
              <w:marBottom w:val="0"/>
              <w:divBdr>
                <w:top w:val="none" w:sz="0" w:space="0" w:color="auto"/>
                <w:left w:val="none" w:sz="0" w:space="0" w:color="auto"/>
                <w:bottom w:val="none" w:sz="0" w:space="0" w:color="auto"/>
                <w:right w:val="none" w:sz="0" w:space="0" w:color="auto"/>
              </w:divBdr>
            </w:div>
            <w:div w:id="1388333139">
              <w:marLeft w:val="0"/>
              <w:marRight w:val="0"/>
              <w:marTop w:val="0"/>
              <w:marBottom w:val="0"/>
              <w:divBdr>
                <w:top w:val="none" w:sz="0" w:space="0" w:color="auto"/>
                <w:left w:val="none" w:sz="0" w:space="0" w:color="auto"/>
                <w:bottom w:val="none" w:sz="0" w:space="0" w:color="auto"/>
                <w:right w:val="none" w:sz="0" w:space="0" w:color="auto"/>
              </w:divBdr>
            </w:div>
            <w:div w:id="1052535536">
              <w:marLeft w:val="0"/>
              <w:marRight w:val="0"/>
              <w:marTop w:val="0"/>
              <w:marBottom w:val="0"/>
              <w:divBdr>
                <w:top w:val="none" w:sz="0" w:space="0" w:color="auto"/>
                <w:left w:val="none" w:sz="0" w:space="0" w:color="auto"/>
                <w:bottom w:val="none" w:sz="0" w:space="0" w:color="auto"/>
                <w:right w:val="none" w:sz="0" w:space="0" w:color="auto"/>
              </w:divBdr>
            </w:div>
            <w:div w:id="673146661">
              <w:marLeft w:val="0"/>
              <w:marRight w:val="0"/>
              <w:marTop w:val="0"/>
              <w:marBottom w:val="0"/>
              <w:divBdr>
                <w:top w:val="none" w:sz="0" w:space="0" w:color="auto"/>
                <w:left w:val="none" w:sz="0" w:space="0" w:color="auto"/>
                <w:bottom w:val="none" w:sz="0" w:space="0" w:color="auto"/>
                <w:right w:val="none" w:sz="0" w:space="0" w:color="auto"/>
              </w:divBdr>
            </w:div>
            <w:div w:id="316106639">
              <w:marLeft w:val="0"/>
              <w:marRight w:val="0"/>
              <w:marTop w:val="0"/>
              <w:marBottom w:val="0"/>
              <w:divBdr>
                <w:top w:val="none" w:sz="0" w:space="0" w:color="auto"/>
                <w:left w:val="none" w:sz="0" w:space="0" w:color="auto"/>
                <w:bottom w:val="none" w:sz="0" w:space="0" w:color="auto"/>
                <w:right w:val="none" w:sz="0" w:space="0" w:color="auto"/>
              </w:divBdr>
            </w:div>
            <w:div w:id="2140104243">
              <w:marLeft w:val="0"/>
              <w:marRight w:val="0"/>
              <w:marTop w:val="0"/>
              <w:marBottom w:val="0"/>
              <w:divBdr>
                <w:top w:val="none" w:sz="0" w:space="0" w:color="auto"/>
                <w:left w:val="none" w:sz="0" w:space="0" w:color="auto"/>
                <w:bottom w:val="none" w:sz="0" w:space="0" w:color="auto"/>
                <w:right w:val="none" w:sz="0" w:space="0" w:color="auto"/>
              </w:divBdr>
            </w:div>
            <w:div w:id="1397586950">
              <w:marLeft w:val="0"/>
              <w:marRight w:val="0"/>
              <w:marTop w:val="0"/>
              <w:marBottom w:val="0"/>
              <w:divBdr>
                <w:top w:val="none" w:sz="0" w:space="0" w:color="auto"/>
                <w:left w:val="none" w:sz="0" w:space="0" w:color="auto"/>
                <w:bottom w:val="none" w:sz="0" w:space="0" w:color="auto"/>
                <w:right w:val="none" w:sz="0" w:space="0" w:color="auto"/>
              </w:divBdr>
            </w:div>
            <w:div w:id="781919855">
              <w:marLeft w:val="0"/>
              <w:marRight w:val="0"/>
              <w:marTop w:val="0"/>
              <w:marBottom w:val="0"/>
              <w:divBdr>
                <w:top w:val="none" w:sz="0" w:space="0" w:color="auto"/>
                <w:left w:val="none" w:sz="0" w:space="0" w:color="auto"/>
                <w:bottom w:val="none" w:sz="0" w:space="0" w:color="auto"/>
                <w:right w:val="none" w:sz="0" w:space="0" w:color="auto"/>
              </w:divBdr>
            </w:div>
            <w:div w:id="345983182">
              <w:marLeft w:val="0"/>
              <w:marRight w:val="0"/>
              <w:marTop w:val="0"/>
              <w:marBottom w:val="0"/>
              <w:divBdr>
                <w:top w:val="none" w:sz="0" w:space="0" w:color="auto"/>
                <w:left w:val="none" w:sz="0" w:space="0" w:color="auto"/>
                <w:bottom w:val="none" w:sz="0" w:space="0" w:color="auto"/>
                <w:right w:val="none" w:sz="0" w:space="0" w:color="auto"/>
              </w:divBdr>
            </w:div>
            <w:div w:id="611941592">
              <w:marLeft w:val="0"/>
              <w:marRight w:val="0"/>
              <w:marTop w:val="0"/>
              <w:marBottom w:val="0"/>
              <w:divBdr>
                <w:top w:val="none" w:sz="0" w:space="0" w:color="auto"/>
                <w:left w:val="none" w:sz="0" w:space="0" w:color="auto"/>
                <w:bottom w:val="none" w:sz="0" w:space="0" w:color="auto"/>
                <w:right w:val="none" w:sz="0" w:space="0" w:color="auto"/>
              </w:divBdr>
            </w:div>
            <w:div w:id="515197796">
              <w:marLeft w:val="0"/>
              <w:marRight w:val="0"/>
              <w:marTop w:val="0"/>
              <w:marBottom w:val="0"/>
              <w:divBdr>
                <w:top w:val="none" w:sz="0" w:space="0" w:color="auto"/>
                <w:left w:val="none" w:sz="0" w:space="0" w:color="auto"/>
                <w:bottom w:val="none" w:sz="0" w:space="0" w:color="auto"/>
                <w:right w:val="none" w:sz="0" w:space="0" w:color="auto"/>
              </w:divBdr>
            </w:div>
            <w:div w:id="1355233621">
              <w:marLeft w:val="0"/>
              <w:marRight w:val="0"/>
              <w:marTop w:val="0"/>
              <w:marBottom w:val="0"/>
              <w:divBdr>
                <w:top w:val="none" w:sz="0" w:space="0" w:color="auto"/>
                <w:left w:val="none" w:sz="0" w:space="0" w:color="auto"/>
                <w:bottom w:val="none" w:sz="0" w:space="0" w:color="auto"/>
                <w:right w:val="none" w:sz="0" w:space="0" w:color="auto"/>
              </w:divBdr>
            </w:div>
            <w:div w:id="291713843">
              <w:marLeft w:val="0"/>
              <w:marRight w:val="0"/>
              <w:marTop w:val="0"/>
              <w:marBottom w:val="0"/>
              <w:divBdr>
                <w:top w:val="none" w:sz="0" w:space="0" w:color="auto"/>
                <w:left w:val="none" w:sz="0" w:space="0" w:color="auto"/>
                <w:bottom w:val="none" w:sz="0" w:space="0" w:color="auto"/>
                <w:right w:val="none" w:sz="0" w:space="0" w:color="auto"/>
              </w:divBdr>
            </w:div>
            <w:div w:id="1296105786">
              <w:marLeft w:val="0"/>
              <w:marRight w:val="0"/>
              <w:marTop w:val="0"/>
              <w:marBottom w:val="0"/>
              <w:divBdr>
                <w:top w:val="none" w:sz="0" w:space="0" w:color="auto"/>
                <w:left w:val="none" w:sz="0" w:space="0" w:color="auto"/>
                <w:bottom w:val="none" w:sz="0" w:space="0" w:color="auto"/>
                <w:right w:val="none" w:sz="0" w:space="0" w:color="auto"/>
              </w:divBdr>
            </w:div>
            <w:div w:id="285742815">
              <w:marLeft w:val="0"/>
              <w:marRight w:val="0"/>
              <w:marTop w:val="0"/>
              <w:marBottom w:val="0"/>
              <w:divBdr>
                <w:top w:val="none" w:sz="0" w:space="0" w:color="auto"/>
                <w:left w:val="none" w:sz="0" w:space="0" w:color="auto"/>
                <w:bottom w:val="none" w:sz="0" w:space="0" w:color="auto"/>
                <w:right w:val="none" w:sz="0" w:space="0" w:color="auto"/>
              </w:divBdr>
            </w:div>
            <w:div w:id="32848430">
              <w:marLeft w:val="0"/>
              <w:marRight w:val="0"/>
              <w:marTop w:val="0"/>
              <w:marBottom w:val="0"/>
              <w:divBdr>
                <w:top w:val="none" w:sz="0" w:space="0" w:color="auto"/>
                <w:left w:val="none" w:sz="0" w:space="0" w:color="auto"/>
                <w:bottom w:val="none" w:sz="0" w:space="0" w:color="auto"/>
                <w:right w:val="none" w:sz="0" w:space="0" w:color="auto"/>
              </w:divBdr>
            </w:div>
            <w:div w:id="208763503">
              <w:marLeft w:val="0"/>
              <w:marRight w:val="0"/>
              <w:marTop w:val="0"/>
              <w:marBottom w:val="0"/>
              <w:divBdr>
                <w:top w:val="none" w:sz="0" w:space="0" w:color="auto"/>
                <w:left w:val="none" w:sz="0" w:space="0" w:color="auto"/>
                <w:bottom w:val="none" w:sz="0" w:space="0" w:color="auto"/>
                <w:right w:val="none" w:sz="0" w:space="0" w:color="auto"/>
              </w:divBdr>
            </w:div>
            <w:div w:id="438724607">
              <w:marLeft w:val="0"/>
              <w:marRight w:val="0"/>
              <w:marTop w:val="0"/>
              <w:marBottom w:val="0"/>
              <w:divBdr>
                <w:top w:val="none" w:sz="0" w:space="0" w:color="auto"/>
                <w:left w:val="none" w:sz="0" w:space="0" w:color="auto"/>
                <w:bottom w:val="none" w:sz="0" w:space="0" w:color="auto"/>
                <w:right w:val="none" w:sz="0" w:space="0" w:color="auto"/>
              </w:divBdr>
            </w:div>
            <w:div w:id="916329627">
              <w:marLeft w:val="0"/>
              <w:marRight w:val="0"/>
              <w:marTop w:val="0"/>
              <w:marBottom w:val="0"/>
              <w:divBdr>
                <w:top w:val="none" w:sz="0" w:space="0" w:color="auto"/>
                <w:left w:val="none" w:sz="0" w:space="0" w:color="auto"/>
                <w:bottom w:val="none" w:sz="0" w:space="0" w:color="auto"/>
                <w:right w:val="none" w:sz="0" w:space="0" w:color="auto"/>
              </w:divBdr>
            </w:div>
            <w:div w:id="334039389">
              <w:marLeft w:val="0"/>
              <w:marRight w:val="0"/>
              <w:marTop w:val="0"/>
              <w:marBottom w:val="0"/>
              <w:divBdr>
                <w:top w:val="none" w:sz="0" w:space="0" w:color="auto"/>
                <w:left w:val="none" w:sz="0" w:space="0" w:color="auto"/>
                <w:bottom w:val="none" w:sz="0" w:space="0" w:color="auto"/>
                <w:right w:val="none" w:sz="0" w:space="0" w:color="auto"/>
              </w:divBdr>
            </w:div>
            <w:div w:id="1314607481">
              <w:marLeft w:val="0"/>
              <w:marRight w:val="0"/>
              <w:marTop w:val="0"/>
              <w:marBottom w:val="0"/>
              <w:divBdr>
                <w:top w:val="none" w:sz="0" w:space="0" w:color="auto"/>
                <w:left w:val="none" w:sz="0" w:space="0" w:color="auto"/>
                <w:bottom w:val="none" w:sz="0" w:space="0" w:color="auto"/>
                <w:right w:val="none" w:sz="0" w:space="0" w:color="auto"/>
              </w:divBdr>
            </w:div>
            <w:div w:id="1109735460">
              <w:marLeft w:val="0"/>
              <w:marRight w:val="0"/>
              <w:marTop w:val="0"/>
              <w:marBottom w:val="0"/>
              <w:divBdr>
                <w:top w:val="none" w:sz="0" w:space="0" w:color="auto"/>
                <w:left w:val="none" w:sz="0" w:space="0" w:color="auto"/>
                <w:bottom w:val="none" w:sz="0" w:space="0" w:color="auto"/>
                <w:right w:val="none" w:sz="0" w:space="0" w:color="auto"/>
              </w:divBdr>
            </w:div>
            <w:div w:id="1477794998">
              <w:marLeft w:val="0"/>
              <w:marRight w:val="0"/>
              <w:marTop w:val="0"/>
              <w:marBottom w:val="0"/>
              <w:divBdr>
                <w:top w:val="none" w:sz="0" w:space="0" w:color="auto"/>
                <w:left w:val="none" w:sz="0" w:space="0" w:color="auto"/>
                <w:bottom w:val="none" w:sz="0" w:space="0" w:color="auto"/>
                <w:right w:val="none" w:sz="0" w:space="0" w:color="auto"/>
              </w:divBdr>
            </w:div>
            <w:div w:id="1184435403">
              <w:marLeft w:val="0"/>
              <w:marRight w:val="0"/>
              <w:marTop w:val="0"/>
              <w:marBottom w:val="0"/>
              <w:divBdr>
                <w:top w:val="none" w:sz="0" w:space="0" w:color="auto"/>
                <w:left w:val="none" w:sz="0" w:space="0" w:color="auto"/>
                <w:bottom w:val="none" w:sz="0" w:space="0" w:color="auto"/>
                <w:right w:val="none" w:sz="0" w:space="0" w:color="auto"/>
              </w:divBdr>
            </w:div>
            <w:div w:id="1409762988">
              <w:marLeft w:val="0"/>
              <w:marRight w:val="0"/>
              <w:marTop w:val="0"/>
              <w:marBottom w:val="0"/>
              <w:divBdr>
                <w:top w:val="none" w:sz="0" w:space="0" w:color="auto"/>
                <w:left w:val="none" w:sz="0" w:space="0" w:color="auto"/>
                <w:bottom w:val="none" w:sz="0" w:space="0" w:color="auto"/>
                <w:right w:val="none" w:sz="0" w:space="0" w:color="auto"/>
              </w:divBdr>
            </w:div>
            <w:div w:id="1339456653">
              <w:marLeft w:val="0"/>
              <w:marRight w:val="0"/>
              <w:marTop w:val="0"/>
              <w:marBottom w:val="0"/>
              <w:divBdr>
                <w:top w:val="none" w:sz="0" w:space="0" w:color="auto"/>
                <w:left w:val="none" w:sz="0" w:space="0" w:color="auto"/>
                <w:bottom w:val="none" w:sz="0" w:space="0" w:color="auto"/>
                <w:right w:val="none" w:sz="0" w:space="0" w:color="auto"/>
              </w:divBdr>
            </w:div>
            <w:div w:id="1722435569">
              <w:marLeft w:val="0"/>
              <w:marRight w:val="0"/>
              <w:marTop w:val="0"/>
              <w:marBottom w:val="0"/>
              <w:divBdr>
                <w:top w:val="none" w:sz="0" w:space="0" w:color="auto"/>
                <w:left w:val="none" w:sz="0" w:space="0" w:color="auto"/>
                <w:bottom w:val="none" w:sz="0" w:space="0" w:color="auto"/>
                <w:right w:val="none" w:sz="0" w:space="0" w:color="auto"/>
              </w:divBdr>
            </w:div>
            <w:div w:id="2094741035">
              <w:marLeft w:val="0"/>
              <w:marRight w:val="0"/>
              <w:marTop w:val="0"/>
              <w:marBottom w:val="0"/>
              <w:divBdr>
                <w:top w:val="none" w:sz="0" w:space="0" w:color="auto"/>
                <w:left w:val="none" w:sz="0" w:space="0" w:color="auto"/>
                <w:bottom w:val="none" w:sz="0" w:space="0" w:color="auto"/>
                <w:right w:val="none" w:sz="0" w:space="0" w:color="auto"/>
              </w:divBdr>
            </w:div>
            <w:div w:id="884605718">
              <w:marLeft w:val="0"/>
              <w:marRight w:val="0"/>
              <w:marTop w:val="0"/>
              <w:marBottom w:val="0"/>
              <w:divBdr>
                <w:top w:val="none" w:sz="0" w:space="0" w:color="auto"/>
                <w:left w:val="none" w:sz="0" w:space="0" w:color="auto"/>
                <w:bottom w:val="none" w:sz="0" w:space="0" w:color="auto"/>
                <w:right w:val="none" w:sz="0" w:space="0" w:color="auto"/>
              </w:divBdr>
            </w:div>
            <w:div w:id="1799490248">
              <w:marLeft w:val="0"/>
              <w:marRight w:val="0"/>
              <w:marTop w:val="0"/>
              <w:marBottom w:val="0"/>
              <w:divBdr>
                <w:top w:val="none" w:sz="0" w:space="0" w:color="auto"/>
                <w:left w:val="none" w:sz="0" w:space="0" w:color="auto"/>
                <w:bottom w:val="none" w:sz="0" w:space="0" w:color="auto"/>
                <w:right w:val="none" w:sz="0" w:space="0" w:color="auto"/>
              </w:divBdr>
            </w:div>
            <w:div w:id="843666042">
              <w:marLeft w:val="0"/>
              <w:marRight w:val="0"/>
              <w:marTop w:val="0"/>
              <w:marBottom w:val="0"/>
              <w:divBdr>
                <w:top w:val="none" w:sz="0" w:space="0" w:color="auto"/>
                <w:left w:val="none" w:sz="0" w:space="0" w:color="auto"/>
                <w:bottom w:val="none" w:sz="0" w:space="0" w:color="auto"/>
                <w:right w:val="none" w:sz="0" w:space="0" w:color="auto"/>
              </w:divBdr>
            </w:div>
            <w:div w:id="1104961031">
              <w:marLeft w:val="0"/>
              <w:marRight w:val="0"/>
              <w:marTop w:val="0"/>
              <w:marBottom w:val="0"/>
              <w:divBdr>
                <w:top w:val="none" w:sz="0" w:space="0" w:color="auto"/>
                <w:left w:val="none" w:sz="0" w:space="0" w:color="auto"/>
                <w:bottom w:val="none" w:sz="0" w:space="0" w:color="auto"/>
                <w:right w:val="none" w:sz="0" w:space="0" w:color="auto"/>
              </w:divBdr>
            </w:div>
            <w:div w:id="1749231864">
              <w:marLeft w:val="0"/>
              <w:marRight w:val="0"/>
              <w:marTop w:val="0"/>
              <w:marBottom w:val="0"/>
              <w:divBdr>
                <w:top w:val="none" w:sz="0" w:space="0" w:color="auto"/>
                <w:left w:val="none" w:sz="0" w:space="0" w:color="auto"/>
                <w:bottom w:val="none" w:sz="0" w:space="0" w:color="auto"/>
                <w:right w:val="none" w:sz="0" w:space="0" w:color="auto"/>
              </w:divBdr>
            </w:div>
            <w:div w:id="1495224697">
              <w:marLeft w:val="0"/>
              <w:marRight w:val="0"/>
              <w:marTop w:val="0"/>
              <w:marBottom w:val="0"/>
              <w:divBdr>
                <w:top w:val="none" w:sz="0" w:space="0" w:color="auto"/>
                <w:left w:val="none" w:sz="0" w:space="0" w:color="auto"/>
                <w:bottom w:val="none" w:sz="0" w:space="0" w:color="auto"/>
                <w:right w:val="none" w:sz="0" w:space="0" w:color="auto"/>
              </w:divBdr>
            </w:div>
            <w:div w:id="1029450924">
              <w:marLeft w:val="0"/>
              <w:marRight w:val="0"/>
              <w:marTop w:val="0"/>
              <w:marBottom w:val="0"/>
              <w:divBdr>
                <w:top w:val="none" w:sz="0" w:space="0" w:color="auto"/>
                <w:left w:val="none" w:sz="0" w:space="0" w:color="auto"/>
                <w:bottom w:val="none" w:sz="0" w:space="0" w:color="auto"/>
                <w:right w:val="none" w:sz="0" w:space="0" w:color="auto"/>
              </w:divBdr>
            </w:div>
            <w:div w:id="1490945205">
              <w:marLeft w:val="0"/>
              <w:marRight w:val="0"/>
              <w:marTop w:val="0"/>
              <w:marBottom w:val="0"/>
              <w:divBdr>
                <w:top w:val="none" w:sz="0" w:space="0" w:color="auto"/>
                <w:left w:val="none" w:sz="0" w:space="0" w:color="auto"/>
                <w:bottom w:val="none" w:sz="0" w:space="0" w:color="auto"/>
                <w:right w:val="none" w:sz="0" w:space="0" w:color="auto"/>
              </w:divBdr>
            </w:div>
            <w:div w:id="239756789">
              <w:marLeft w:val="0"/>
              <w:marRight w:val="0"/>
              <w:marTop w:val="0"/>
              <w:marBottom w:val="0"/>
              <w:divBdr>
                <w:top w:val="none" w:sz="0" w:space="0" w:color="auto"/>
                <w:left w:val="none" w:sz="0" w:space="0" w:color="auto"/>
                <w:bottom w:val="none" w:sz="0" w:space="0" w:color="auto"/>
                <w:right w:val="none" w:sz="0" w:space="0" w:color="auto"/>
              </w:divBdr>
            </w:div>
            <w:div w:id="178085103">
              <w:marLeft w:val="0"/>
              <w:marRight w:val="0"/>
              <w:marTop w:val="0"/>
              <w:marBottom w:val="0"/>
              <w:divBdr>
                <w:top w:val="none" w:sz="0" w:space="0" w:color="auto"/>
                <w:left w:val="none" w:sz="0" w:space="0" w:color="auto"/>
                <w:bottom w:val="none" w:sz="0" w:space="0" w:color="auto"/>
                <w:right w:val="none" w:sz="0" w:space="0" w:color="auto"/>
              </w:divBdr>
            </w:div>
            <w:div w:id="1599098568">
              <w:marLeft w:val="0"/>
              <w:marRight w:val="0"/>
              <w:marTop w:val="0"/>
              <w:marBottom w:val="0"/>
              <w:divBdr>
                <w:top w:val="none" w:sz="0" w:space="0" w:color="auto"/>
                <w:left w:val="none" w:sz="0" w:space="0" w:color="auto"/>
                <w:bottom w:val="none" w:sz="0" w:space="0" w:color="auto"/>
                <w:right w:val="none" w:sz="0" w:space="0" w:color="auto"/>
              </w:divBdr>
            </w:div>
            <w:div w:id="1929922536">
              <w:marLeft w:val="0"/>
              <w:marRight w:val="0"/>
              <w:marTop w:val="0"/>
              <w:marBottom w:val="0"/>
              <w:divBdr>
                <w:top w:val="none" w:sz="0" w:space="0" w:color="auto"/>
                <w:left w:val="none" w:sz="0" w:space="0" w:color="auto"/>
                <w:bottom w:val="none" w:sz="0" w:space="0" w:color="auto"/>
                <w:right w:val="none" w:sz="0" w:space="0" w:color="auto"/>
              </w:divBdr>
            </w:div>
            <w:div w:id="948194307">
              <w:marLeft w:val="0"/>
              <w:marRight w:val="0"/>
              <w:marTop w:val="0"/>
              <w:marBottom w:val="0"/>
              <w:divBdr>
                <w:top w:val="none" w:sz="0" w:space="0" w:color="auto"/>
                <w:left w:val="none" w:sz="0" w:space="0" w:color="auto"/>
                <w:bottom w:val="none" w:sz="0" w:space="0" w:color="auto"/>
                <w:right w:val="none" w:sz="0" w:space="0" w:color="auto"/>
              </w:divBdr>
            </w:div>
            <w:div w:id="873427116">
              <w:marLeft w:val="0"/>
              <w:marRight w:val="0"/>
              <w:marTop w:val="0"/>
              <w:marBottom w:val="0"/>
              <w:divBdr>
                <w:top w:val="none" w:sz="0" w:space="0" w:color="auto"/>
                <w:left w:val="none" w:sz="0" w:space="0" w:color="auto"/>
                <w:bottom w:val="none" w:sz="0" w:space="0" w:color="auto"/>
                <w:right w:val="none" w:sz="0" w:space="0" w:color="auto"/>
              </w:divBdr>
            </w:div>
            <w:div w:id="489516326">
              <w:marLeft w:val="0"/>
              <w:marRight w:val="0"/>
              <w:marTop w:val="0"/>
              <w:marBottom w:val="0"/>
              <w:divBdr>
                <w:top w:val="none" w:sz="0" w:space="0" w:color="auto"/>
                <w:left w:val="none" w:sz="0" w:space="0" w:color="auto"/>
                <w:bottom w:val="none" w:sz="0" w:space="0" w:color="auto"/>
                <w:right w:val="none" w:sz="0" w:space="0" w:color="auto"/>
              </w:divBdr>
            </w:div>
            <w:div w:id="2135781245">
              <w:marLeft w:val="0"/>
              <w:marRight w:val="0"/>
              <w:marTop w:val="0"/>
              <w:marBottom w:val="0"/>
              <w:divBdr>
                <w:top w:val="none" w:sz="0" w:space="0" w:color="auto"/>
                <w:left w:val="none" w:sz="0" w:space="0" w:color="auto"/>
                <w:bottom w:val="none" w:sz="0" w:space="0" w:color="auto"/>
                <w:right w:val="none" w:sz="0" w:space="0" w:color="auto"/>
              </w:divBdr>
            </w:div>
            <w:div w:id="1229270730">
              <w:marLeft w:val="0"/>
              <w:marRight w:val="0"/>
              <w:marTop w:val="0"/>
              <w:marBottom w:val="0"/>
              <w:divBdr>
                <w:top w:val="none" w:sz="0" w:space="0" w:color="auto"/>
                <w:left w:val="none" w:sz="0" w:space="0" w:color="auto"/>
                <w:bottom w:val="none" w:sz="0" w:space="0" w:color="auto"/>
                <w:right w:val="none" w:sz="0" w:space="0" w:color="auto"/>
              </w:divBdr>
            </w:div>
            <w:div w:id="266012383">
              <w:marLeft w:val="0"/>
              <w:marRight w:val="0"/>
              <w:marTop w:val="0"/>
              <w:marBottom w:val="0"/>
              <w:divBdr>
                <w:top w:val="none" w:sz="0" w:space="0" w:color="auto"/>
                <w:left w:val="none" w:sz="0" w:space="0" w:color="auto"/>
                <w:bottom w:val="none" w:sz="0" w:space="0" w:color="auto"/>
                <w:right w:val="none" w:sz="0" w:space="0" w:color="auto"/>
              </w:divBdr>
            </w:div>
            <w:div w:id="904031256">
              <w:marLeft w:val="0"/>
              <w:marRight w:val="0"/>
              <w:marTop w:val="0"/>
              <w:marBottom w:val="0"/>
              <w:divBdr>
                <w:top w:val="none" w:sz="0" w:space="0" w:color="auto"/>
                <w:left w:val="none" w:sz="0" w:space="0" w:color="auto"/>
                <w:bottom w:val="none" w:sz="0" w:space="0" w:color="auto"/>
                <w:right w:val="none" w:sz="0" w:space="0" w:color="auto"/>
              </w:divBdr>
            </w:div>
            <w:div w:id="2557794">
              <w:marLeft w:val="0"/>
              <w:marRight w:val="0"/>
              <w:marTop w:val="0"/>
              <w:marBottom w:val="0"/>
              <w:divBdr>
                <w:top w:val="none" w:sz="0" w:space="0" w:color="auto"/>
                <w:left w:val="none" w:sz="0" w:space="0" w:color="auto"/>
                <w:bottom w:val="none" w:sz="0" w:space="0" w:color="auto"/>
                <w:right w:val="none" w:sz="0" w:space="0" w:color="auto"/>
              </w:divBdr>
            </w:div>
            <w:div w:id="1441412077">
              <w:marLeft w:val="0"/>
              <w:marRight w:val="0"/>
              <w:marTop w:val="0"/>
              <w:marBottom w:val="0"/>
              <w:divBdr>
                <w:top w:val="none" w:sz="0" w:space="0" w:color="auto"/>
                <w:left w:val="none" w:sz="0" w:space="0" w:color="auto"/>
                <w:bottom w:val="none" w:sz="0" w:space="0" w:color="auto"/>
                <w:right w:val="none" w:sz="0" w:space="0" w:color="auto"/>
              </w:divBdr>
            </w:div>
            <w:div w:id="578054910">
              <w:marLeft w:val="0"/>
              <w:marRight w:val="0"/>
              <w:marTop w:val="0"/>
              <w:marBottom w:val="0"/>
              <w:divBdr>
                <w:top w:val="none" w:sz="0" w:space="0" w:color="auto"/>
                <w:left w:val="none" w:sz="0" w:space="0" w:color="auto"/>
                <w:bottom w:val="none" w:sz="0" w:space="0" w:color="auto"/>
                <w:right w:val="none" w:sz="0" w:space="0" w:color="auto"/>
              </w:divBdr>
            </w:div>
            <w:div w:id="1010448787">
              <w:marLeft w:val="0"/>
              <w:marRight w:val="0"/>
              <w:marTop w:val="0"/>
              <w:marBottom w:val="0"/>
              <w:divBdr>
                <w:top w:val="none" w:sz="0" w:space="0" w:color="auto"/>
                <w:left w:val="none" w:sz="0" w:space="0" w:color="auto"/>
                <w:bottom w:val="none" w:sz="0" w:space="0" w:color="auto"/>
                <w:right w:val="none" w:sz="0" w:space="0" w:color="auto"/>
              </w:divBdr>
            </w:div>
            <w:div w:id="1506557670">
              <w:marLeft w:val="0"/>
              <w:marRight w:val="0"/>
              <w:marTop w:val="0"/>
              <w:marBottom w:val="0"/>
              <w:divBdr>
                <w:top w:val="none" w:sz="0" w:space="0" w:color="auto"/>
                <w:left w:val="none" w:sz="0" w:space="0" w:color="auto"/>
                <w:bottom w:val="none" w:sz="0" w:space="0" w:color="auto"/>
                <w:right w:val="none" w:sz="0" w:space="0" w:color="auto"/>
              </w:divBdr>
            </w:div>
            <w:div w:id="675379684">
              <w:marLeft w:val="0"/>
              <w:marRight w:val="0"/>
              <w:marTop w:val="0"/>
              <w:marBottom w:val="0"/>
              <w:divBdr>
                <w:top w:val="none" w:sz="0" w:space="0" w:color="auto"/>
                <w:left w:val="none" w:sz="0" w:space="0" w:color="auto"/>
                <w:bottom w:val="none" w:sz="0" w:space="0" w:color="auto"/>
                <w:right w:val="none" w:sz="0" w:space="0" w:color="auto"/>
              </w:divBdr>
            </w:div>
            <w:div w:id="997883105">
              <w:marLeft w:val="0"/>
              <w:marRight w:val="0"/>
              <w:marTop w:val="0"/>
              <w:marBottom w:val="0"/>
              <w:divBdr>
                <w:top w:val="none" w:sz="0" w:space="0" w:color="auto"/>
                <w:left w:val="none" w:sz="0" w:space="0" w:color="auto"/>
                <w:bottom w:val="none" w:sz="0" w:space="0" w:color="auto"/>
                <w:right w:val="none" w:sz="0" w:space="0" w:color="auto"/>
              </w:divBdr>
            </w:div>
            <w:div w:id="1750272260">
              <w:marLeft w:val="0"/>
              <w:marRight w:val="0"/>
              <w:marTop w:val="0"/>
              <w:marBottom w:val="0"/>
              <w:divBdr>
                <w:top w:val="none" w:sz="0" w:space="0" w:color="auto"/>
                <w:left w:val="none" w:sz="0" w:space="0" w:color="auto"/>
                <w:bottom w:val="none" w:sz="0" w:space="0" w:color="auto"/>
                <w:right w:val="none" w:sz="0" w:space="0" w:color="auto"/>
              </w:divBdr>
            </w:div>
            <w:div w:id="1499728129">
              <w:marLeft w:val="0"/>
              <w:marRight w:val="0"/>
              <w:marTop w:val="0"/>
              <w:marBottom w:val="0"/>
              <w:divBdr>
                <w:top w:val="none" w:sz="0" w:space="0" w:color="auto"/>
                <w:left w:val="none" w:sz="0" w:space="0" w:color="auto"/>
                <w:bottom w:val="none" w:sz="0" w:space="0" w:color="auto"/>
                <w:right w:val="none" w:sz="0" w:space="0" w:color="auto"/>
              </w:divBdr>
            </w:div>
            <w:div w:id="184158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688">
      <w:bodyDiv w:val="1"/>
      <w:marLeft w:val="0"/>
      <w:marRight w:val="0"/>
      <w:marTop w:val="0"/>
      <w:marBottom w:val="0"/>
      <w:divBdr>
        <w:top w:val="none" w:sz="0" w:space="0" w:color="auto"/>
        <w:left w:val="none" w:sz="0" w:space="0" w:color="auto"/>
        <w:bottom w:val="none" w:sz="0" w:space="0" w:color="auto"/>
        <w:right w:val="none" w:sz="0" w:space="0" w:color="auto"/>
      </w:divBdr>
      <w:divsChild>
        <w:div w:id="302934022">
          <w:marLeft w:val="640"/>
          <w:marRight w:val="0"/>
          <w:marTop w:val="0"/>
          <w:marBottom w:val="0"/>
          <w:divBdr>
            <w:top w:val="none" w:sz="0" w:space="0" w:color="auto"/>
            <w:left w:val="none" w:sz="0" w:space="0" w:color="auto"/>
            <w:bottom w:val="none" w:sz="0" w:space="0" w:color="auto"/>
            <w:right w:val="none" w:sz="0" w:space="0" w:color="auto"/>
          </w:divBdr>
        </w:div>
        <w:div w:id="1232156077">
          <w:marLeft w:val="640"/>
          <w:marRight w:val="0"/>
          <w:marTop w:val="0"/>
          <w:marBottom w:val="0"/>
          <w:divBdr>
            <w:top w:val="none" w:sz="0" w:space="0" w:color="auto"/>
            <w:left w:val="none" w:sz="0" w:space="0" w:color="auto"/>
            <w:bottom w:val="none" w:sz="0" w:space="0" w:color="auto"/>
            <w:right w:val="none" w:sz="0" w:space="0" w:color="auto"/>
          </w:divBdr>
        </w:div>
        <w:div w:id="932517826">
          <w:marLeft w:val="640"/>
          <w:marRight w:val="0"/>
          <w:marTop w:val="0"/>
          <w:marBottom w:val="0"/>
          <w:divBdr>
            <w:top w:val="none" w:sz="0" w:space="0" w:color="auto"/>
            <w:left w:val="none" w:sz="0" w:space="0" w:color="auto"/>
            <w:bottom w:val="none" w:sz="0" w:space="0" w:color="auto"/>
            <w:right w:val="none" w:sz="0" w:space="0" w:color="auto"/>
          </w:divBdr>
        </w:div>
        <w:div w:id="1984502347">
          <w:marLeft w:val="640"/>
          <w:marRight w:val="0"/>
          <w:marTop w:val="0"/>
          <w:marBottom w:val="0"/>
          <w:divBdr>
            <w:top w:val="none" w:sz="0" w:space="0" w:color="auto"/>
            <w:left w:val="none" w:sz="0" w:space="0" w:color="auto"/>
            <w:bottom w:val="none" w:sz="0" w:space="0" w:color="auto"/>
            <w:right w:val="none" w:sz="0" w:space="0" w:color="auto"/>
          </w:divBdr>
        </w:div>
        <w:div w:id="1371227440">
          <w:marLeft w:val="640"/>
          <w:marRight w:val="0"/>
          <w:marTop w:val="0"/>
          <w:marBottom w:val="0"/>
          <w:divBdr>
            <w:top w:val="none" w:sz="0" w:space="0" w:color="auto"/>
            <w:left w:val="none" w:sz="0" w:space="0" w:color="auto"/>
            <w:bottom w:val="none" w:sz="0" w:space="0" w:color="auto"/>
            <w:right w:val="none" w:sz="0" w:space="0" w:color="auto"/>
          </w:divBdr>
        </w:div>
        <w:div w:id="1285385552">
          <w:marLeft w:val="640"/>
          <w:marRight w:val="0"/>
          <w:marTop w:val="0"/>
          <w:marBottom w:val="0"/>
          <w:divBdr>
            <w:top w:val="none" w:sz="0" w:space="0" w:color="auto"/>
            <w:left w:val="none" w:sz="0" w:space="0" w:color="auto"/>
            <w:bottom w:val="none" w:sz="0" w:space="0" w:color="auto"/>
            <w:right w:val="none" w:sz="0" w:space="0" w:color="auto"/>
          </w:divBdr>
        </w:div>
        <w:div w:id="1170096859">
          <w:marLeft w:val="640"/>
          <w:marRight w:val="0"/>
          <w:marTop w:val="0"/>
          <w:marBottom w:val="0"/>
          <w:divBdr>
            <w:top w:val="none" w:sz="0" w:space="0" w:color="auto"/>
            <w:left w:val="none" w:sz="0" w:space="0" w:color="auto"/>
            <w:bottom w:val="none" w:sz="0" w:space="0" w:color="auto"/>
            <w:right w:val="none" w:sz="0" w:space="0" w:color="auto"/>
          </w:divBdr>
        </w:div>
        <w:div w:id="1587611461">
          <w:marLeft w:val="640"/>
          <w:marRight w:val="0"/>
          <w:marTop w:val="0"/>
          <w:marBottom w:val="0"/>
          <w:divBdr>
            <w:top w:val="none" w:sz="0" w:space="0" w:color="auto"/>
            <w:left w:val="none" w:sz="0" w:space="0" w:color="auto"/>
            <w:bottom w:val="none" w:sz="0" w:space="0" w:color="auto"/>
            <w:right w:val="none" w:sz="0" w:space="0" w:color="auto"/>
          </w:divBdr>
        </w:div>
        <w:div w:id="1937399903">
          <w:marLeft w:val="640"/>
          <w:marRight w:val="0"/>
          <w:marTop w:val="0"/>
          <w:marBottom w:val="0"/>
          <w:divBdr>
            <w:top w:val="none" w:sz="0" w:space="0" w:color="auto"/>
            <w:left w:val="none" w:sz="0" w:space="0" w:color="auto"/>
            <w:bottom w:val="none" w:sz="0" w:space="0" w:color="auto"/>
            <w:right w:val="none" w:sz="0" w:space="0" w:color="auto"/>
          </w:divBdr>
        </w:div>
        <w:div w:id="1134718724">
          <w:marLeft w:val="640"/>
          <w:marRight w:val="0"/>
          <w:marTop w:val="0"/>
          <w:marBottom w:val="0"/>
          <w:divBdr>
            <w:top w:val="none" w:sz="0" w:space="0" w:color="auto"/>
            <w:left w:val="none" w:sz="0" w:space="0" w:color="auto"/>
            <w:bottom w:val="none" w:sz="0" w:space="0" w:color="auto"/>
            <w:right w:val="none" w:sz="0" w:space="0" w:color="auto"/>
          </w:divBdr>
        </w:div>
        <w:div w:id="674648036">
          <w:marLeft w:val="640"/>
          <w:marRight w:val="0"/>
          <w:marTop w:val="0"/>
          <w:marBottom w:val="0"/>
          <w:divBdr>
            <w:top w:val="none" w:sz="0" w:space="0" w:color="auto"/>
            <w:left w:val="none" w:sz="0" w:space="0" w:color="auto"/>
            <w:bottom w:val="none" w:sz="0" w:space="0" w:color="auto"/>
            <w:right w:val="none" w:sz="0" w:space="0" w:color="auto"/>
          </w:divBdr>
        </w:div>
        <w:div w:id="1802455019">
          <w:marLeft w:val="640"/>
          <w:marRight w:val="0"/>
          <w:marTop w:val="0"/>
          <w:marBottom w:val="0"/>
          <w:divBdr>
            <w:top w:val="none" w:sz="0" w:space="0" w:color="auto"/>
            <w:left w:val="none" w:sz="0" w:space="0" w:color="auto"/>
            <w:bottom w:val="none" w:sz="0" w:space="0" w:color="auto"/>
            <w:right w:val="none" w:sz="0" w:space="0" w:color="auto"/>
          </w:divBdr>
        </w:div>
        <w:div w:id="754017372">
          <w:marLeft w:val="640"/>
          <w:marRight w:val="0"/>
          <w:marTop w:val="0"/>
          <w:marBottom w:val="0"/>
          <w:divBdr>
            <w:top w:val="none" w:sz="0" w:space="0" w:color="auto"/>
            <w:left w:val="none" w:sz="0" w:space="0" w:color="auto"/>
            <w:bottom w:val="none" w:sz="0" w:space="0" w:color="auto"/>
            <w:right w:val="none" w:sz="0" w:space="0" w:color="auto"/>
          </w:divBdr>
        </w:div>
        <w:div w:id="1323772468">
          <w:marLeft w:val="640"/>
          <w:marRight w:val="0"/>
          <w:marTop w:val="0"/>
          <w:marBottom w:val="0"/>
          <w:divBdr>
            <w:top w:val="none" w:sz="0" w:space="0" w:color="auto"/>
            <w:left w:val="none" w:sz="0" w:space="0" w:color="auto"/>
            <w:bottom w:val="none" w:sz="0" w:space="0" w:color="auto"/>
            <w:right w:val="none" w:sz="0" w:space="0" w:color="auto"/>
          </w:divBdr>
        </w:div>
        <w:div w:id="652372358">
          <w:marLeft w:val="640"/>
          <w:marRight w:val="0"/>
          <w:marTop w:val="0"/>
          <w:marBottom w:val="0"/>
          <w:divBdr>
            <w:top w:val="none" w:sz="0" w:space="0" w:color="auto"/>
            <w:left w:val="none" w:sz="0" w:space="0" w:color="auto"/>
            <w:bottom w:val="none" w:sz="0" w:space="0" w:color="auto"/>
            <w:right w:val="none" w:sz="0" w:space="0" w:color="auto"/>
          </w:divBdr>
        </w:div>
        <w:div w:id="1943494504">
          <w:marLeft w:val="640"/>
          <w:marRight w:val="0"/>
          <w:marTop w:val="0"/>
          <w:marBottom w:val="0"/>
          <w:divBdr>
            <w:top w:val="none" w:sz="0" w:space="0" w:color="auto"/>
            <w:left w:val="none" w:sz="0" w:space="0" w:color="auto"/>
            <w:bottom w:val="none" w:sz="0" w:space="0" w:color="auto"/>
            <w:right w:val="none" w:sz="0" w:space="0" w:color="auto"/>
          </w:divBdr>
        </w:div>
        <w:div w:id="1140223684">
          <w:marLeft w:val="640"/>
          <w:marRight w:val="0"/>
          <w:marTop w:val="0"/>
          <w:marBottom w:val="0"/>
          <w:divBdr>
            <w:top w:val="none" w:sz="0" w:space="0" w:color="auto"/>
            <w:left w:val="none" w:sz="0" w:space="0" w:color="auto"/>
            <w:bottom w:val="none" w:sz="0" w:space="0" w:color="auto"/>
            <w:right w:val="none" w:sz="0" w:space="0" w:color="auto"/>
          </w:divBdr>
        </w:div>
        <w:div w:id="1926916636">
          <w:marLeft w:val="640"/>
          <w:marRight w:val="0"/>
          <w:marTop w:val="0"/>
          <w:marBottom w:val="0"/>
          <w:divBdr>
            <w:top w:val="none" w:sz="0" w:space="0" w:color="auto"/>
            <w:left w:val="none" w:sz="0" w:space="0" w:color="auto"/>
            <w:bottom w:val="none" w:sz="0" w:space="0" w:color="auto"/>
            <w:right w:val="none" w:sz="0" w:space="0" w:color="auto"/>
          </w:divBdr>
        </w:div>
        <w:div w:id="1633441370">
          <w:marLeft w:val="640"/>
          <w:marRight w:val="0"/>
          <w:marTop w:val="0"/>
          <w:marBottom w:val="0"/>
          <w:divBdr>
            <w:top w:val="none" w:sz="0" w:space="0" w:color="auto"/>
            <w:left w:val="none" w:sz="0" w:space="0" w:color="auto"/>
            <w:bottom w:val="none" w:sz="0" w:space="0" w:color="auto"/>
            <w:right w:val="none" w:sz="0" w:space="0" w:color="auto"/>
          </w:divBdr>
        </w:div>
        <w:div w:id="1237475751">
          <w:marLeft w:val="640"/>
          <w:marRight w:val="0"/>
          <w:marTop w:val="0"/>
          <w:marBottom w:val="0"/>
          <w:divBdr>
            <w:top w:val="none" w:sz="0" w:space="0" w:color="auto"/>
            <w:left w:val="none" w:sz="0" w:space="0" w:color="auto"/>
            <w:bottom w:val="none" w:sz="0" w:space="0" w:color="auto"/>
            <w:right w:val="none" w:sz="0" w:space="0" w:color="auto"/>
          </w:divBdr>
        </w:div>
        <w:div w:id="1957330816">
          <w:marLeft w:val="640"/>
          <w:marRight w:val="0"/>
          <w:marTop w:val="0"/>
          <w:marBottom w:val="0"/>
          <w:divBdr>
            <w:top w:val="none" w:sz="0" w:space="0" w:color="auto"/>
            <w:left w:val="none" w:sz="0" w:space="0" w:color="auto"/>
            <w:bottom w:val="none" w:sz="0" w:space="0" w:color="auto"/>
            <w:right w:val="none" w:sz="0" w:space="0" w:color="auto"/>
          </w:divBdr>
        </w:div>
        <w:div w:id="21637750">
          <w:marLeft w:val="640"/>
          <w:marRight w:val="0"/>
          <w:marTop w:val="0"/>
          <w:marBottom w:val="0"/>
          <w:divBdr>
            <w:top w:val="none" w:sz="0" w:space="0" w:color="auto"/>
            <w:left w:val="none" w:sz="0" w:space="0" w:color="auto"/>
            <w:bottom w:val="none" w:sz="0" w:space="0" w:color="auto"/>
            <w:right w:val="none" w:sz="0" w:space="0" w:color="auto"/>
          </w:divBdr>
        </w:div>
        <w:div w:id="2067796521">
          <w:marLeft w:val="640"/>
          <w:marRight w:val="0"/>
          <w:marTop w:val="0"/>
          <w:marBottom w:val="0"/>
          <w:divBdr>
            <w:top w:val="none" w:sz="0" w:space="0" w:color="auto"/>
            <w:left w:val="none" w:sz="0" w:space="0" w:color="auto"/>
            <w:bottom w:val="none" w:sz="0" w:space="0" w:color="auto"/>
            <w:right w:val="none" w:sz="0" w:space="0" w:color="auto"/>
          </w:divBdr>
        </w:div>
        <w:div w:id="1180466225">
          <w:marLeft w:val="640"/>
          <w:marRight w:val="0"/>
          <w:marTop w:val="0"/>
          <w:marBottom w:val="0"/>
          <w:divBdr>
            <w:top w:val="none" w:sz="0" w:space="0" w:color="auto"/>
            <w:left w:val="none" w:sz="0" w:space="0" w:color="auto"/>
            <w:bottom w:val="none" w:sz="0" w:space="0" w:color="auto"/>
            <w:right w:val="none" w:sz="0" w:space="0" w:color="auto"/>
          </w:divBdr>
        </w:div>
        <w:div w:id="591817489">
          <w:marLeft w:val="640"/>
          <w:marRight w:val="0"/>
          <w:marTop w:val="0"/>
          <w:marBottom w:val="0"/>
          <w:divBdr>
            <w:top w:val="none" w:sz="0" w:space="0" w:color="auto"/>
            <w:left w:val="none" w:sz="0" w:space="0" w:color="auto"/>
            <w:bottom w:val="none" w:sz="0" w:space="0" w:color="auto"/>
            <w:right w:val="none" w:sz="0" w:space="0" w:color="auto"/>
          </w:divBdr>
        </w:div>
        <w:div w:id="549609066">
          <w:marLeft w:val="640"/>
          <w:marRight w:val="0"/>
          <w:marTop w:val="0"/>
          <w:marBottom w:val="0"/>
          <w:divBdr>
            <w:top w:val="none" w:sz="0" w:space="0" w:color="auto"/>
            <w:left w:val="none" w:sz="0" w:space="0" w:color="auto"/>
            <w:bottom w:val="none" w:sz="0" w:space="0" w:color="auto"/>
            <w:right w:val="none" w:sz="0" w:space="0" w:color="auto"/>
          </w:divBdr>
        </w:div>
        <w:div w:id="930236381">
          <w:marLeft w:val="640"/>
          <w:marRight w:val="0"/>
          <w:marTop w:val="0"/>
          <w:marBottom w:val="0"/>
          <w:divBdr>
            <w:top w:val="none" w:sz="0" w:space="0" w:color="auto"/>
            <w:left w:val="none" w:sz="0" w:space="0" w:color="auto"/>
            <w:bottom w:val="none" w:sz="0" w:space="0" w:color="auto"/>
            <w:right w:val="none" w:sz="0" w:space="0" w:color="auto"/>
          </w:divBdr>
        </w:div>
        <w:div w:id="341713287">
          <w:marLeft w:val="640"/>
          <w:marRight w:val="0"/>
          <w:marTop w:val="0"/>
          <w:marBottom w:val="0"/>
          <w:divBdr>
            <w:top w:val="none" w:sz="0" w:space="0" w:color="auto"/>
            <w:left w:val="none" w:sz="0" w:space="0" w:color="auto"/>
            <w:bottom w:val="none" w:sz="0" w:space="0" w:color="auto"/>
            <w:right w:val="none" w:sz="0" w:space="0" w:color="auto"/>
          </w:divBdr>
        </w:div>
        <w:div w:id="1399668256">
          <w:marLeft w:val="640"/>
          <w:marRight w:val="0"/>
          <w:marTop w:val="0"/>
          <w:marBottom w:val="0"/>
          <w:divBdr>
            <w:top w:val="none" w:sz="0" w:space="0" w:color="auto"/>
            <w:left w:val="none" w:sz="0" w:space="0" w:color="auto"/>
            <w:bottom w:val="none" w:sz="0" w:space="0" w:color="auto"/>
            <w:right w:val="none" w:sz="0" w:space="0" w:color="auto"/>
          </w:divBdr>
        </w:div>
        <w:div w:id="1692686726">
          <w:marLeft w:val="640"/>
          <w:marRight w:val="0"/>
          <w:marTop w:val="0"/>
          <w:marBottom w:val="0"/>
          <w:divBdr>
            <w:top w:val="none" w:sz="0" w:space="0" w:color="auto"/>
            <w:left w:val="none" w:sz="0" w:space="0" w:color="auto"/>
            <w:bottom w:val="none" w:sz="0" w:space="0" w:color="auto"/>
            <w:right w:val="none" w:sz="0" w:space="0" w:color="auto"/>
          </w:divBdr>
        </w:div>
        <w:div w:id="100686063">
          <w:marLeft w:val="640"/>
          <w:marRight w:val="0"/>
          <w:marTop w:val="0"/>
          <w:marBottom w:val="0"/>
          <w:divBdr>
            <w:top w:val="none" w:sz="0" w:space="0" w:color="auto"/>
            <w:left w:val="none" w:sz="0" w:space="0" w:color="auto"/>
            <w:bottom w:val="none" w:sz="0" w:space="0" w:color="auto"/>
            <w:right w:val="none" w:sz="0" w:space="0" w:color="auto"/>
          </w:divBdr>
        </w:div>
        <w:div w:id="1723744813">
          <w:marLeft w:val="640"/>
          <w:marRight w:val="0"/>
          <w:marTop w:val="0"/>
          <w:marBottom w:val="0"/>
          <w:divBdr>
            <w:top w:val="none" w:sz="0" w:space="0" w:color="auto"/>
            <w:left w:val="none" w:sz="0" w:space="0" w:color="auto"/>
            <w:bottom w:val="none" w:sz="0" w:space="0" w:color="auto"/>
            <w:right w:val="none" w:sz="0" w:space="0" w:color="auto"/>
          </w:divBdr>
        </w:div>
        <w:div w:id="1504082593">
          <w:marLeft w:val="640"/>
          <w:marRight w:val="0"/>
          <w:marTop w:val="0"/>
          <w:marBottom w:val="0"/>
          <w:divBdr>
            <w:top w:val="none" w:sz="0" w:space="0" w:color="auto"/>
            <w:left w:val="none" w:sz="0" w:space="0" w:color="auto"/>
            <w:bottom w:val="none" w:sz="0" w:space="0" w:color="auto"/>
            <w:right w:val="none" w:sz="0" w:space="0" w:color="auto"/>
          </w:divBdr>
        </w:div>
        <w:div w:id="705561573">
          <w:marLeft w:val="640"/>
          <w:marRight w:val="0"/>
          <w:marTop w:val="0"/>
          <w:marBottom w:val="0"/>
          <w:divBdr>
            <w:top w:val="none" w:sz="0" w:space="0" w:color="auto"/>
            <w:left w:val="none" w:sz="0" w:space="0" w:color="auto"/>
            <w:bottom w:val="none" w:sz="0" w:space="0" w:color="auto"/>
            <w:right w:val="none" w:sz="0" w:space="0" w:color="auto"/>
          </w:divBdr>
        </w:div>
        <w:div w:id="1946384593">
          <w:marLeft w:val="640"/>
          <w:marRight w:val="0"/>
          <w:marTop w:val="0"/>
          <w:marBottom w:val="0"/>
          <w:divBdr>
            <w:top w:val="none" w:sz="0" w:space="0" w:color="auto"/>
            <w:left w:val="none" w:sz="0" w:space="0" w:color="auto"/>
            <w:bottom w:val="none" w:sz="0" w:space="0" w:color="auto"/>
            <w:right w:val="none" w:sz="0" w:space="0" w:color="auto"/>
          </w:divBdr>
        </w:div>
        <w:div w:id="221068057">
          <w:marLeft w:val="640"/>
          <w:marRight w:val="0"/>
          <w:marTop w:val="0"/>
          <w:marBottom w:val="0"/>
          <w:divBdr>
            <w:top w:val="none" w:sz="0" w:space="0" w:color="auto"/>
            <w:left w:val="none" w:sz="0" w:space="0" w:color="auto"/>
            <w:bottom w:val="none" w:sz="0" w:space="0" w:color="auto"/>
            <w:right w:val="none" w:sz="0" w:space="0" w:color="auto"/>
          </w:divBdr>
        </w:div>
        <w:div w:id="1013191910">
          <w:marLeft w:val="640"/>
          <w:marRight w:val="0"/>
          <w:marTop w:val="0"/>
          <w:marBottom w:val="0"/>
          <w:divBdr>
            <w:top w:val="none" w:sz="0" w:space="0" w:color="auto"/>
            <w:left w:val="none" w:sz="0" w:space="0" w:color="auto"/>
            <w:bottom w:val="none" w:sz="0" w:space="0" w:color="auto"/>
            <w:right w:val="none" w:sz="0" w:space="0" w:color="auto"/>
          </w:divBdr>
        </w:div>
        <w:div w:id="1103305573">
          <w:marLeft w:val="640"/>
          <w:marRight w:val="0"/>
          <w:marTop w:val="0"/>
          <w:marBottom w:val="0"/>
          <w:divBdr>
            <w:top w:val="none" w:sz="0" w:space="0" w:color="auto"/>
            <w:left w:val="none" w:sz="0" w:space="0" w:color="auto"/>
            <w:bottom w:val="none" w:sz="0" w:space="0" w:color="auto"/>
            <w:right w:val="none" w:sz="0" w:space="0" w:color="auto"/>
          </w:divBdr>
        </w:div>
        <w:div w:id="1869947321">
          <w:marLeft w:val="640"/>
          <w:marRight w:val="0"/>
          <w:marTop w:val="0"/>
          <w:marBottom w:val="0"/>
          <w:divBdr>
            <w:top w:val="none" w:sz="0" w:space="0" w:color="auto"/>
            <w:left w:val="none" w:sz="0" w:space="0" w:color="auto"/>
            <w:bottom w:val="none" w:sz="0" w:space="0" w:color="auto"/>
            <w:right w:val="none" w:sz="0" w:space="0" w:color="auto"/>
          </w:divBdr>
        </w:div>
        <w:div w:id="1255481141">
          <w:marLeft w:val="640"/>
          <w:marRight w:val="0"/>
          <w:marTop w:val="0"/>
          <w:marBottom w:val="0"/>
          <w:divBdr>
            <w:top w:val="none" w:sz="0" w:space="0" w:color="auto"/>
            <w:left w:val="none" w:sz="0" w:space="0" w:color="auto"/>
            <w:bottom w:val="none" w:sz="0" w:space="0" w:color="auto"/>
            <w:right w:val="none" w:sz="0" w:space="0" w:color="auto"/>
          </w:divBdr>
        </w:div>
        <w:div w:id="951279093">
          <w:marLeft w:val="640"/>
          <w:marRight w:val="0"/>
          <w:marTop w:val="0"/>
          <w:marBottom w:val="0"/>
          <w:divBdr>
            <w:top w:val="none" w:sz="0" w:space="0" w:color="auto"/>
            <w:left w:val="none" w:sz="0" w:space="0" w:color="auto"/>
            <w:bottom w:val="none" w:sz="0" w:space="0" w:color="auto"/>
            <w:right w:val="none" w:sz="0" w:space="0" w:color="auto"/>
          </w:divBdr>
        </w:div>
      </w:divsChild>
    </w:div>
    <w:div w:id="895043991">
      <w:bodyDiv w:val="1"/>
      <w:marLeft w:val="0"/>
      <w:marRight w:val="0"/>
      <w:marTop w:val="0"/>
      <w:marBottom w:val="0"/>
      <w:divBdr>
        <w:top w:val="none" w:sz="0" w:space="0" w:color="auto"/>
        <w:left w:val="none" w:sz="0" w:space="0" w:color="auto"/>
        <w:bottom w:val="none" w:sz="0" w:space="0" w:color="auto"/>
        <w:right w:val="none" w:sz="0" w:space="0" w:color="auto"/>
      </w:divBdr>
      <w:divsChild>
        <w:div w:id="860364669">
          <w:marLeft w:val="640"/>
          <w:marRight w:val="0"/>
          <w:marTop w:val="0"/>
          <w:marBottom w:val="0"/>
          <w:divBdr>
            <w:top w:val="none" w:sz="0" w:space="0" w:color="auto"/>
            <w:left w:val="none" w:sz="0" w:space="0" w:color="auto"/>
            <w:bottom w:val="none" w:sz="0" w:space="0" w:color="auto"/>
            <w:right w:val="none" w:sz="0" w:space="0" w:color="auto"/>
          </w:divBdr>
        </w:div>
        <w:div w:id="162163543">
          <w:marLeft w:val="640"/>
          <w:marRight w:val="0"/>
          <w:marTop w:val="0"/>
          <w:marBottom w:val="0"/>
          <w:divBdr>
            <w:top w:val="none" w:sz="0" w:space="0" w:color="auto"/>
            <w:left w:val="none" w:sz="0" w:space="0" w:color="auto"/>
            <w:bottom w:val="none" w:sz="0" w:space="0" w:color="auto"/>
            <w:right w:val="none" w:sz="0" w:space="0" w:color="auto"/>
          </w:divBdr>
        </w:div>
        <w:div w:id="302121740">
          <w:marLeft w:val="640"/>
          <w:marRight w:val="0"/>
          <w:marTop w:val="0"/>
          <w:marBottom w:val="0"/>
          <w:divBdr>
            <w:top w:val="none" w:sz="0" w:space="0" w:color="auto"/>
            <w:left w:val="none" w:sz="0" w:space="0" w:color="auto"/>
            <w:bottom w:val="none" w:sz="0" w:space="0" w:color="auto"/>
            <w:right w:val="none" w:sz="0" w:space="0" w:color="auto"/>
          </w:divBdr>
        </w:div>
        <w:div w:id="2059013130">
          <w:marLeft w:val="640"/>
          <w:marRight w:val="0"/>
          <w:marTop w:val="0"/>
          <w:marBottom w:val="0"/>
          <w:divBdr>
            <w:top w:val="none" w:sz="0" w:space="0" w:color="auto"/>
            <w:left w:val="none" w:sz="0" w:space="0" w:color="auto"/>
            <w:bottom w:val="none" w:sz="0" w:space="0" w:color="auto"/>
            <w:right w:val="none" w:sz="0" w:space="0" w:color="auto"/>
          </w:divBdr>
        </w:div>
        <w:div w:id="1668244904">
          <w:marLeft w:val="640"/>
          <w:marRight w:val="0"/>
          <w:marTop w:val="0"/>
          <w:marBottom w:val="0"/>
          <w:divBdr>
            <w:top w:val="none" w:sz="0" w:space="0" w:color="auto"/>
            <w:left w:val="none" w:sz="0" w:space="0" w:color="auto"/>
            <w:bottom w:val="none" w:sz="0" w:space="0" w:color="auto"/>
            <w:right w:val="none" w:sz="0" w:space="0" w:color="auto"/>
          </w:divBdr>
        </w:div>
        <w:div w:id="270434006">
          <w:marLeft w:val="640"/>
          <w:marRight w:val="0"/>
          <w:marTop w:val="0"/>
          <w:marBottom w:val="0"/>
          <w:divBdr>
            <w:top w:val="none" w:sz="0" w:space="0" w:color="auto"/>
            <w:left w:val="none" w:sz="0" w:space="0" w:color="auto"/>
            <w:bottom w:val="none" w:sz="0" w:space="0" w:color="auto"/>
            <w:right w:val="none" w:sz="0" w:space="0" w:color="auto"/>
          </w:divBdr>
        </w:div>
        <w:div w:id="247422265">
          <w:marLeft w:val="640"/>
          <w:marRight w:val="0"/>
          <w:marTop w:val="0"/>
          <w:marBottom w:val="0"/>
          <w:divBdr>
            <w:top w:val="none" w:sz="0" w:space="0" w:color="auto"/>
            <w:left w:val="none" w:sz="0" w:space="0" w:color="auto"/>
            <w:bottom w:val="none" w:sz="0" w:space="0" w:color="auto"/>
            <w:right w:val="none" w:sz="0" w:space="0" w:color="auto"/>
          </w:divBdr>
        </w:div>
        <w:div w:id="1739399885">
          <w:marLeft w:val="640"/>
          <w:marRight w:val="0"/>
          <w:marTop w:val="0"/>
          <w:marBottom w:val="0"/>
          <w:divBdr>
            <w:top w:val="none" w:sz="0" w:space="0" w:color="auto"/>
            <w:left w:val="none" w:sz="0" w:space="0" w:color="auto"/>
            <w:bottom w:val="none" w:sz="0" w:space="0" w:color="auto"/>
            <w:right w:val="none" w:sz="0" w:space="0" w:color="auto"/>
          </w:divBdr>
        </w:div>
        <w:div w:id="642924184">
          <w:marLeft w:val="640"/>
          <w:marRight w:val="0"/>
          <w:marTop w:val="0"/>
          <w:marBottom w:val="0"/>
          <w:divBdr>
            <w:top w:val="none" w:sz="0" w:space="0" w:color="auto"/>
            <w:left w:val="none" w:sz="0" w:space="0" w:color="auto"/>
            <w:bottom w:val="none" w:sz="0" w:space="0" w:color="auto"/>
            <w:right w:val="none" w:sz="0" w:space="0" w:color="auto"/>
          </w:divBdr>
        </w:div>
        <w:div w:id="1552619957">
          <w:marLeft w:val="640"/>
          <w:marRight w:val="0"/>
          <w:marTop w:val="0"/>
          <w:marBottom w:val="0"/>
          <w:divBdr>
            <w:top w:val="none" w:sz="0" w:space="0" w:color="auto"/>
            <w:left w:val="none" w:sz="0" w:space="0" w:color="auto"/>
            <w:bottom w:val="none" w:sz="0" w:space="0" w:color="auto"/>
            <w:right w:val="none" w:sz="0" w:space="0" w:color="auto"/>
          </w:divBdr>
        </w:div>
        <w:div w:id="1261136554">
          <w:marLeft w:val="640"/>
          <w:marRight w:val="0"/>
          <w:marTop w:val="0"/>
          <w:marBottom w:val="0"/>
          <w:divBdr>
            <w:top w:val="none" w:sz="0" w:space="0" w:color="auto"/>
            <w:left w:val="none" w:sz="0" w:space="0" w:color="auto"/>
            <w:bottom w:val="none" w:sz="0" w:space="0" w:color="auto"/>
            <w:right w:val="none" w:sz="0" w:space="0" w:color="auto"/>
          </w:divBdr>
        </w:div>
        <w:div w:id="607852599">
          <w:marLeft w:val="640"/>
          <w:marRight w:val="0"/>
          <w:marTop w:val="0"/>
          <w:marBottom w:val="0"/>
          <w:divBdr>
            <w:top w:val="none" w:sz="0" w:space="0" w:color="auto"/>
            <w:left w:val="none" w:sz="0" w:space="0" w:color="auto"/>
            <w:bottom w:val="none" w:sz="0" w:space="0" w:color="auto"/>
            <w:right w:val="none" w:sz="0" w:space="0" w:color="auto"/>
          </w:divBdr>
        </w:div>
        <w:div w:id="2060086959">
          <w:marLeft w:val="640"/>
          <w:marRight w:val="0"/>
          <w:marTop w:val="0"/>
          <w:marBottom w:val="0"/>
          <w:divBdr>
            <w:top w:val="none" w:sz="0" w:space="0" w:color="auto"/>
            <w:left w:val="none" w:sz="0" w:space="0" w:color="auto"/>
            <w:bottom w:val="none" w:sz="0" w:space="0" w:color="auto"/>
            <w:right w:val="none" w:sz="0" w:space="0" w:color="auto"/>
          </w:divBdr>
        </w:div>
        <w:div w:id="1634553267">
          <w:marLeft w:val="640"/>
          <w:marRight w:val="0"/>
          <w:marTop w:val="0"/>
          <w:marBottom w:val="0"/>
          <w:divBdr>
            <w:top w:val="none" w:sz="0" w:space="0" w:color="auto"/>
            <w:left w:val="none" w:sz="0" w:space="0" w:color="auto"/>
            <w:bottom w:val="none" w:sz="0" w:space="0" w:color="auto"/>
            <w:right w:val="none" w:sz="0" w:space="0" w:color="auto"/>
          </w:divBdr>
        </w:div>
        <w:div w:id="1752778870">
          <w:marLeft w:val="640"/>
          <w:marRight w:val="0"/>
          <w:marTop w:val="0"/>
          <w:marBottom w:val="0"/>
          <w:divBdr>
            <w:top w:val="none" w:sz="0" w:space="0" w:color="auto"/>
            <w:left w:val="none" w:sz="0" w:space="0" w:color="auto"/>
            <w:bottom w:val="none" w:sz="0" w:space="0" w:color="auto"/>
            <w:right w:val="none" w:sz="0" w:space="0" w:color="auto"/>
          </w:divBdr>
        </w:div>
        <w:div w:id="1925802629">
          <w:marLeft w:val="640"/>
          <w:marRight w:val="0"/>
          <w:marTop w:val="0"/>
          <w:marBottom w:val="0"/>
          <w:divBdr>
            <w:top w:val="none" w:sz="0" w:space="0" w:color="auto"/>
            <w:left w:val="none" w:sz="0" w:space="0" w:color="auto"/>
            <w:bottom w:val="none" w:sz="0" w:space="0" w:color="auto"/>
            <w:right w:val="none" w:sz="0" w:space="0" w:color="auto"/>
          </w:divBdr>
        </w:div>
        <w:div w:id="607274736">
          <w:marLeft w:val="640"/>
          <w:marRight w:val="0"/>
          <w:marTop w:val="0"/>
          <w:marBottom w:val="0"/>
          <w:divBdr>
            <w:top w:val="none" w:sz="0" w:space="0" w:color="auto"/>
            <w:left w:val="none" w:sz="0" w:space="0" w:color="auto"/>
            <w:bottom w:val="none" w:sz="0" w:space="0" w:color="auto"/>
            <w:right w:val="none" w:sz="0" w:space="0" w:color="auto"/>
          </w:divBdr>
        </w:div>
        <w:div w:id="22903635">
          <w:marLeft w:val="640"/>
          <w:marRight w:val="0"/>
          <w:marTop w:val="0"/>
          <w:marBottom w:val="0"/>
          <w:divBdr>
            <w:top w:val="none" w:sz="0" w:space="0" w:color="auto"/>
            <w:left w:val="none" w:sz="0" w:space="0" w:color="auto"/>
            <w:bottom w:val="none" w:sz="0" w:space="0" w:color="auto"/>
            <w:right w:val="none" w:sz="0" w:space="0" w:color="auto"/>
          </w:divBdr>
        </w:div>
        <w:div w:id="1233469579">
          <w:marLeft w:val="640"/>
          <w:marRight w:val="0"/>
          <w:marTop w:val="0"/>
          <w:marBottom w:val="0"/>
          <w:divBdr>
            <w:top w:val="none" w:sz="0" w:space="0" w:color="auto"/>
            <w:left w:val="none" w:sz="0" w:space="0" w:color="auto"/>
            <w:bottom w:val="none" w:sz="0" w:space="0" w:color="auto"/>
            <w:right w:val="none" w:sz="0" w:space="0" w:color="auto"/>
          </w:divBdr>
        </w:div>
        <w:div w:id="973481397">
          <w:marLeft w:val="640"/>
          <w:marRight w:val="0"/>
          <w:marTop w:val="0"/>
          <w:marBottom w:val="0"/>
          <w:divBdr>
            <w:top w:val="none" w:sz="0" w:space="0" w:color="auto"/>
            <w:left w:val="none" w:sz="0" w:space="0" w:color="auto"/>
            <w:bottom w:val="none" w:sz="0" w:space="0" w:color="auto"/>
            <w:right w:val="none" w:sz="0" w:space="0" w:color="auto"/>
          </w:divBdr>
        </w:div>
        <w:div w:id="758796024">
          <w:marLeft w:val="640"/>
          <w:marRight w:val="0"/>
          <w:marTop w:val="0"/>
          <w:marBottom w:val="0"/>
          <w:divBdr>
            <w:top w:val="none" w:sz="0" w:space="0" w:color="auto"/>
            <w:left w:val="none" w:sz="0" w:space="0" w:color="auto"/>
            <w:bottom w:val="none" w:sz="0" w:space="0" w:color="auto"/>
            <w:right w:val="none" w:sz="0" w:space="0" w:color="auto"/>
          </w:divBdr>
        </w:div>
        <w:div w:id="836849618">
          <w:marLeft w:val="640"/>
          <w:marRight w:val="0"/>
          <w:marTop w:val="0"/>
          <w:marBottom w:val="0"/>
          <w:divBdr>
            <w:top w:val="none" w:sz="0" w:space="0" w:color="auto"/>
            <w:left w:val="none" w:sz="0" w:space="0" w:color="auto"/>
            <w:bottom w:val="none" w:sz="0" w:space="0" w:color="auto"/>
            <w:right w:val="none" w:sz="0" w:space="0" w:color="auto"/>
          </w:divBdr>
        </w:div>
        <w:div w:id="1202086350">
          <w:marLeft w:val="640"/>
          <w:marRight w:val="0"/>
          <w:marTop w:val="0"/>
          <w:marBottom w:val="0"/>
          <w:divBdr>
            <w:top w:val="none" w:sz="0" w:space="0" w:color="auto"/>
            <w:left w:val="none" w:sz="0" w:space="0" w:color="auto"/>
            <w:bottom w:val="none" w:sz="0" w:space="0" w:color="auto"/>
            <w:right w:val="none" w:sz="0" w:space="0" w:color="auto"/>
          </w:divBdr>
        </w:div>
        <w:div w:id="788552220">
          <w:marLeft w:val="640"/>
          <w:marRight w:val="0"/>
          <w:marTop w:val="0"/>
          <w:marBottom w:val="0"/>
          <w:divBdr>
            <w:top w:val="none" w:sz="0" w:space="0" w:color="auto"/>
            <w:left w:val="none" w:sz="0" w:space="0" w:color="auto"/>
            <w:bottom w:val="none" w:sz="0" w:space="0" w:color="auto"/>
            <w:right w:val="none" w:sz="0" w:space="0" w:color="auto"/>
          </w:divBdr>
        </w:div>
        <w:div w:id="1999377253">
          <w:marLeft w:val="640"/>
          <w:marRight w:val="0"/>
          <w:marTop w:val="0"/>
          <w:marBottom w:val="0"/>
          <w:divBdr>
            <w:top w:val="none" w:sz="0" w:space="0" w:color="auto"/>
            <w:left w:val="none" w:sz="0" w:space="0" w:color="auto"/>
            <w:bottom w:val="none" w:sz="0" w:space="0" w:color="auto"/>
            <w:right w:val="none" w:sz="0" w:space="0" w:color="auto"/>
          </w:divBdr>
        </w:div>
        <w:div w:id="187451606">
          <w:marLeft w:val="640"/>
          <w:marRight w:val="0"/>
          <w:marTop w:val="0"/>
          <w:marBottom w:val="0"/>
          <w:divBdr>
            <w:top w:val="none" w:sz="0" w:space="0" w:color="auto"/>
            <w:left w:val="none" w:sz="0" w:space="0" w:color="auto"/>
            <w:bottom w:val="none" w:sz="0" w:space="0" w:color="auto"/>
            <w:right w:val="none" w:sz="0" w:space="0" w:color="auto"/>
          </w:divBdr>
        </w:div>
        <w:div w:id="1231037486">
          <w:marLeft w:val="640"/>
          <w:marRight w:val="0"/>
          <w:marTop w:val="0"/>
          <w:marBottom w:val="0"/>
          <w:divBdr>
            <w:top w:val="none" w:sz="0" w:space="0" w:color="auto"/>
            <w:left w:val="none" w:sz="0" w:space="0" w:color="auto"/>
            <w:bottom w:val="none" w:sz="0" w:space="0" w:color="auto"/>
            <w:right w:val="none" w:sz="0" w:space="0" w:color="auto"/>
          </w:divBdr>
        </w:div>
        <w:div w:id="139157791">
          <w:marLeft w:val="640"/>
          <w:marRight w:val="0"/>
          <w:marTop w:val="0"/>
          <w:marBottom w:val="0"/>
          <w:divBdr>
            <w:top w:val="none" w:sz="0" w:space="0" w:color="auto"/>
            <w:left w:val="none" w:sz="0" w:space="0" w:color="auto"/>
            <w:bottom w:val="none" w:sz="0" w:space="0" w:color="auto"/>
            <w:right w:val="none" w:sz="0" w:space="0" w:color="auto"/>
          </w:divBdr>
        </w:div>
        <w:div w:id="2043356744">
          <w:marLeft w:val="640"/>
          <w:marRight w:val="0"/>
          <w:marTop w:val="0"/>
          <w:marBottom w:val="0"/>
          <w:divBdr>
            <w:top w:val="none" w:sz="0" w:space="0" w:color="auto"/>
            <w:left w:val="none" w:sz="0" w:space="0" w:color="auto"/>
            <w:bottom w:val="none" w:sz="0" w:space="0" w:color="auto"/>
            <w:right w:val="none" w:sz="0" w:space="0" w:color="auto"/>
          </w:divBdr>
        </w:div>
        <w:div w:id="745342048">
          <w:marLeft w:val="640"/>
          <w:marRight w:val="0"/>
          <w:marTop w:val="0"/>
          <w:marBottom w:val="0"/>
          <w:divBdr>
            <w:top w:val="none" w:sz="0" w:space="0" w:color="auto"/>
            <w:left w:val="none" w:sz="0" w:space="0" w:color="auto"/>
            <w:bottom w:val="none" w:sz="0" w:space="0" w:color="auto"/>
            <w:right w:val="none" w:sz="0" w:space="0" w:color="auto"/>
          </w:divBdr>
        </w:div>
        <w:div w:id="1508014404">
          <w:marLeft w:val="640"/>
          <w:marRight w:val="0"/>
          <w:marTop w:val="0"/>
          <w:marBottom w:val="0"/>
          <w:divBdr>
            <w:top w:val="none" w:sz="0" w:space="0" w:color="auto"/>
            <w:left w:val="none" w:sz="0" w:space="0" w:color="auto"/>
            <w:bottom w:val="none" w:sz="0" w:space="0" w:color="auto"/>
            <w:right w:val="none" w:sz="0" w:space="0" w:color="auto"/>
          </w:divBdr>
        </w:div>
        <w:div w:id="1359427804">
          <w:marLeft w:val="640"/>
          <w:marRight w:val="0"/>
          <w:marTop w:val="0"/>
          <w:marBottom w:val="0"/>
          <w:divBdr>
            <w:top w:val="none" w:sz="0" w:space="0" w:color="auto"/>
            <w:left w:val="none" w:sz="0" w:space="0" w:color="auto"/>
            <w:bottom w:val="none" w:sz="0" w:space="0" w:color="auto"/>
            <w:right w:val="none" w:sz="0" w:space="0" w:color="auto"/>
          </w:divBdr>
        </w:div>
        <w:div w:id="1463303021">
          <w:marLeft w:val="640"/>
          <w:marRight w:val="0"/>
          <w:marTop w:val="0"/>
          <w:marBottom w:val="0"/>
          <w:divBdr>
            <w:top w:val="none" w:sz="0" w:space="0" w:color="auto"/>
            <w:left w:val="none" w:sz="0" w:space="0" w:color="auto"/>
            <w:bottom w:val="none" w:sz="0" w:space="0" w:color="auto"/>
            <w:right w:val="none" w:sz="0" w:space="0" w:color="auto"/>
          </w:divBdr>
        </w:div>
        <w:div w:id="1353729350">
          <w:marLeft w:val="640"/>
          <w:marRight w:val="0"/>
          <w:marTop w:val="0"/>
          <w:marBottom w:val="0"/>
          <w:divBdr>
            <w:top w:val="none" w:sz="0" w:space="0" w:color="auto"/>
            <w:left w:val="none" w:sz="0" w:space="0" w:color="auto"/>
            <w:bottom w:val="none" w:sz="0" w:space="0" w:color="auto"/>
            <w:right w:val="none" w:sz="0" w:space="0" w:color="auto"/>
          </w:divBdr>
        </w:div>
        <w:div w:id="971061661">
          <w:marLeft w:val="640"/>
          <w:marRight w:val="0"/>
          <w:marTop w:val="0"/>
          <w:marBottom w:val="0"/>
          <w:divBdr>
            <w:top w:val="none" w:sz="0" w:space="0" w:color="auto"/>
            <w:left w:val="none" w:sz="0" w:space="0" w:color="auto"/>
            <w:bottom w:val="none" w:sz="0" w:space="0" w:color="auto"/>
            <w:right w:val="none" w:sz="0" w:space="0" w:color="auto"/>
          </w:divBdr>
        </w:div>
        <w:div w:id="1633435987">
          <w:marLeft w:val="640"/>
          <w:marRight w:val="0"/>
          <w:marTop w:val="0"/>
          <w:marBottom w:val="0"/>
          <w:divBdr>
            <w:top w:val="none" w:sz="0" w:space="0" w:color="auto"/>
            <w:left w:val="none" w:sz="0" w:space="0" w:color="auto"/>
            <w:bottom w:val="none" w:sz="0" w:space="0" w:color="auto"/>
            <w:right w:val="none" w:sz="0" w:space="0" w:color="auto"/>
          </w:divBdr>
        </w:div>
        <w:div w:id="794910355">
          <w:marLeft w:val="640"/>
          <w:marRight w:val="0"/>
          <w:marTop w:val="0"/>
          <w:marBottom w:val="0"/>
          <w:divBdr>
            <w:top w:val="none" w:sz="0" w:space="0" w:color="auto"/>
            <w:left w:val="none" w:sz="0" w:space="0" w:color="auto"/>
            <w:bottom w:val="none" w:sz="0" w:space="0" w:color="auto"/>
            <w:right w:val="none" w:sz="0" w:space="0" w:color="auto"/>
          </w:divBdr>
        </w:div>
        <w:div w:id="1419519323">
          <w:marLeft w:val="640"/>
          <w:marRight w:val="0"/>
          <w:marTop w:val="0"/>
          <w:marBottom w:val="0"/>
          <w:divBdr>
            <w:top w:val="none" w:sz="0" w:space="0" w:color="auto"/>
            <w:left w:val="none" w:sz="0" w:space="0" w:color="auto"/>
            <w:bottom w:val="none" w:sz="0" w:space="0" w:color="auto"/>
            <w:right w:val="none" w:sz="0" w:space="0" w:color="auto"/>
          </w:divBdr>
        </w:div>
        <w:div w:id="466892884">
          <w:marLeft w:val="640"/>
          <w:marRight w:val="0"/>
          <w:marTop w:val="0"/>
          <w:marBottom w:val="0"/>
          <w:divBdr>
            <w:top w:val="none" w:sz="0" w:space="0" w:color="auto"/>
            <w:left w:val="none" w:sz="0" w:space="0" w:color="auto"/>
            <w:bottom w:val="none" w:sz="0" w:space="0" w:color="auto"/>
            <w:right w:val="none" w:sz="0" w:space="0" w:color="auto"/>
          </w:divBdr>
        </w:div>
        <w:div w:id="375468956">
          <w:marLeft w:val="640"/>
          <w:marRight w:val="0"/>
          <w:marTop w:val="0"/>
          <w:marBottom w:val="0"/>
          <w:divBdr>
            <w:top w:val="none" w:sz="0" w:space="0" w:color="auto"/>
            <w:left w:val="none" w:sz="0" w:space="0" w:color="auto"/>
            <w:bottom w:val="none" w:sz="0" w:space="0" w:color="auto"/>
            <w:right w:val="none" w:sz="0" w:space="0" w:color="auto"/>
          </w:divBdr>
        </w:div>
        <w:div w:id="9644049">
          <w:marLeft w:val="640"/>
          <w:marRight w:val="0"/>
          <w:marTop w:val="0"/>
          <w:marBottom w:val="0"/>
          <w:divBdr>
            <w:top w:val="none" w:sz="0" w:space="0" w:color="auto"/>
            <w:left w:val="none" w:sz="0" w:space="0" w:color="auto"/>
            <w:bottom w:val="none" w:sz="0" w:space="0" w:color="auto"/>
            <w:right w:val="none" w:sz="0" w:space="0" w:color="auto"/>
          </w:divBdr>
        </w:div>
        <w:div w:id="652491154">
          <w:marLeft w:val="640"/>
          <w:marRight w:val="0"/>
          <w:marTop w:val="0"/>
          <w:marBottom w:val="0"/>
          <w:divBdr>
            <w:top w:val="none" w:sz="0" w:space="0" w:color="auto"/>
            <w:left w:val="none" w:sz="0" w:space="0" w:color="auto"/>
            <w:bottom w:val="none" w:sz="0" w:space="0" w:color="auto"/>
            <w:right w:val="none" w:sz="0" w:space="0" w:color="auto"/>
          </w:divBdr>
        </w:div>
      </w:divsChild>
    </w:div>
    <w:div w:id="895050938">
      <w:bodyDiv w:val="1"/>
      <w:marLeft w:val="0"/>
      <w:marRight w:val="0"/>
      <w:marTop w:val="0"/>
      <w:marBottom w:val="0"/>
      <w:divBdr>
        <w:top w:val="none" w:sz="0" w:space="0" w:color="auto"/>
        <w:left w:val="none" w:sz="0" w:space="0" w:color="auto"/>
        <w:bottom w:val="none" w:sz="0" w:space="0" w:color="auto"/>
        <w:right w:val="none" w:sz="0" w:space="0" w:color="auto"/>
      </w:divBdr>
      <w:divsChild>
        <w:div w:id="1667591644">
          <w:marLeft w:val="0"/>
          <w:marRight w:val="0"/>
          <w:marTop w:val="0"/>
          <w:marBottom w:val="0"/>
          <w:divBdr>
            <w:top w:val="none" w:sz="0" w:space="0" w:color="auto"/>
            <w:left w:val="none" w:sz="0" w:space="0" w:color="auto"/>
            <w:bottom w:val="none" w:sz="0" w:space="0" w:color="auto"/>
            <w:right w:val="none" w:sz="0" w:space="0" w:color="auto"/>
          </w:divBdr>
          <w:divsChild>
            <w:div w:id="1386679164">
              <w:marLeft w:val="0"/>
              <w:marRight w:val="0"/>
              <w:marTop w:val="0"/>
              <w:marBottom w:val="0"/>
              <w:divBdr>
                <w:top w:val="none" w:sz="0" w:space="0" w:color="auto"/>
                <w:left w:val="none" w:sz="0" w:space="0" w:color="auto"/>
                <w:bottom w:val="none" w:sz="0" w:space="0" w:color="auto"/>
                <w:right w:val="none" w:sz="0" w:space="0" w:color="auto"/>
              </w:divBdr>
            </w:div>
            <w:div w:id="349452103">
              <w:marLeft w:val="0"/>
              <w:marRight w:val="0"/>
              <w:marTop w:val="0"/>
              <w:marBottom w:val="0"/>
              <w:divBdr>
                <w:top w:val="none" w:sz="0" w:space="0" w:color="auto"/>
                <w:left w:val="none" w:sz="0" w:space="0" w:color="auto"/>
                <w:bottom w:val="none" w:sz="0" w:space="0" w:color="auto"/>
                <w:right w:val="none" w:sz="0" w:space="0" w:color="auto"/>
              </w:divBdr>
            </w:div>
            <w:div w:id="1094013692">
              <w:marLeft w:val="0"/>
              <w:marRight w:val="0"/>
              <w:marTop w:val="0"/>
              <w:marBottom w:val="0"/>
              <w:divBdr>
                <w:top w:val="none" w:sz="0" w:space="0" w:color="auto"/>
                <w:left w:val="none" w:sz="0" w:space="0" w:color="auto"/>
                <w:bottom w:val="none" w:sz="0" w:space="0" w:color="auto"/>
                <w:right w:val="none" w:sz="0" w:space="0" w:color="auto"/>
              </w:divBdr>
            </w:div>
            <w:div w:id="752822876">
              <w:marLeft w:val="0"/>
              <w:marRight w:val="0"/>
              <w:marTop w:val="0"/>
              <w:marBottom w:val="0"/>
              <w:divBdr>
                <w:top w:val="none" w:sz="0" w:space="0" w:color="auto"/>
                <w:left w:val="none" w:sz="0" w:space="0" w:color="auto"/>
                <w:bottom w:val="none" w:sz="0" w:space="0" w:color="auto"/>
                <w:right w:val="none" w:sz="0" w:space="0" w:color="auto"/>
              </w:divBdr>
            </w:div>
            <w:div w:id="765151289">
              <w:marLeft w:val="0"/>
              <w:marRight w:val="0"/>
              <w:marTop w:val="0"/>
              <w:marBottom w:val="0"/>
              <w:divBdr>
                <w:top w:val="none" w:sz="0" w:space="0" w:color="auto"/>
                <w:left w:val="none" w:sz="0" w:space="0" w:color="auto"/>
                <w:bottom w:val="none" w:sz="0" w:space="0" w:color="auto"/>
                <w:right w:val="none" w:sz="0" w:space="0" w:color="auto"/>
              </w:divBdr>
            </w:div>
            <w:div w:id="1405447942">
              <w:marLeft w:val="0"/>
              <w:marRight w:val="0"/>
              <w:marTop w:val="0"/>
              <w:marBottom w:val="0"/>
              <w:divBdr>
                <w:top w:val="none" w:sz="0" w:space="0" w:color="auto"/>
                <w:left w:val="none" w:sz="0" w:space="0" w:color="auto"/>
                <w:bottom w:val="none" w:sz="0" w:space="0" w:color="auto"/>
                <w:right w:val="none" w:sz="0" w:space="0" w:color="auto"/>
              </w:divBdr>
            </w:div>
            <w:div w:id="1836677122">
              <w:marLeft w:val="0"/>
              <w:marRight w:val="0"/>
              <w:marTop w:val="0"/>
              <w:marBottom w:val="0"/>
              <w:divBdr>
                <w:top w:val="none" w:sz="0" w:space="0" w:color="auto"/>
                <w:left w:val="none" w:sz="0" w:space="0" w:color="auto"/>
                <w:bottom w:val="none" w:sz="0" w:space="0" w:color="auto"/>
                <w:right w:val="none" w:sz="0" w:space="0" w:color="auto"/>
              </w:divBdr>
            </w:div>
            <w:div w:id="367220176">
              <w:marLeft w:val="0"/>
              <w:marRight w:val="0"/>
              <w:marTop w:val="0"/>
              <w:marBottom w:val="0"/>
              <w:divBdr>
                <w:top w:val="none" w:sz="0" w:space="0" w:color="auto"/>
                <w:left w:val="none" w:sz="0" w:space="0" w:color="auto"/>
                <w:bottom w:val="none" w:sz="0" w:space="0" w:color="auto"/>
                <w:right w:val="none" w:sz="0" w:space="0" w:color="auto"/>
              </w:divBdr>
            </w:div>
            <w:div w:id="678460665">
              <w:marLeft w:val="0"/>
              <w:marRight w:val="0"/>
              <w:marTop w:val="0"/>
              <w:marBottom w:val="0"/>
              <w:divBdr>
                <w:top w:val="none" w:sz="0" w:space="0" w:color="auto"/>
                <w:left w:val="none" w:sz="0" w:space="0" w:color="auto"/>
                <w:bottom w:val="none" w:sz="0" w:space="0" w:color="auto"/>
                <w:right w:val="none" w:sz="0" w:space="0" w:color="auto"/>
              </w:divBdr>
            </w:div>
            <w:div w:id="36054340">
              <w:marLeft w:val="0"/>
              <w:marRight w:val="0"/>
              <w:marTop w:val="0"/>
              <w:marBottom w:val="0"/>
              <w:divBdr>
                <w:top w:val="none" w:sz="0" w:space="0" w:color="auto"/>
                <w:left w:val="none" w:sz="0" w:space="0" w:color="auto"/>
                <w:bottom w:val="none" w:sz="0" w:space="0" w:color="auto"/>
                <w:right w:val="none" w:sz="0" w:space="0" w:color="auto"/>
              </w:divBdr>
            </w:div>
            <w:div w:id="1024674800">
              <w:marLeft w:val="0"/>
              <w:marRight w:val="0"/>
              <w:marTop w:val="0"/>
              <w:marBottom w:val="0"/>
              <w:divBdr>
                <w:top w:val="none" w:sz="0" w:space="0" w:color="auto"/>
                <w:left w:val="none" w:sz="0" w:space="0" w:color="auto"/>
                <w:bottom w:val="none" w:sz="0" w:space="0" w:color="auto"/>
                <w:right w:val="none" w:sz="0" w:space="0" w:color="auto"/>
              </w:divBdr>
            </w:div>
            <w:div w:id="1480222390">
              <w:marLeft w:val="0"/>
              <w:marRight w:val="0"/>
              <w:marTop w:val="0"/>
              <w:marBottom w:val="0"/>
              <w:divBdr>
                <w:top w:val="none" w:sz="0" w:space="0" w:color="auto"/>
                <w:left w:val="none" w:sz="0" w:space="0" w:color="auto"/>
                <w:bottom w:val="none" w:sz="0" w:space="0" w:color="auto"/>
                <w:right w:val="none" w:sz="0" w:space="0" w:color="auto"/>
              </w:divBdr>
            </w:div>
            <w:div w:id="2026588574">
              <w:marLeft w:val="0"/>
              <w:marRight w:val="0"/>
              <w:marTop w:val="0"/>
              <w:marBottom w:val="0"/>
              <w:divBdr>
                <w:top w:val="none" w:sz="0" w:space="0" w:color="auto"/>
                <w:left w:val="none" w:sz="0" w:space="0" w:color="auto"/>
                <w:bottom w:val="none" w:sz="0" w:space="0" w:color="auto"/>
                <w:right w:val="none" w:sz="0" w:space="0" w:color="auto"/>
              </w:divBdr>
            </w:div>
            <w:div w:id="1031539893">
              <w:marLeft w:val="0"/>
              <w:marRight w:val="0"/>
              <w:marTop w:val="0"/>
              <w:marBottom w:val="0"/>
              <w:divBdr>
                <w:top w:val="none" w:sz="0" w:space="0" w:color="auto"/>
                <w:left w:val="none" w:sz="0" w:space="0" w:color="auto"/>
                <w:bottom w:val="none" w:sz="0" w:space="0" w:color="auto"/>
                <w:right w:val="none" w:sz="0" w:space="0" w:color="auto"/>
              </w:divBdr>
            </w:div>
            <w:div w:id="339939285">
              <w:marLeft w:val="0"/>
              <w:marRight w:val="0"/>
              <w:marTop w:val="0"/>
              <w:marBottom w:val="0"/>
              <w:divBdr>
                <w:top w:val="none" w:sz="0" w:space="0" w:color="auto"/>
                <w:left w:val="none" w:sz="0" w:space="0" w:color="auto"/>
                <w:bottom w:val="none" w:sz="0" w:space="0" w:color="auto"/>
                <w:right w:val="none" w:sz="0" w:space="0" w:color="auto"/>
              </w:divBdr>
            </w:div>
            <w:div w:id="1880391573">
              <w:marLeft w:val="0"/>
              <w:marRight w:val="0"/>
              <w:marTop w:val="0"/>
              <w:marBottom w:val="0"/>
              <w:divBdr>
                <w:top w:val="none" w:sz="0" w:space="0" w:color="auto"/>
                <w:left w:val="none" w:sz="0" w:space="0" w:color="auto"/>
                <w:bottom w:val="none" w:sz="0" w:space="0" w:color="auto"/>
                <w:right w:val="none" w:sz="0" w:space="0" w:color="auto"/>
              </w:divBdr>
            </w:div>
            <w:div w:id="465322480">
              <w:marLeft w:val="0"/>
              <w:marRight w:val="0"/>
              <w:marTop w:val="0"/>
              <w:marBottom w:val="0"/>
              <w:divBdr>
                <w:top w:val="none" w:sz="0" w:space="0" w:color="auto"/>
                <w:left w:val="none" w:sz="0" w:space="0" w:color="auto"/>
                <w:bottom w:val="none" w:sz="0" w:space="0" w:color="auto"/>
                <w:right w:val="none" w:sz="0" w:space="0" w:color="auto"/>
              </w:divBdr>
            </w:div>
            <w:div w:id="1028986837">
              <w:marLeft w:val="0"/>
              <w:marRight w:val="0"/>
              <w:marTop w:val="0"/>
              <w:marBottom w:val="0"/>
              <w:divBdr>
                <w:top w:val="none" w:sz="0" w:space="0" w:color="auto"/>
                <w:left w:val="none" w:sz="0" w:space="0" w:color="auto"/>
                <w:bottom w:val="none" w:sz="0" w:space="0" w:color="auto"/>
                <w:right w:val="none" w:sz="0" w:space="0" w:color="auto"/>
              </w:divBdr>
            </w:div>
            <w:div w:id="1516382594">
              <w:marLeft w:val="0"/>
              <w:marRight w:val="0"/>
              <w:marTop w:val="0"/>
              <w:marBottom w:val="0"/>
              <w:divBdr>
                <w:top w:val="none" w:sz="0" w:space="0" w:color="auto"/>
                <w:left w:val="none" w:sz="0" w:space="0" w:color="auto"/>
                <w:bottom w:val="none" w:sz="0" w:space="0" w:color="auto"/>
                <w:right w:val="none" w:sz="0" w:space="0" w:color="auto"/>
              </w:divBdr>
            </w:div>
            <w:div w:id="1852834665">
              <w:marLeft w:val="0"/>
              <w:marRight w:val="0"/>
              <w:marTop w:val="0"/>
              <w:marBottom w:val="0"/>
              <w:divBdr>
                <w:top w:val="none" w:sz="0" w:space="0" w:color="auto"/>
                <w:left w:val="none" w:sz="0" w:space="0" w:color="auto"/>
                <w:bottom w:val="none" w:sz="0" w:space="0" w:color="auto"/>
                <w:right w:val="none" w:sz="0" w:space="0" w:color="auto"/>
              </w:divBdr>
            </w:div>
            <w:div w:id="1340084646">
              <w:marLeft w:val="0"/>
              <w:marRight w:val="0"/>
              <w:marTop w:val="0"/>
              <w:marBottom w:val="0"/>
              <w:divBdr>
                <w:top w:val="none" w:sz="0" w:space="0" w:color="auto"/>
                <w:left w:val="none" w:sz="0" w:space="0" w:color="auto"/>
                <w:bottom w:val="none" w:sz="0" w:space="0" w:color="auto"/>
                <w:right w:val="none" w:sz="0" w:space="0" w:color="auto"/>
              </w:divBdr>
            </w:div>
            <w:div w:id="213077584">
              <w:marLeft w:val="0"/>
              <w:marRight w:val="0"/>
              <w:marTop w:val="0"/>
              <w:marBottom w:val="0"/>
              <w:divBdr>
                <w:top w:val="none" w:sz="0" w:space="0" w:color="auto"/>
                <w:left w:val="none" w:sz="0" w:space="0" w:color="auto"/>
                <w:bottom w:val="none" w:sz="0" w:space="0" w:color="auto"/>
                <w:right w:val="none" w:sz="0" w:space="0" w:color="auto"/>
              </w:divBdr>
            </w:div>
            <w:div w:id="1827479723">
              <w:marLeft w:val="0"/>
              <w:marRight w:val="0"/>
              <w:marTop w:val="0"/>
              <w:marBottom w:val="0"/>
              <w:divBdr>
                <w:top w:val="none" w:sz="0" w:space="0" w:color="auto"/>
                <w:left w:val="none" w:sz="0" w:space="0" w:color="auto"/>
                <w:bottom w:val="none" w:sz="0" w:space="0" w:color="auto"/>
                <w:right w:val="none" w:sz="0" w:space="0" w:color="auto"/>
              </w:divBdr>
            </w:div>
            <w:div w:id="1167745862">
              <w:marLeft w:val="0"/>
              <w:marRight w:val="0"/>
              <w:marTop w:val="0"/>
              <w:marBottom w:val="0"/>
              <w:divBdr>
                <w:top w:val="none" w:sz="0" w:space="0" w:color="auto"/>
                <w:left w:val="none" w:sz="0" w:space="0" w:color="auto"/>
                <w:bottom w:val="none" w:sz="0" w:space="0" w:color="auto"/>
                <w:right w:val="none" w:sz="0" w:space="0" w:color="auto"/>
              </w:divBdr>
            </w:div>
            <w:div w:id="241572267">
              <w:marLeft w:val="0"/>
              <w:marRight w:val="0"/>
              <w:marTop w:val="0"/>
              <w:marBottom w:val="0"/>
              <w:divBdr>
                <w:top w:val="none" w:sz="0" w:space="0" w:color="auto"/>
                <w:left w:val="none" w:sz="0" w:space="0" w:color="auto"/>
                <w:bottom w:val="none" w:sz="0" w:space="0" w:color="auto"/>
                <w:right w:val="none" w:sz="0" w:space="0" w:color="auto"/>
              </w:divBdr>
            </w:div>
            <w:div w:id="1373069709">
              <w:marLeft w:val="0"/>
              <w:marRight w:val="0"/>
              <w:marTop w:val="0"/>
              <w:marBottom w:val="0"/>
              <w:divBdr>
                <w:top w:val="none" w:sz="0" w:space="0" w:color="auto"/>
                <w:left w:val="none" w:sz="0" w:space="0" w:color="auto"/>
                <w:bottom w:val="none" w:sz="0" w:space="0" w:color="auto"/>
                <w:right w:val="none" w:sz="0" w:space="0" w:color="auto"/>
              </w:divBdr>
            </w:div>
            <w:div w:id="2799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1298">
      <w:bodyDiv w:val="1"/>
      <w:marLeft w:val="0"/>
      <w:marRight w:val="0"/>
      <w:marTop w:val="0"/>
      <w:marBottom w:val="0"/>
      <w:divBdr>
        <w:top w:val="none" w:sz="0" w:space="0" w:color="auto"/>
        <w:left w:val="none" w:sz="0" w:space="0" w:color="auto"/>
        <w:bottom w:val="none" w:sz="0" w:space="0" w:color="auto"/>
        <w:right w:val="none" w:sz="0" w:space="0" w:color="auto"/>
      </w:divBdr>
      <w:divsChild>
        <w:div w:id="624042836">
          <w:marLeft w:val="640"/>
          <w:marRight w:val="0"/>
          <w:marTop w:val="0"/>
          <w:marBottom w:val="0"/>
          <w:divBdr>
            <w:top w:val="none" w:sz="0" w:space="0" w:color="auto"/>
            <w:left w:val="none" w:sz="0" w:space="0" w:color="auto"/>
            <w:bottom w:val="none" w:sz="0" w:space="0" w:color="auto"/>
            <w:right w:val="none" w:sz="0" w:space="0" w:color="auto"/>
          </w:divBdr>
        </w:div>
        <w:div w:id="1393698235">
          <w:marLeft w:val="640"/>
          <w:marRight w:val="0"/>
          <w:marTop w:val="0"/>
          <w:marBottom w:val="0"/>
          <w:divBdr>
            <w:top w:val="none" w:sz="0" w:space="0" w:color="auto"/>
            <w:left w:val="none" w:sz="0" w:space="0" w:color="auto"/>
            <w:bottom w:val="none" w:sz="0" w:space="0" w:color="auto"/>
            <w:right w:val="none" w:sz="0" w:space="0" w:color="auto"/>
          </w:divBdr>
        </w:div>
        <w:div w:id="175734240">
          <w:marLeft w:val="640"/>
          <w:marRight w:val="0"/>
          <w:marTop w:val="0"/>
          <w:marBottom w:val="0"/>
          <w:divBdr>
            <w:top w:val="none" w:sz="0" w:space="0" w:color="auto"/>
            <w:left w:val="none" w:sz="0" w:space="0" w:color="auto"/>
            <w:bottom w:val="none" w:sz="0" w:space="0" w:color="auto"/>
            <w:right w:val="none" w:sz="0" w:space="0" w:color="auto"/>
          </w:divBdr>
        </w:div>
        <w:div w:id="560946235">
          <w:marLeft w:val="640"/>
          <w:marRight w:val="0"/>
          <w:marTop w:val="0"/>
          <w:marBottom w:val="0"/>
          <w:divBdr>
            <w:top w:val="none" w:sz="0" w:space="0" w:color="auto"/>
            <w:left w:val="none" w:sz="0" w:space="0" w:color="auto"/>
            <w:bottom w:val="none" w:sz="0" w:space="0" w:color="auto"/>
            <w:right w:val="none" w:sz="0" w:space="0" w:color="auto"/>
          </w:divBdr>
        </w:div>
        <w:div w:id="1669019608">
          <w:marLeft w:val="640"/>
          <w:marRight w:val="0"/>
          <w:marTop w:val="0"/>
          <w:marBottom w:val="0"/>
          <w:divBdr>
            <w:top w:val="none" w:sz="0" w:space="0" w:color="auto"/>
            <w:left w:val="none" w:sz="0" w:space="0" w:color="auto"/>
            <w:bottom w:val="none" w:sz="0" w:space="0" w:color="auto"/>
            <w:right w:val="none" w:sz="0" w:space="0" w:color="auto"/>
          </w:divBdr>
        </w:div>
        <w:div w:id="1607615604">
          <w:marLeft w:val="640"/>
          <w:marRight w:val="0"/>
          <w:marTop w:val="0"/>
          <w:marBottom w:val="0"/>
          <w:divBdr>
            <w:top w:val="none" w:sz="0" w:space="0" w:color="auto"/>
            <w:left w:val="none" w:sz="0" w:space="0" w:color="auto"/>
            <w:bottom w:val="none" w:sz="0" w:space="0" w:color="auto"/>
            <w:right w:val="none" w:sz="0" w:space="0" w:color="auto"/>
          </w:divBdr>
        </w:div>
        <w:div w:id="961956644">
          <w:marLeft w:val="640"/>
          <w:marRight w:val="0"/>
          <w:marTop w:val="0"/>
          <w:marBottom w:val="0"/>
          <w:divBdr>
            <w:top w:val="none" w:sz="0" w:space="0" w:color="auto"/>
            <w:left w:val="none" w:sz="0" w:space="0" w:color="auto"/>
            <w:bottom w:val="none" w:sz="0" w:space="0" w:color="auto"/>
            <w:right w:val="none" w:sz="0" w:space="0" w:color="auto"/>
          </w:divBdr>
        </w:div>
        <w:div w:id="1197238934">
          <w:marLeft w:val="640"/>
          <w:marRight w:val="0"/>
          <w:marTop w:val="0"/>
          <w:marBottom w:val="0"/>
          <w:divBdr>
            <w:top w:val="none" w:sz="0" w:space="0" w:color="auto"/>
            <w:left w:val="none" w:sz="0" w:space="0" w:color="auto"/>
            <w:bottom w:val="none" w:sz="0" w:space="0" w:color="auto"/>
            <w:right w:val="none" w:sz="0" w:space="0" w:color="auto"/>
          </w:divBdr>
        </w:div>
        <w:div w:id="656344372">
          <w:marLeft w:val="640"/>
          <w:marRight w:val="0"/>
          <w:marTop w:val="0"/>
          <w:marBottom w:val="0"/>
          <w:divBdr>
            <w:top w:val="none" w:sz="0" w:space="0" w:color="auto"/>
            <w:left w:val="none" w:sz="0" w:space="0" w:color="auto"/>
            <w:bottom w:val="none" w:sz="0" w:space="0" w:color="auto"/>
            <w:right w:val="none" w:sz="0" w:space="0" w:color="auto"/>
          </w:divBdr>
        </w:div>
        <w:div w:id="312831072">
          <w:marLeft w:val="640"/>
          <w:marRight w:val="0"/>
          <w:marTop w:val="0"/>
          <w:marBottom w:val="0"/>
          <w:divBdr>
            <w:top w:val="none" w:sz="0" w:space="0" w:color="auto"/>
            <w:left w:val="none" w:sz="0" w:space="0" w:color="auto"/>
            <w:bottom w:val="none" w:sz="0" w:space="0" w:color="auto"/>
            <w:right w:val="none" w:sz="0" w:space="0" w:color="auto"/>
          </w:divBdr>
        </w:div>
        <w:div w:id="1347752429">
          <w:marLeft w:val="640"/>
          <w:marRight w:val="0"/>
          <w:marTop w:val="0"/>
          <w:marBottom w:val="0"/>
          <w:divBdr>
            <w:top w:val="none" w:sz="0" w:space="0" w:color="auto"/>
            <w:left w:val="none" w:sz="0" w:space="0" w:color="auto"/>
            <w:bottom w:val="none" w:sz="0" w:space="0" w:color="auto"/>
            <w:right w:val="none" w:sz="0" w:space="0" w:color="auto"/>
          </w:divBdr>
        </w:div>
        <w:div w:id="1141925572">
          <w:marLeft w:val="640"/>
          <w:marRight w:val="0"/>
          <w:marTop w:val="0"/>
          <w:marBottom w:val="0"/>
          <w:divBdr>
            <w:top w:val="none" w:sz="0" w:space="0" w:color="auto"/>
            <w:left w:val="none" w:sz="0" w:space="0" w:color="auto"/>
            <w:bottom w:val="none" w:sz="0" w:space="0" w:color="auto"/>
            <w:right w:val="none" w:sz="0" w:space="0" w:color="auto"/>
          </w:divBdr>
        </w:div>
        <w:div w:id="333459504">
          <w:marLeft w:val="640"/>
          <w:marRight w:val="0"/>
          <w:marTop w:val="0"/>
          <w:marBottom w:val="0"/>
          <w:divBdr>
            <w:top w:val="none" w:sz="0" w:space="0" w:color="auto"/>
            <w:left w:val="none" w:sz="0" w:space="0" w:color="auto"/>
            <w:bottom w:val="none" w:sz="0" w:space="0" w:color="auto"/>
            <w:right w:val="none" w:sz="0" w:space="0" w:color="auto"/>
          </w:divBdr>
        </w:div>
        <w:div w:id="1244997514">
          <w:marLeft w:val="640"/>
          <w:marRight w:val="0"/>
          <w:marTop w:val="0"/>
          <w:marBottom w:val="0"/>
          <w:divBdr>
            <w:top w:val="none" w:sz="0" w:space="0" w:color="auto"/>
            <w:left w:val="none" w:sz="0" w:space="0" w:color="auto"/>
            <w:bottom w:val="none" w:sz="0" w:space="0" w:color="auto"/>
            <w:right w:val="none" w:sz="0" w:space="0" w:color="auto"/>
          </w:divBdr>
        </w:div>
        <w:div w:id="1928148154">
          <w:marLeft w:val="640"/>
          <w:marRight w:val="0"/>
          <w:marTop w:val="0"/>
          <w:marBottom w:val="0"/>
          <w:divBdr>
            <w:top w:val="none" w:sz="0" w:space="0" w:color="auto"/>
            <w:left w:val="none" w:sz="0" w:space="0" w:color="auto"/>
            <w:bottom w:val="none" w:sz="0" w:space="0" w:color="auto"/>
            <w:right w:val="none" w:sz="0" w:space="0" w:color="auto"/>
          </w:divBdr>
        </w:div>
        <w:div w:id="1457258816">
          <w:marLeft w:val="640"/>
          <w:marRight w:val="0"/>
          <w:marTop w:val="0"/>
          <w:marBottom w:val="0"/>
          <w:divBdr>
            <w:top w:val="none" w:sz="0" w:space="0" w:color="auto"/>
            <w:left w:val="none" w:sz="0" w:space="0" w:color="auto"/>
            <w:bottom w:val="none" w:sz="0" w:space="0" w:color="auto"/>
            <w:right w:val="none" w:sz="0" w:space="0" w:color="auto"/>
          </w:divBdr>
        </w:div>
        <w:div w:id="252517015">
          <w:marLeft w:val="640"/>
          <w:marRight w:val="0"/>
          <w:marTop w:val="0"/>
          <w:marBottom w:val="0"/>
          <w:divBdr>
            <w:top w:val="none" w:sz="0" w:space="0" w:color="auto"/>
            <w:left w:val="none" w:sz="0" w:space="0" w:color="auto"/>
            <w:bottom w:val="none" w:sz="0" w:space="0" w:color="auto"/>
            <w:right w:val="none" w:sz="0" w:space="0" w:color="auto"/>
          </w:divBdr>
        </w:div>
        <w:div w:id="554658554">
          <w:marLeft w:val="640"/>
          <w:marRight w:val="0"/>
          <w:marTop w:val="0"/>
          <w:marBottom w:val="0"/>
          <w:divBdr>
            <w:top w:val="none" w:sz="0" w:space="0" w:color="auto"/>
            <w:left w:val="none" w:sz="0" w:space="0" w:color="auto"/>
            <w:bottom w:val="none" w:sz="0" w:space="0" w:color="auto"/>
            <w:right w:val="none" w:sz="0" w:space="0" w:color="auto"/>
          </w:divBdr>
        </w:div>
        <w:div w:id="557127726">
          <w:marLeft w:val="640"/>
          <w:marRight w:val="0"/>
          <w:marTop w:val="0"/>
          <w:marBottom w:val="0"/>
          <w:divBdr>
            <w:top w:val="none" w:sz="0" w:space="0" w:color="auto"/>
            <w:left w:val="none" w:sz="0" w:space="0" w:color="auto"/>
            <w:bottom w:val="none" w:sz="0" w:space="0" w:color="auto"/>
            <w:right w:val="none" w:sz="0" w:space="0" w:color="auto"/>
          </w:divBdr>
        </w:div>
        <w:div w:id="587079795">
          <w:marLeft w:val="640"/>
          <w:marRight w:val="0"/>
          <w:marTop w:val="0"/>
          <w:marBottom w:val="0"/>
          <w:divBdr>
            <w:top w:val="none" w:sz="0" w:space="0" w:color="auto"/>
            <w:left w:val="none" w:sz="0" w:space="0" w:color="auto"/>
            <w:bottom w:val="none" w:sz="0" w:space="0" w:color="auto"/>
            <w:right w:val="none" w:sz="0" w:space="0" w:color="auto"/>
          </w:divBdr>
        </w:div>
        <w:div w:id="1919317117">
          <w:marLeft w:val="640"/>
          <w:marRight w:val="0"/>
          <w:marTop w:val="0"/>
          <w:marBottom w:val="0"/>
          <w:divBdr>
            <w:top w:val="none" w:sz="0" w:space="0" w:color="auto"/>
            <w:left w:val="none" w:sz="0" w:space="0" w:color="auto"/>
            <w:bottom w:val="none" w:sz="0" w:space="0" w:color="auto"/>
            <w:right w:val="none" w:sz="0" w:space="0" w:color="auto"/>
          </w:divBdr>
        </w:div>
        <w:div w:id="93481272">
          <w:marLeft w:val="640"/>
          <w:marRight w:val="0"/>
          <w:marTop w:val="0"/>
          <w:marBottom w:val="0"/>
          <w:divBdr>
            <w:top w:val="none" w:sz="0" w:space="0" w:color="auto"/>
            <w:left w:val="none" w:sz="0" w:space="0" w:color="auto"/>
            <w:bottom w:val="none" w:sz="0" w:space="0" w:color="auto"/>
            <w:right w:val="none" w:sz="0" w:space="0" w:color="auto"/>
          </w:divBdr>
        </w:div>
        <w:div w:id="846679446">
          <w:marLeft w:val="640"/>
          <w:marRight w:val="0"/>
          <w:marTop w:val="0"/>
          <w:marBottom w:val="0"/>
          <w:divBdr>
            <w:top w:val="none" w:sz="0" w:space="0" w:color="auto"/>
            <w:left w:val="none" w:sz="0" w:space="0" w:color="auto"/>
            <w:bottom w:val="none" w:sz="0" w:space="0" w:color="auto"/>
            <w:right w:val="none" w:sz="0" w:space="0" w:color="auto"/>
          </w:divBdr>
        </w:div>
        <w:div w:id="336932980">
          <w:marLeft w:val="640"/>
          <w:marRight w:val="0"/>
          <w:marTop w:val="0"/>
          <w:marBottom w:val="0"/>
          <w:divBdr>
            <w:top w:val="none" w:sz="0" w:space="0" w:color="auto"/>
            <w:left w:val="none" w:sz="0" w:space="0" w:color="auto"/>
            <w:bottom w:val="none" w:sz="0" w:space="0" w:color="auto"/>
            <w:right w:val="none" w:sz="0" w:space="0" w:color="auto"/>
          </w:divBdr>
        </w:div>
        <w:div w:id="1707753260">
          <w:marLeft w:val="640"/>
          <w:marRight w:val="0"/>
          <w:marTop w:val="0"/>
          <w:marBottom w:val="0"/>
          <w:divBdr>
            <w:top w:val="none" w:sz="0" w:space="0" w:color="auto"/>
            <w:left w:val="none" w:sz="0" w:space="0" w:color="auto"/>
            <w:bottom w:val="none" w:sz="0" w:space="0" w:color="auto"/>
            <w:right w:val="none" w:sz="0" w:space="0" w:color="auto"/>
          </w:divBdr>
        </w:div>
        <w:div w:id="170922898">
          <w:marLeft w:val="640"/>
          <w:marRight w:val="0"/>
          <w:marTop w:val="0"/>
          <w:marBottom w:val="0"/>
          <w:divBdr>
            <w:top w:val="none" w:sz="0" w:space="0" w:color="auto"/>
            <w:left w:val="none" w:sz="0" w:space="0" w:color="auto"/>
            <w:bottom w:val="none" w:sz="0" w:space="0" w:color="auto"/>
            <w:right w:val="none" w:sz="0" w:space="0" w:color="auto"/>
          </w:divBdr>
        </w:div>
        <w:div w:id="1670980789">
          <w:marLeft w:val="640"/>
          <w:marRight w:val="0"/>
          <w:marTop w:val="0"/>
          <w:marBottom w:val="0"/>
          <w:divBdr>
            <w:top w:val="none" w:sz="0" w:space="0" w:color="auto"/>
            <w:left w:val="none" w:sz="0" w:space="0" w:color="auto"/>
            <w:bottom w:val="none" w:sz="0" w:space="0" w:color="auto"/>
            <w:right w:val="none" w:sz="0" w:space="0" w:color="auto"/>
          </w:divBdr>
        </w:div>
        <w:div w:id="962004490">
          <w:marLeft w:val="640"/>
          <w:marRight w:val="0"/>
          <w:marTop w:val="0"/>
          <w:marBottom w:val="0"/>
          <w:divBdr>
            <w:top w:val="none" w:sz="0" w:space="0" w:color="auto"/>
            <w:left w:val="none" w:sz="0" w:space="0" w:color="auto"/>
            <w:bottom w:val="none" w:sz="0" w:space="0" w:color="auto"/>
            <w:right w:val="none" w:sz="0" w:space="0" w:color="auto"/>
          </w:divBdr>
        </w:div>
        <w:div w:id="952521116">
          <w:marLeft w:val="640"/>
          <w:marRight w:val="0"/>
          <w:marTop w:val="0"/>
          <w:marBottom w:val="0"/>
          <w:divBdr>
            <w:top w:val="none" w:sz="0" w:space="0" w:color="auto"/>
            <w:left w:val="none" w:sz="0" w:space="0" w:color="auto"/>
            <w:bottom w:val="none" w:sz="0" w:space="0" w:color="auto"/>
            <w:right w:val="none" w:sz="0" w:space="0" w:color="auto"/>
          </w:divBdr>
        </w:div>
        <w:div w:id="1556771770">
          <w:marLeft w:val="640"/>
          <w:marRight w:val="0"/>
          <w:marTop w:val="0"/>
          <w:marBottom w:val="0"/>
          <w:divBdr>
            <w:top w:val="none" w:sz="0" w:space="0" w:color="auto"/>
            <w:left w:val="none" w:sz="0" w:space="0" w:color="auto"/>
            <w:bottom w:val="none" w:sz="0" w:space="0" w:color="auto"/>
            <w:right w:val="none" w:sz="0" w:space="0" w:color="auto"/>
          </w:divBdr>
        </w:div>
        <w:div w:id="1670868549">
          <w:marLeft w:val="640"/>
          <w:marRight w:val="0"/>
          <w:marTop w:val="0"/>
          <w:marBottom w:val="0"/>
          <w:divBdr>
            <w:top w:val="none" w:sz="0" w:space="0" w:color="auto"/>
            <w:left w:val="none" w:sz="0" w:space="0" w:color="auto"/>
            <w:bottom w:val="none" w:sz="0" w:space="0" w:color="auto"/>
            <w:right w:val="none" w:sz="0" w:space="0" w:color="auto"/>
          </w:divBdr>
        </w:div>
        <w:div w:id="2108233825">
          <w:marLeft w:val="640"/>
          <w:marRight w:val="0"/>
          <w:marTop w:val="0"/>
          <w:marBottom w:val="0"/>
          <w:divBdr>
            <w:top w:val="none" w:sz="0" w:space="0" w:color="auto"/>
            <w:left w:val="none" w:sz="0" w:space="0" w:color="auto"/>
            <w:bottom w:val="none" w:sz="0" w:space="0" w:color="auto"/>
            <w:right w:val="none" w:sz="0" w:space="0" w:color="auto"/>
          </w:divBdr>
        </w:div>
        <w:div w:id="1196232740">
          <w:marLeft w:val="640"/>
          <w:marRight w:val="0"/>
          <w:marTop w:val="0"/>
          <w:marBottom w:val="0"/>
          <w:divBdr>
            <w:top w:val="none" w:sz="0" w:space="0" w:color="auto"/>
            <w:left w:val="none" w:sz="0" w:space="0" w:color="auto"/>
            <w:bottom w:val="none" w:sz="0" w:space="0" w:color="auto"/>
            <w:right w:val="none" w:sz="0" w:space="0" w:color="auto"/>
          </w:divBdr>
        </w:div>
        <w:div w:id="1306160521">
          <w:marLeft w:val="640"/>
          <w:marRight w:val="0"/>
          <w:marTop w:val="0"/>
          <w:marBottom w:val="0"/>
          <w:divBdr>
            <w:top w:val="none" w:sz="0" w:space="0" w:color="auto"/>
            <w:left w:val="none" w:sz="0" w:space="0" w:color="auto"/>
            <w:bottom w:val="none" w:sz="0" w:space="0" w:color="auto"/>
            <w:right w:val="none" w:sz="0" w:space="0" w:color="auto"/>
          </w:divBdr>
        </w:div>
        <w:div w:id="1348213650">
          <w:marLeft w:val="640"/>
          <w:marRight w:val="0"/>
          <w:marTop w:val="0"/>
          <w:marBottom w:val="0"/>
          <w:divBdr>
            <w:top w:val="none" w:sz="0" w:space="0" w:color="auto"/>
            <w:left w:val="none" w:sz="0" w:space="0" w:color="auto"/>
            <w:bottom w:val="none" w:sz="0" w:space="0" w:color="auto"/>
            <w:right w:val="none" w:sz="0" w:space="0" w:color="auto"/>
          </w:divBdr>
        </w:div>
        <w:div w:id="1305309958">
          <w:marLeft w:val="640"/>
          <w:marRight w:val="0"/>
          <w:marTop w:val="0"/>
          <w:marBottom w:val="0"/>
          <w:divBdr>
            <w:top w:val="none" w:sz="0" w:space="0" w:color="auto"/>
            <w:left w:val="none" w:sz="0" w:space="0" w:color="auto"/>
            <w:bottom w:val="none" w:sz="0" w:space="0" w:color="auto"/>
            <w:right w:val="none" w:sz="0" w:space="0" w:color="auto"/>
          </w:divBdr>
        </w:div>
        <w:div w:id="1639719744">
          <w:marLeft w:val="640"/>
          <w:marRight w:val="0"/>
          <w:marTop w:val="0"/>
          <w:marBottom w:val="0"/>
          <w:divBdr>
            <w:top w:val="none" w:sz="0" w:space="0" w:color="auto"/>
            <w:left w:val="none" w:sz="0" w:space="0" w:color="auto"/>
            <w:bottom w:val="none" w:sz="0" w:space="0" w:color="auto"/>
            <w:right w:val="none" w:sz="0" w:space="0" w:color="auto"/>
          </w:divBdr>
        </w:div>
        <w:div w:id="1492527595">
          <w:marLeft w:val="640"/>
          <w:marRight w:val="0"/>
          <w:marTop w:val="0"/>
          <w:marBottom w:val="0"/>
          <w:divBdr>
            <w:top w:val="none" w:sz="0" w:space="0" w:color="auto"/>
            <w:left w:val="none" w:sz="0" w:space="0" w:color="auto"/>
            <w:bottom w:val="none" w:sz="0" w:space="0" w:color="auto"/>
            <w:right w:val="none" w:sz="0" w:space="0" w:color="auto"/>
          </w:divBdr>
        </w:div>
        <w:div w:id="922882554">
          <w:marLeft w:val="640"/>
          <w:marRight w:val="0"/>
          <w:marTop w:val="0"/>
          <w:marBottom w:val="0"/>
          <w:divBdr>
            <w:top w:val="none" w:sz="0" w:space="0" w:color="auto"/>
            <w:left w:val="none" w:sz="0" w:space="0" w:color="auto"/>
            <w:bottom w:val="none" w:sz="0" w:space="0" w:color="auto"/>
            <w:right w:val="none" w:sz="0" w:space="0" w:color="auto"/>
          </w:divBdr>
        </w:div>
        <w:div w:id="617102888">
          <w:marLeft w:val="640"/>
          <w:marRight w:val="0"/>
          <w:marTop w:val="0"/>
          <w:marBottom w:val="0"/>
          <w:divBdr>
            <w:top w:val="none" w:sz="0" w:space="0" w:color="auto"/>
            <w:left w:val="none" w:sz="0" w:space="0" w:color="auto"/>
            <w:bottom w:val="none" w:sz="0" w:space="0" w:color="auto"/>
            <w:right w:val="none" w:sz="0" w:space="0" w:color="auto"/>
          </w:divBdr>
        </w:div>
        <w:div w:id="626740762">
          <w:marLeft w:val="640"/>
          <w:marRight w:val="0"/>
          <w:marTop w:val="0"/>
          <w:marBottom w:val="0"/>
          <w:divBdr>
            <w:top w:val="none" w:sz="0" w:space="0" w:color="auto"/>
            <w:left w:val="none" w:sz="0" w:space="0" w:color="auto"/>
            <w:bottom w:val="none" w:sz="0" w:space="0" w:color="auto"/>
            <w:right w:val="none" w:sz="0" w:space="0" w:color="auto"/>
          </w:divBdr>
        </w:div>
        <w:div w:id="1819491377">
          <w:marLeft w:val="640"/>
          <w:marRight w:val="0"/>
          <w:marTop w:val="0"/>
          <w:marBottom w:val="0"/>
          <w:divBdr>
            <w:top w:val="none" w:sz="0" w:space="0" w:color="auto"/>
            <w:left w:val="none" w:sz="0" w:space="0" w:color="auto"/>
            <w:bottom w:val="none" w:sz="0" w:space="0" w:color="auto"/>
            <w:right w:val="none" w:sz="0" w:space="0" w:color="auto"/>
          </w:divBdr>
        </w:div>
      </w:divsChild>
    </w:div>
    <w:div w:id="916718273">
      <w:bodyDiv w:val="1"/>
      <w:marLeft w:val="0"/>
      <w:marRight w:val="0"/>
      <w:marTop w:val="0"/>
      <w:marBottom w:val="0"/>
      <w:divBdr>
        <w:top w:val="none" w:sz="0" w:space="0" w:color="auto"/>
        <w:left w:val="none" w:sz="0" w:space="0" w:color="auto"/>
        <w:bottom w:val="none" w:sz="0" w:space="0" w:color="auto"/>
        <w:right w:val="none" w:sz="0" w:space="0" w:color="auto"/>
      </w:divBdr>
      <w:divsChild>
        <w:div w:id="356347770">
          <w:marLeft w:val="0"/>
          <w:marRight w:val="0"/>
          <w:marTop w:val="0"/>
          <w:marBottom w:val="0"/>
          <w:divBdr>
            <w:top w:val="none" w:sz="0" w:space="0" w:color="auto"/>
            <w:left w:val="none" w:sz="0" w:space="0" w:color="auto"/>
            <w:bottom w:val="none" w:sz="0" w:space="0" w:color="auto"/>
            <w:right w:val="none" w:sz="0" w:space="0" w:color="auto"/>
          </w:divBdr>
          <w:divsChild>
            <w:div w:id="750735423">
              <w:marLeft w:val="0"/>
              <w:marRight w:val="0"/>
              <w:marTop w:val="0"/>
              <w:marBottom w:val="0"/>
              <w:divBdr>
                <w:top w:val="none" w:sz="0" w:space="0" w:color="auto"/>
                <w:left w:val="none" w:sz="0" w:space="0" w:color="auto"/>
                <w:bottom w:val="none" w:sz="0" w:space="0" w:color="auto"/>
                <w:right w:val="none" w:sz="0" w:space="0" w:color="auto"/>
              </w:divBdr>
            </w:div>
            <w:div w:id="350257137">
              <w:marLeft w:val="0"/>
              <w:marRight w:val="0"/>
              <w:marTop w:val="0"/>
              <w:marBottom w:val="0"/>
              <w:divBdr>
                <w:top w:val="none" w:sz="0" w:space="0" w:color="auto"/>
                <w:left w:val="none" w:sz="0" w:space="0" w:color="auto"/>
                <w:bottom w:val="none" w:sz="0" w:space="0" w:color="auto"/>
                <w:right w:val="none" w:sz="0" w:space="0" w:color="auto"/>
              </w:divBdr>
            </w:div>
            <w:div w:id="2028633650">
              <w:marLeft w:val="0"/>
              <w:marRight w:val="0"/>
              <w:marTop w:val="0"/>
              <w:marBottom w:val="0"/>
              <w:divBdr>
                <w:top w:val="none" w:sz="0" w:space="0" w:color="auto"/>
                <w:left w:val="none" w:sz="0" w:space="0" w:color="auto"/>
                <w:bottom w:val="none" w:sz="0" w:space="0" w:color="auto"/>
                <w:right w:val="none" w:sz="0" w:space="0" w:color="auto"/>
              </w:divBdr>
            </w:div>
            <w:div w:id="1680229245">
              <w:marLeft w:val="0"/>
              <w:marRight w:val="0"/>
              <w:marTop w:val="0"/>
              <w:marBottom w:val="0"/>
              <w:divBdr>
                <w:top w:val="none" w:sz="0" w:space="0" w:color="auto"/>
                <w:left w:val="none" w:sz="0" w:space="0" w:color="auto"/>
                <w:bottom w:val="none" w:sz="0" w:space="0" w:color="auto"/>
                <w:right w:val="none" w:sz="0" w:space="0" w:color="auto"/>
              </w:divBdr>
            </w:div>
            <w:div w:id="841747476">
              <w:marLeft w:val="0"/>
              <w:marRight w:val="0"/>
              <w:marTop w:val="0"/>
              <w:marBottom w:val="0"/>
              <w:divBdr>
                <w:top w:val="none" w:sz="0" w:space="0" w:color="auto"/>
                <w:left w:val="none" w:sz="0" w:space="0" w:color="auto"/>
                <w:bottom w:val="none" w:sz="0" w:space="0" w:color="auto"/>
                <w:right w:val="none" w:sz="0" w:space="0" w:color="auto"/>
              </w:divBdr>
            </w:div>
            <w:div w:id="2030642659">
              <w:marLeft w:val="0"/>
              <w:marRight w:val="0"/>
              <w:marTop w:val="0"/>
              <w:marBottom w:val="0"/>
              <w:divBdr>
                <w:top w:val="none" w:sz="0" w:space="0" w:color="auto"/>
                <w:left w:val="none" w:sz="0" w:space="0" w:color="auto"/>
                <w:bottom w:val="none" w:sz="0" w:space="0" w:color="auto"/>
                <w:right w:val="none" w:sz="0" w:space="0" w:color="auto"/>
              </w:divBdr>
            </w:div>
            <w:div w:id="2083529745">
              <w:marLeft w:val="0"/>
              <w:marRight w:val="0"/>
              <w:marTop w:val="0"/>
              <w:marBottom w:val="0"/>
              <w:divBdr>
                <w:top w:val="none" w:sz="0" w:space="0" w:color="auto"/>
                <w:left w:val="none" w:sz="0" w:space="0" w:color="auto"/>
                <w:bottom w:val="none" w:sz="0" w:space="0" w:color="auto"/>
                <w:right w:val="none" w:sz="0" w:space="0" w:color="auto"/>
              </w:divBdr>
            </w:div>
            <w:div w:id="859927646">
              <w:marLeft w:val="0"/>
              <w:marRight w:val="0"/>
              <w:marTop w:val="0"/>
              <w:marBottom w:val="0"/>
              <w:divBdr>
                <w:top w:val="none" w:sz="0" w:space="0" w:color="auto"/>
                <w:left w:val="none" w:sz="0" w:space="0" w:color="auto"/>
                <w:bottom w:val="none" w:sz="0" w:space="0" w:color="auto"/>
                <w:right w:val="none" w:sz="0" w:space="0" w:color="auto"/>
              </w:divBdr>
            </w:div>
            <w:div w:id="17111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4759">
      <w:bodyDiv w:val="1"/>
      <w:marLeft w:val="0"/>
      <w:marRight w:val="0"/>
      <w:marTop w:val="0"/>
      <w:marBottom w:val="0"/>
      <w:divBdr>
        <w:top w:val="none" w:sz="0" w:space="0" w:color="auto"/>
        <w:left w:val="none" w:sz="0" w:space="0" w:color="auto"/>
        <w:bottom w:val="none" w:sz="0" w:space="0" w:color="auto"/>
        <w:right w:val="none" w:sz="0" w:space="0" w:color="auto"/>
      </w:divBdr>
      <w:divsChild>
        <w:div w:id="1879080447">
          <w:marLeft w:val="640"/>
          <w:marRight w:val="0"/>
          <w:marTop w:val="0"/>
          <w:marBottom w:val="0"/>
          <w:divBdr>
            <w:top w:val="none" w:sz="0" w:space="0" w:color="auto"/>
            <w:left w:val="none" w:sz="0" w:space="0" w:color="auto"/>
            <w:bottom w:val="none" w:sz="0" w:space="0" w:color="auto"/>
            <w:right w:val="none" w:sz="0" w:space="0" w:color="auto"/>
          </w:divBdr>
        </w:div>
        <w:div w:id="983237036">
          <w:marLeft w:val="640"/>
          <w:marRight w:val="0"/>
          <w:marTop w:val="0"/>
          <w:marBottom w:val="0"/>
          <w:divBdr>
            <w:top w:val="none" w:sz="0" w:space="0" w:color="auto"/>
            <w:left w:val="none" w:sz="0" w:space="0" w:color="auto"/>
            <w:bottom w:val="none" w:sz="0" w:space="0" w:color="auto"/>
            <w:right w:val="none" w:sz="0" w:space="0" w:color="auto"/>
          </w:divBdr>
        </w:div>
        <w:div w:id="840127095">
          <w:marLeft w:val="640"/>
          <w:marRight w:val="0"/>
          <w:marTop w:val="0"/>
          <w:marBottom w:val="0"/>
          <w:divBdr>
            <w:top w:val="none" w:sz="0" w:space="0" w:color="auto"/>
            <w:left w:val="none" w:sz="0" w:space="0" w:color="auto"/>
            <w:bottom w:val="none" w:sz="0" w:space="0" w:color="auto"/>
            <w:right w:val="none" w:sz="0" w:space="0" w:color="auto"/>
          </w:divBdr>
        </w:div>
        <w:div w:id="1171064386">
          <w:marLeft w:val="640"/>
          <w:marRight w:val="0"/>
          <w:marTop w:val="0"/>
          <w:marBottom w:val="0"/>
          <w:divBdr>
            <w:top w:val="none" w:sz="0" w:space="0" w:color="auto"/>
            <w:left w:val="none" w:sz="0" w:space="0" w:color="auto"/>
            <w:bottom w:val="none" w:sz="0" w:space="0" w:color="auto"/>
            <w:right w:val="none" w:sz="0" w:space="0" w:color="auto"/>
          </w:divBdr>
        </w:div>
        <w:div w:id="520510981">
          <w:marLeft w:val="640"/>
          <w:marRight w:val="0"/>
          <w:marTop w:val="0"/>
          <w:marBottom w:val="0"/>
          <w:divBdr>
            <w:top w:val="none" w:sz="0" w:space="0" w:color="auto"/>
            <w:left w:val="none" w:sz="0" w:space="0" w:color="auto"/>
            <w:bottom w:val="none" w:sz="0" w:space="0" w:color="auto"/>
            <w:right w:val="none" w:sz="0" w:space="0" w:color="auto"/>
          </w:divBdr>
        </w:div>
        <w:div w:id="269243770">
          <w:marLeft w:val="640"/>
          <w:marRight w:val="0"/>
          <w:marTop w:val="0"/>
          <w:marBottom w:val="0"/>
          <w:divBdr>
            <w:top w:val="none" w:sz="0" w:space="0" w:color="auto"/>
            <w:left w:val="none" w:sz="0" w:space="0" w:color="auto"/>
            <w:bottom w:val="none" w:sz="0" w:space="0" w:color="auto"/>
            <w:right w:val="none" w:sz="0" w:space="0" w:color="auto"/>
          </w:divBdr>
        </w:div>
        <w:div w:id="1174301068">
          <w:marLeft w:val="640"/>
          <w:marRight w:val="0"/>
          <w:marTop w:val="0"/>
          <w:marBottom w:val="0"/>
          <w:divBdr>
            <w:top w:val="none" w:sz="0" w:space="0" w:color="auto"/>
            <w:left w:val="none" w:sz="0" w:space="0" w:color="auto"/>
            <w:bottom w:val="none" w:sz="0" w:space="0" w:color="auto"/>
            <w:right w:val="none" w:sz="0" w:space="0" w:color="auto"/>
          </w:divBdr>
        </w:div>
        <w:div w:id="1014189031">
          <w:marLeft w:val="640"/>
          <w:marRight w:val="0"/>
          <w:marTop w:val="0"/>
          <w:marBottom w:val="0"/>
          <w:divBdr>
            <w:top w:val="none" w:sz="0" w:space="0" w:color="auto"/>
            <w:left w:val="none" w:sz="0" w:space="0" w:color="auto"/>
            <w:bottom w:val="none" w:sz="0" w:space="0" w:color="auto"/>
            <w:right w:val="none" w:sz="0" w:space="0" w:color="auto"/>
          </w:divBdr>
        </w:div>
        <w:div w:id="8605775">
          <w:marLeft w:val="640"/>
          <w:marRight w:val="0"/>
          <w:marTop w:val="0"/>
          <w:marBottom w:val="0"/>
          <w:divBdr>
            <w:top w:val="none" w:sz="0" w:space="0" w:color="auto"/>
            <w:left w:val="none" w:sz="0" w:space="0" w:color="auto"/>
            <w:bottom w:val="none" w:sz="0" w:space="0" w:color="auto"/>
            <w:right w:val="none" w:sz="0" w:space="0" w:color="auto"/>
          </w:divBdr>
        </w:div>
        <w:div w:id="174927341">
          <w:marLeft w:val="640"/>
          <w:marRight w:val="0"/>
          <w:marTop w:val="0"/>
          <w:marBottom w:val="0"/>
          <w:divBdr>
            <w:top w:val="none" w:sz="0" w:space="0" w:color="auto"/>
            <w:left w:val="none" w:sz="0" w:space="0" w:color="auto"/>
            <w:bottom w:val="none" w:sz="0" w:space="0" w:color="auto"/>
            <w:right w:val="none" w:sz="0" w:space="0" w:color="auto"/>
          </w:divBdr>
        </w:div>
        <w:div w:id="2012369760">
          <w:marLeft w:val="640"/>
          <w:marRight w:val="0"/>
          <w:marTop w:val="0"/>
          <w:marBottom w:val="0"/>
          <w:divBdr>
            <w:top w:val="none" w:sz="0" w:space="0" w:color="auto"/>
            <w:left w:val="none" w:sz="0" w:space="0" w:color="auto"/>
            <w:bottom w:val="none" w:sz="0" w:space="0" w:color="auto"/>
            <w:right w:val="none" w:sz="0" w:space="0" w:color="auto"/>
          </w:divBdr>
        </w:div>
        <w:div w:id="559444251">
          <w:marLeft w:val="640"/>
          <w:marRight w:val="0"/>
          <w:marTop w:val="0"/>
          <w:marBottom w:val="0"/>
          <w:divBdr>
            <w:top w:val="none" w:sz="0" w:space="0" w:color="auto"/>
            <w:left w:val="none" w:sz="0" w:space="0" w:color="auto"/>
            <w:bottom w:val="none" w:sz="0" w:space="0" w:color="auto"/>
            <w:right w:val="none" w:sz="0" w:space="0" w:color="auto"/>
          </w:divBdr>
        </w:div>
        <w:div w:id="1032262550">
          <w:marLeft w:val="640"/>
          <w:marRight w:val="0"/>
          <w:marTop w:val="0"/>
          <w:marBottom w:val="0"/>
          <w:divBdr>
            <w:top w:val="none" w:sz="0" w:space="0" w:color="auto"/>
            <w:left w:val="none" w:sz="0" w:space="0" w:color="auto"/>
            <w:bottom w:val="none" w:sz="0" w:space="0" w:color="auto"/>
            <w:right w:val="none" w:sz="0" w:space="0" w:color="auto"/>
          </w:divBdr>
        </w:div>
        <w:div w:id="1672948472">
          <w:marLeft w:val="640"/>
          <w:marRight w:val="0"/>
          <w:marTop w:val="0"/>
          <w:marBottom w:val="0"/>
          <w:divBdr>
            <w:top w:val="none" w:sz="0" w:space="0" w:color="auto"/>
            <w:left w:val="none" w:sz="0" w:space="0" w:color="auto"/>
            <w:bottom w:val="none" w:sz="0" w:space="0" w:color="auto"/>
            <w:right w:val="none" w:sz="0" w:space="0" w:color="auto"/>
          </w:divBdr>
        </w:div>
        <w:div w:id="2051605670">
          <w:marLeft w:val="640"/>
          <w:marRight w:val="0"/>
          <w:marTop w:val="0"/>
          <w:marBottom w:val="0"/>
          <w:divBdr>
            <w:top w:val="none" w:sz="0" w:space="0" w:color="auto"/>
            <w:left w:val="none" w:sz="0" w:space="0" w:color="auto"/>
            <w:bottom w:val="none" w:sz="0" w:space="0" w:color="auto"/>
            <w:right w:val="none" w:sz="0" w:space="0" w:color="auto"/>
          </w:divBdr>
        </w:div>
        <w:div w:id="1357393331">
          <w:marLeft w:val="640"/>
          <w:marRight w:val="0"/>
          <w:marTop w:val="0"/>
          <w:marBottom w:val="0"/>
          <w:divBdr>
            <w:top w:val="none" w:sz="0" w:space="0" w:color="auto"/>
            <w:left w:val="none" w:sz="0" w:space="0" w:color="auto"/>
            <w:bottom w:val="none" w:sz="0" w:space="0" w:color="auto"/>
            <w:right w:val="none" w:sz="0" w:space="0" w:color="auto"/>
          </w:divBdr>
        </w:div>
        <w:div w:id="1154104989">
          <w:marLeft w:val="640"/>
          <w:marRight w:val="0"/>
          <w:marTop w:val="0"/>
          <w:marBottom w:val="0"/>
          <w:divBdr>
            <w:top w:val="none" w:sz="0" w:space="0" w:color="auto"/>
            <w:left w:val="none" w:sz="0" w:space="0" w:color="auto"/>
            <w:bottom w:val="none" w:sz="0" w:space="0" w:color="auto"/>
            <w:right w:val="none" w:sz="0" w:space="0" w:color="auto"/>
          </w:divBdr>
        </w:div>
        <w:div w:id="607125940">
          <w:marLeft w:val="640"/>
          <w:marRight w:val="0"/>
          <w:marTop w:val="0"/>
          <w:marBottom w:val="0"/>
          <w:divBdr>
            <w:top w:val="none" w:sz="0" w:space="0" w:color="auto"/>
            <w:left w:val="none" w:sz="0" w:space="0" w:color="auto"/>
            <w:bottom w:val="none" w:sz="0" w:space="0" w:color="auto"/>
            <w:right w:val="none" w:sz="0" w:space="0" w:color="auto"/>
          </w:divBdr>
        </w:div>
        <w:div w:id="1363822353">
          <w:marLeft w:val="640"/>
          <w:marRight w:val="0"/>
          <w:marTop w:val="0"/>
          <w:marBottom w:val="0"/>
          <w:divBdr>
            <w:top w:val="none" w:sz="0" w:space="0" w:color="auto"/>
            <w:left w:val="none" w:sz="0" w:space="0" w:color="auto"/>
            <w:bottom w:val="none" w:sz="0" w:space="0" w:color="auto"/>
            <w:right w:val="none" w:sz="0" w:space="0" w:color="auto"/>
          </w:divBdr>
        </w:div>
        <w:div w:id="1739205877">
          <w:marLeft w:val="640"/>
          <w:marRight w:val="0"/>
          <w:marTop w:val="0"/>
          <w:marBottom w:val="0"/>
          <w:divBdr>
            <w:top w:val="none" w:sz="0" w:space="0" w:color="auto"/>
            <w:left w:val="none" w:sz="0" w:space="0" w:color="auto"/>
            <w:bottom w:val="none" w:sz="0" w:space="0" w:color="auto"/>
            <w:right w:val="none" w:sz="0" w:space="0" w:color="auto"/>
          </w:divBdr>
        </w:div>
        <w:div w:id="1501265210">
          <w:marLeft w:val="640"/>
          <w:marRight w:val="0"/>
          <w:marTop w:val="0"/>
          <w:marBottom w:val="0"/>
          <w:divBdr>
            <w:top w:val="none" w:sz="0" w:space="0" w:color="auto"/>
            <w:left w:val="none" w:sz="0" w:space="0" w:color="auto"/>
            <w:bottom w:val="none" w:sz="0" w:space="0" w:color="auto"/>
            <w:right w:val="none" w:sz="0" w:space="0" w:color="auto"/>
          </w:divBdr>
        </w:div>
        <w:div w:id="942494267">
          <w:marLeft w:val="640"/>
          <w:marRight w:val="0"/>
          <w:marTop w:val="0"/>
          <w:marBottom w:val="0"/>
          <w:divBdr>
            <w:top w:val="none" w:sz="0" w:space="0" w:color="auto"/>
            <w:left w:val="none" w:sz="0" w:space="0" w:color="auto"/>
            <w:bottom w:val="none" w:sz="0" w:space="0" w:color="auto"/>
            <w:right w:val="none" w:sz="0" w:space="0" w:color="auto"/>
          </w:divBdr>
        </w:div>
        <w:div w:id="1357728281">
          <w:marLeft w:val="640"/>
          <w:marRight w:val="0"/>
          <w:marTop w:val="0"/>
          <w:marBottom w:val="0"/>
          <w:divBdr>
            <w:top w:val="none" w:sz="0" w:space="0" w:color="auto"/>
            <w:left w:val="none" w:sz="0" w:space="0" w:color="auto"/>
            <w:bottom w:val="none" w:sz="0" w:space="0" w:color="auto"/>
            <w:right w:val="none" w:sz="0" w:space="0" w:color="auto"/>
          </w:divBdr>
        </w:div>
        <w:div w:id="939293803">
          <w:marLeft w:val="640"/>
          <w:marRight w:val="0"/>
          <w:marTop w:val="0"/>
          <w:marBottom w:val="0"/>
          <w:divBdr>
            <w:top w:val="none" w:sz="0" w:space="0" w:color="auto"/>
            <w:left w:val="none" w:sz="0" w:space="0" w:color="auto"/>
            <w:bottom w:val="none" w:sz="0" w:space="0" w:color="auto"/>
            <w:right w:val="none" w:sz="0" w:space="0" w:color="auto"/>
          </w:divBdr>
        </w:div>
        <w:div w:id="1079595532">
          <w:marLeft w:val="640"/>
          <w:marRight w:val="0"/>
          <w:marTop w:val="0"/>
          <w:marBottom w:val="0"/>
          <w:divBdr>
            <w:top w:val="none" w:sz="0" w:space="0" w:color="auto"/>
            <w:left w:val="none" w:sz="0" w:space="0" w:color="auto"/>
            <w:bottom w:val="none" w:sz="0" w:space="0" w:color="auto"/>
            <w:right w:val="none" w:sz="0" w:space="0" w:color="auto"/>
          </w:divBdr>
        </w:div>
        <w:div w:id="1124037611">
          <w:marLeft w:val="640"/>
          <w:marRight w:val="0"/>
          <w:marTop w:val="0"/>
          <w:marBottom w:val="0"/>
          <w:divBdr>
            <w:top w:val="none" w:sz="0" w:space="0" w:color="auto"/>
            <w:left w:val="none" w:sz="0" w:space="0" w:color="auto"/>
            <w:bottom w:val="none" w:sz="0" w:space="0" w:color="auto"/>
            <w:right w:val="none" w:sz="0" w:space="0" w:color="auto"/>
          </w:divBdr>
        </w:div>
        <w:div w:id="424570245">
          <w:marLeft w:val="640"/>
          <w:marRight w:val="0"/>
          <w:marTop w:val="0"/>
          <w:marBottom w:val="0"/>
          <w:divBdr>
            <w:top w:val="none" w:sz="0" w:space="0" w:color="auto"/>
            <w:left w:val="none" w:sz="0" w:space="0" w:color="auto"/>
            <w:bottom w:val="none" w:sz="0" w:space="0" w:color="auto"/>
            <w:right w:val="none" w:sz="0" w:space="0" w:color="auto"/>
          </w:divBdr>
        </w:div>
        <w:div w:id="690378919">
          <w:marLeft w:val="640"/>
          <w:marRight w:val="0"/>
          <w:marTop w:val="0"/>
          <w:marBottom w:val="0"/>
          <w:divBdr>
            <w:top w:val="none" w:sz="0" w:space="0" w:color="auto"/>
            <w:left w:val="none" w:sz="0" w:space="0" w:color="auto"/>
            <w:bottom w:val="none" w:sz="0" w:space="0" w:color="auto"/>
            <w:right w:val="none" w:sz="0" w:space="0" w:color="auto"/>
          </w:divBdr>
        </w:div>
        <w:div w:id="859469022">
          <w:marLeft w:val="640"/>
          <w:marRight w:val="0"/>
          <w:marTop w:val="0"/>
          <w:marBottom w:val="0"/>
          <w:divBdr>
            <w:top w:val="none" w:sz="0" w:space="0" w:color="auto"/>
            <w:left w:val="none" w:sz="0" w:space="0" w:color="auto"/>
            <w:bottom w:val="none" w:sz="0" w:space="0" w:color="auto"/>
            <w:right w:val="none" w:sz="0" w:space="0" w:color="auto"/>
          </w:divBdr>
        </w:div>
        <w:div w:id="42873186">
          <w:marLeft w:val="640"/>
          <w:marRight w:val="0"/>
          <w:marTop w:val="0"/>
          <w:marBottom w:val="0"/>
          <w:divBdr>
            <w:top w:val="none" w:sz="0" w:space="0" w:color="auto"/>
            <w:left w:val="none" w:sz="0" w:space="0" w:color="auto"/>
            <w:bottom w:val="none" w:sz="0" w:space="0" w:color="auto"/>
            <w:right w:val="none" w:sz="0" w:space="0" w:color="auto"/>
          </w:divBdr>
        </w:div>
        <w:div w:id="249510070">
          <w:marLeft w:val="640"/>
          <w:marRight w:val="0"/>
          <w:marTop w:val="0"/>
          <w:marBottom w:val="0"/>
          <w:divBdr>
            <w:top w:val="none" w:sz="0" w:space="0" w:color="auto"/>
            <w:left w:val="none" w:sz="0" w:space="0" w:color="auto"/>
            <w:bottom w:val="none" w:sz="0" w:space="0" w:color="auto"/>
            <w:right w:val="none" w:sz="0" w:space="0" w:color="auto"/>
          </w:divBdr>
        </w:div>
        <w:div w:id="686444947">
          <w:marLeft w:val="640"/>
          <w:marRight w:val="0"/>
          <w:marTop w:val="0"/>
          <w:marBottom w:val="0"/>
          <w:divBdr>
            <w:top w:val="none" w:sz="0" w:space="0" w:color="auto"/>
            <w:left w:val="none" w:sz="0" w:space="0" w:color="auto"/>
            <w:bottom w:val="none" w:sz="0" w:space="0" w:color="auto"/>
            <w:right w:val="none" w:sz="0" w:space="0" w:color="auto"/>
          </w:divBdr>
        </w:div>
        <w:div w:id="356733963">
          <w:marLeft w:val="640"/>
          <w:marRight w:val="0"/>
          <w:marTop w:val="0"/>
          <w:marBottom w:val="0"/>
          <w:divBdr>
            <w:top w:val="none" w:sz="0" w:space="0" w:color="auto"/>
            <w:left w:val="none" w:sz="0" w:space="0" w:color="auto"/>
            <w:bottom w:val="none" w:sz="0" w:space="0" w:color="auto"/>
            <w:right w:val="none" w:sz="0" w:space="0" w:color="auto"/>
          </w:divBdr>
        </w:div>
        <w:div w:id="1282958469">
          <w:marLeft w:val="640"/>
          <w:marRight w:val="0"/>
          <w:marTop w:val="0"/>
          <w:marBottom w:val="0"/>
          <w:divBdr>
            <w:top w:val="none" w:sz="0" w:space="0" w:color="auto"/>
            <w:left w:val="none" w:sz="0" w:space="0" w:color="auto"/>
            <w:bottom w:val="none" w:sz="0" w:space="0" w:color="auto"/>
            <w:right w:val="none" w:sz="0" w:space="0" w:color="auto"/>
          </w:divBdr>
        </w:div>
        <w:div w:id="1873881665">
          <w:marLeft w:val="640"/>
          <w:marRight w:val="0"/>
          <w:marTop w:val="0"/>
          <w:marBottom w:val="0"/>
          <w:divBdr>
            <w:top w:val="none" w:sz="0" w:space="0" w:color="auto"/>
            <w:left w:val="none" w:sz="0" w:space="0" w:color="auto"/>
            <w:bottom w:val="none" w:sz="0" w:space="0" w:color="auto"/>
            <w:right w:val="none" w:sz="0" w:space="0" w:color="auto"/>
          </w:divBdr>
        </w:div>
        <w:div w:id="314575568">
          <w:marLeft w:val="640"/>
          <w:marRight w:val="0"/>
          <w:marTop w:val="0"/>
          <w:marBottom w:val="0"/>
          <w:divBdr>
            <w:top w:val="none" w:sz="0" w:space="0" w:color="auto"/>
            <w:left w:val="none" w:sz="0" w:space="0" w:color="auto"/>
            <w:bottom w:val="none" w:sz="0" w:space="0" w:color="auto"/>
            <w:right w:val="none" w:sz="0" w:space="0" w:color="auto"/>
          </w:divBdr>
        </w:div>
        <w:div w:id="1780223511">
          <w:marLeft w:val="640"/>
          <w:marRight w:val="0"/>
          <w:marTop w:val="0"/>
          <w:marBottom w:val="0"/>
          <w:divBdr>
            <w:top w:val="none" w:sz="0" w:space="0" w:color="auto"/>
            <w:left w:val="none" w:sz="0" w:space="0" w:color="auto"/>
            <w:bottom w:val="none" w:sz="0" w:space="0" w:color="auto"/>
            <w:right w:val="none" w:sz="0" w:space="0" w:color="auto"/>
          </w:divBdr>
        </w:div>
        <w:div w:id="258221565">
          <w:marLeft w:val="640"/>
          <w:marRight w:val="0"/>
          <w:marTop w:val="0"/>
          <w:marBottom w:val="0"/>
          <w:divBdr>
            <w:top w:val="none" w:sz="0" w:space="0" w:color="auto"/>
            <w:left w:val="none" w:sz="0" w:space="0" w:color="auto"/>
            <w:bottom w:val="none" w:sz="0" w:space="0" w:color="auto"/>
            <w:right w:val="none" w:sz="0" w:space="0" w:color="auto"/>
          </w:divBdr>
        </w:div>
        <w:div w:id="1895776274">
          <w:marLeft w:val="640"/>
          <w:marRight w:val="0"/>
          <w:marTop w:val="0"/>
          <w:marBottom w:val="0"/>
          <w:divBdr>
            <w:top w:val="none" w:sz="0" w:space="0" w:color="auto"/>
            <w:left w:val="none" w:sz="0" w:space="0" w:color="auto"/>
            <w:bottom w:val="none" w:sz="0" w:space="0" w:color="auto"/>
            <w:right w:val="none" w:sz="0" w:space="0" w:color="auto"/>
          </w:divBdr>
        </w:div>
        <w:div w:id="96875165">
          <w:marLeft w:val="640"/>
          <w:marRight w:val="0"/>
          <w:marTop w:val="0"/>
          <w:marBottom w:val="0"/>
          <w:divBdr>
            <w:top w:val="none" w:sz="0" w:space="0" w:color="auto"/>
            <w:left w:val="none" w:sz="0" w:space="0" w:color="auto"/>
            <w:bottom w:val="none" w:sz="0" w:space="0" w:color="auto"/>
            <w:right w:val="none" w:sz="0" w:space="0" w:color="auto"/>
          </w:divBdr>
        </w:div>
        <w:div w:id="1360933897">
          <w:marLeft w:val="640"/>
          <w:marRight w:val="0"/>
          <w:marTop w:val="0"/>
          <w:marBottom w:val="0"/>
          <w:divBdr>
            <w:top w:val="none" w:sz="0" w:space="0" w:color="auto"/>
            <w:left w:val="none" w:sz="0" w:space="0" w:color="auto"/>
            <w:bottom w:val="none" w:sz="0" w:space="0" w:color="auto"/>
            <w:right w:val="none" w:sz="0" w:space="0" w:color="auto"/>
          </w:divBdr>
        </w:div>
        <w:div w:id="1644191692">
          <w:marLeft w:val="640"/>
          <w:marRight w:val="0"/>
          <w:marTop w:val="0"/>
          <w:marBottom w:val="0"/>
          <w:divBdr>
            <w:top w:val="none" w:sz="0" w:space="0" w:color="auto"/>
            <w:left w:val="none" w:sz="0" w:space="0" w:color="auto"/>
            <w:bottom w:val="none" w:sz="0" w:space="0" w:color="auto"/>
            <w:right w:val="none" w:sz="0" w:space="0" w:color="auto"/>
          </w:divBdr>
        </w:div>
      </w:divsChild>
    </w:div>
    <w:div w:id="953710861">
      <w:bodyDiv w:val="1"/>
      <w:marLeft w:val="0"/>
      <w:marRight w:val="0"/>
      <w:marTop w:val="0"/>
      <w:marBottom w:val="0"/>
      <w:divBdr>
        <w:top w:val="none" w:sz="0" w:space="0" w:color="auto"/>
        <w:left w:val="none" w:sz="0" w:space="0" w:color="auto"/>
        <w:bottom w:val="none" w:sz="0" w:space="0" w:color="auto"/>
        <w:right w:val="none" w:sz="0" w:space="0" w:color="auto"/>
      </w:divBdr>
      <w:divsChild>
        <w:div w:id="1938826659">
          <w:marLeft w:val="640"/>
          <w:marRight w:val="0"/>
          <w:marTop w:val="0"/>
          <w:marBottom w:val="0"/>
          <w:divBdr>
            <w:top w:val="none" w:sz="0" w:space="0" w:color="auto"/>
            <w:left w:val="none" w:sz="0" w:space="0" w:color="auto"/>
            <w:bottom w:val="none" w:sz="0" w:space="0" w:color="auto"/>
            <w:right w:val="none" w:sz="0" w:space="0" w:color="auto"/>
          </w:divBdr>
        </w:div>
        <w:div w:id="1769809101">
          <w:marLeft w:val="640"/>
          <w:marRight w:val="0"/>
          <w:marTop w:val="0"/>
          <w:marBottom w:val="0"/>
          <w:divBdr>
            <w:top w:val="none" w:sz="0" w:space="0" w:color="auto"/>
            <w:left w:val="none" w:sz="0" w:space="0" w:color="auto"/>
            <w:bottom w:val="none" w:sz="0" w:space="0" w:color="auto"/>
            <w:right w:val="none" w:sz="0" w:space="0" w:color="auto"/>
          </w:divBdr>
        </w:div>
        <w:div w:id="1285044086">
          <w:marLeft w:val="640"/>
          <w:marRight w:val="0"/>
          <w:marTop w:val="0"/>
          <w:marBottom w:val="0"/>
          <w:divBdr>
            <w:top w:val="none" w:sz="0" w:space="0" w:color="auto"/>
            <w:left w:val="none" w:sz="0" w:space="0" w:color="auto"/>
            <w:bottom w:val="none" w:sz="0" w:space="0" w:color="auto"/>
            <w:right w:val="none" w:sz="0" w:space="0" w:color="auto"/>
          </w:divBdr>
        </w:div>
        <w:div w:id="1189368972">
          <w:marLeft w:val="640"/>
          <w:marRight w:val="0"/>
          <w:marTop w:val="0"/>
          <w:marBottom w:val="0"/>
          <w:divBdr>
            <w:top w:val="none" w:sz="0" w:space="0" w:color="auto"/>
            <w:left w:val="none" w:sz="0" w:space="0" w:color="auto"/>
            <w:bottom w:val="none" w:sz="0" w:space="0" w:color="auto"/>
            <w:right w:val="none" w:sz="0" w:space="0" w:color="auto"/>
          </w:divBdr>
        </w:div>
        <w:div w:id="605505780">
          <w:marLeft w:val="640"/>
          <w:marRight w:val="0"/>
          <w:marTop w:val="0"/>
          <w:marBottom w:val="0"/>
          <w:divBdr>
            <w:top w:val="none" w:sz="0" w:space="0" w:color="auto"/>
            <w:left w:val="none" w:sz="0" w:space="0" w:color="auto"/>
            <w:bottom w:val="none" w:sz="0" w:space="0" w:color="auto"/>
            <w:right w:val="none" w:sz="0" w:space="0" w:color="auto"/>
          </w:divBdr>
        </w:div>
        <w:div w:id="1654944355">
          <w:marLeft w:val="640"/>
          <w:marRight w:val="0"/>
          <w:marTop w:val="0"/>
          <w:marBottom w:val="0"/>
          <w:divBdr>
            <w:top w:val="none" w:sz="0" w:space="0" w:color="auto"/>
            <w:left w:val="none" w:sz="0" w:space="0" w:color="auto"/>
            <w:bottom w:val="none" w:sz="0" w:space="0" w:color="auto"/>
            <w:right w:val="none" w:sz="0" w:space="0" w:color="auto"/>
          </w:divBdr>
        </w:div>
        <w:div w:id="1913081224">
          <w:marLeft w:val="640"/>
          <w:marRight w:val="0"/>
          <w:marTop w:val="0"/>
          <w:marBottom w:val="0"/>
          <w:divBdr>
            <w:top w:val="none" w:sz="0" w:space="0" w:color="auto"/>
            <w:left w:val="none" w:sz="0" w:space="0" w:color="auto"/>
            <w:bottom w:val="none" w:sz="0" w:space="0" w:color="auto"/>
            <w:right w:val="none" w:sz="0" w:space="0" w:color="auto"/>
          </w:divBdr>
        </w:div>
        <w:div w:id="2020810992">
          <w:marLeft w:val="640"/>
          <w:marRight w:val="0"/>
          <w:marTop w:val="0"/>
          <w:marBottom w:val="0"/>
          <w:divBdr>
            <w:top w:val="none" w:sz="0" w:space="0" w:color="auto"/>
            <w:left w:val="none" w:sz="0" w:space="0" w:color="auto"/>
            <w:bottom w:val="none" w:sz="0" w:space="0" w:color="auto"/>
            <w:right w:val="none" w:sz="0" w:space="0" w:color="auto"/>
          </w:divBdr>
        </w:div>
        <w:div w:id="1001155879">
          <w:marLeft w:val="640"/>
          <w:marRight w:val="0"/>
          <w:marTop w:val="0"/>
          <w:marBottom w:val="0"/>
          <w:divBdr>
            <w:top w:val="none" w:sz="0" w:space="0" w:color="auto"/>
            <w:left w:val="none" w:sz="0" w:space="0" w:color="auto"/>
            <w:bottom w:val="none" w:sz="0" w:space="0" w:color="auto"/>
            <w:right w:val="none" w:sz="0" w:space="0" w:color="auto"/>
          </w:divBdr>
        </w:div>
        <w:div w:id="556748633">
          <w:marLeft w:val="640"/>
          <w:marRight w:val="0"/>
          <w:marTop w:val="0"/>
          <w:marBottom w:val="0"/>
          <w:divBdr>
            <w:top w:val="none" w:sz="0" w:space="0" w:color="auto"/>
            <w:left w:val="none" w:sz="0" w:space="0" w:color="auto"/>
            <w:bottom w:val="none" w:sz="0" w:space="0" w:color="auto"/>
            <w:right w:val="none" w:sz="0" w:space="0" w:color="auto"/>
          </w:divBdr>
        </w:div>
        <w:div w:id="904292844">
          <w:marLeft w:val="640"/>
          <w:marRight w:val="0"/>
          <w:marTop w:val="0"/>
          <w:marBottom w:val="0"/>
          <w:divBdr>
            <w:top w:val="none" w:sz="0" w:space="0" w:color="auto"/>
            <w:left w:val="none" w:sz="0" w:space="0" w:color="auto"/>
            <w:bottom w:val="none" w:sz="0" w:space="0" w:color="auto"/>
            <w:right w:val="none" w:sz="0" w:space="0" w:color="auto"/>
          </w:divBdr>
        </w:div>
        <w:div w:id="899242531">
          <w:marLeft w:val="640"/>
          <w:marRight w:val="0"/>
          <w:marTop w:val="0"/>
          <w:marBottom w:val="0"/>
          <w:divBdr>
            <w:top w:val="none" w:sz="0" w:space="0" w:color="auto"/>
            <w:left w:val="none" w:sz="0" w:space="0" w:color="auto"/>
            <w:bottom w:val="none" w:sz="0" w:space="0" w:color="auto"/>
            <w:right w:val="none" w:sz="0" w:space="0" w:color="auto"/>
          </w:divBdr>
        </w:div>
        <w:div w:id="408355263">
          <w:marLeft w:val="640"/>
          <w:marRight w:val="0"/>
          <w:marTop w:val="0"/>
          <w:marBottom w:val="0"/>
          <w:divBdr>
            <w:top w:val="none" w:sz="0" w:space="0" w:color="auto"/>
            <w:left w:val="none" w:sz="0" w:space="0" w:color="auto"/>
            <w:bottom w:val="none" w:sz="0" w:space="0" w:color="auto"/>
            <w:right w:val="none" w:sz="0" w:space="0" w:color="auto"/>
          </w:divBdr>
        </w:div>
        <w:div w:id="290403417">
          <w:marLeft w:val="640"/>
          <w:marRight w:val="0"/>
          <w:marTop w:val="0"/>
          <w:marBottom w:val="0"/>
          <w:divBdr>
            <w:top w:val="none" w:sz="0" w:space="0" w:color="auto"/>
            <w:left w:val="none" w:sz="0" w:space="0" w:color="auto"/>
            <w:bottom w:val="none" w:sz="0" w:space="0" w:color="auto"/>
            <w:right w:val="none" w:sz="0" w:space="0" w:color="auto"/>
          </w:divBdr>
        </w:div>
        <w:div w:id="1659528538">
          <w:marLeft w:val="640"/>
          <w:marRight w:val="0"/>
          <w:marTop w:val="0"/>
          <w:marBottom w:val="0"/>
          <w:divBdr>
            <w:top w:val="none" w:sz="0" w:space="0" w:color="auto"/>
            <w:left w:val="none" w:sz="0" w:space="0" w:color="auto"/>
            <w:bottom w:val="none" w:sz="0" w:space="0" w:color="auto"/>
            <w:right w:val="none" w:sz="0" w:space="0" w:color="auto"/>
          </w:divBdr>
        </w:div>
        <w:div w:id="1450248265">
          <w:marLeft w:val="640"/>
          <w:marRight w:val="0"/>
          <w:marTop w:val="0"/>
          <w:marBottom w:val="0"/>
          <w:divBdr>
            <w:top w:val="none" w:sz="0" w:space="0" w:color="auto"/>
            <w:left w:val="none" w:sz="0" w:space="0" w:color="auto"/>
            <w:bottom w:val="none" w:sz="0" w:space="0" w:color="auto"/>
            <w:right w:val="none" w:sz="0" w:space="0" w:color="auto"/>
          </w:divBdr>
        </w:div>
        <w:div w:id="1382703235">
          <w:marLeft w:val="640"/>
          <w:marRight w:val="0"/>
          <w:marTop w:val="0"/>
          <w:marBottom w:val="0"/>
          <w:divBdr>
            <w:top w:val="none" w:sz="0" w:space="0" w:color="auto"/>
            <w:left w:val="none" w:sz="0" w:space="0" w:color="auto"/>
            <w:bottom w:val="none" w:sz="0" w:space="0" w:color="auto"/>
            <w:right w:val="none" w:sz="0" w:space="0" w:color="auto"/>
          </w:divBdr>
        </w:div>
        <w:div w:id="633947317">
          <w:marLeft w:val="640"/>
          <w:marRight w:val="0"/>
          <w:marTop w:val="0"/>
          <w:marBottom w:val="0"/>
          <w:divBdr>
            <w:top w:val="none" w:sz="0" w:space="0" w:color="auto"/>
            <w:left w:val="none" w:sz="0" w:space="0" w:color="auto"/>
            <w:bottom w:val="none" w:sz="0" w:space="0" w:color="auto"/>
            <w:right w:val="none" w:sz="0" w:space="0" w:color="auto"/>
          </w:divBdr>
        </w:div>
        <w:div w:id="1958294104">
          <w:marLeft w:val="640"/>
          <w:marRight w:val="0"/>
          <w:marTop w:val="0"/>
          <w:marBottom w:val="0"/>
          <w:divBdr>
            <w:top w:val="none" w:sz="0" w:space="0" w:color="auto"/>
            <w:left w:val="none" w:sz="0" w:space="0" w:color="auto"/>
            <w:bottom w:val="none" w:sz="0" w:space="0" w:color="auto"/>
            <w:right w:val="none" w:sz="0" w:space="0" w:color="auto"/>
          </w:divBdr>
        </w:div>
        <w:div w:id="2038236288">
          <w:marLeft w:val="640"/>
          <w:marRight w:val="0"/>
          <w:marTop w:val="0"/>
          <w:marBottom w:val="0"/>
          <w:divBdr>
            <w:top w:val="none" w:sz="0" w:space="0" w:color="auto"/>
            <w:left w:val="none" w:sz="0" w:space="0" w:color="auto"/>
            <w:bottom w:val="none" w:sz="0" w:space="0" w:color="auto"/>
            <w:right w:val="none" w:sz="0" w:space="0" w:color="auto"/>
          </w:divBdr>
        </w:div>
        <w:div w:id="1037775370">
          <w:marLeft w:val="640"/>
          <w:marRight w:val="0"/>
          <w:marTop w:val="0"/>
          <w:marBottom w:val="0"/>
          <w:divBdr>
            <w:top w:val="none" w:sz="0" w:space="0" w:color="auto"/>
            <w:left w:val="none" w:sz="0" w:space="0" w:color="auto"/>
            <w:bottom w:val="none" w:sz="0" w:space="0" w:color="auto"/>
            <w:right w:val="none" w:sz="0" w:space="0" w:color="auto"/>
          </w:divBdr>
        </w:div>
        <w:div w:id="963195054">
          <w:marLeft w:val="640"/>
          <w:marRight w:val="0"/>
          <w:marTop w:val="0"/>
          <w:marBottom w:val="0"/>
          <w:divBdr>
            <w:top w:val="none" w:sz="0" w:space="0" w:color="auto"/>
            <w:left w:val="none" w:sz="0" w:space="0" w:color="auto"/>
            <w:bottom w:val="none" w:sz="0" w:space="0" w:color="auto"/>
            <w:right w:val="none" w:sz="0" w:space="0" w:color="auto"/>
          </w:divBdr>
        </w:div>
        <w:div w:id="471598154">
          <w:marLeft w:val="640"/>
          <w:marRight w:val="0"/>
          <w:marTop w:val="0"/>
          <w:marBottom w:val="0"/>
          <w:divBdr>
            <w:top w:val="none" w:sz="0" w:space="0" w:color="auto"/>
            <w:left w:val="none" w:sz="0" w:space="0" w:color="auto"/>
            <w:bottom w:val="none" w:sz="0" w:space="0" w:color="auto"/>
            <w:right w:val="none" w:sz="0" w:space="0" w:color="auto"/>
          </w:divBdr>
        </w:div>
        <w:div w:id="403722378">
          <w:marLeft w:val="640"/>
          <w:marRight w:val="0"/>
          <w:marTop w:val="0"/>
          <w:marBottom w:val="0"/>
          <w:divBdr>
            <w:top w:val="none" w:sz="0" w:space="0" w:color="auto"/>
            <w:left w:val="none" w:sz="0" w:space="0" w:color="auto"/>
            <w:bottom w:val="none" w:sz="0" w:space="0" w:color="auto"/>
            <w:right w:val="none" w:sz="0" w:space="0" w:color="auto"/>
          </w:divBdr>
        </w:div>
        <w:div w:id="1372001873">
          <w:marLeft w:val="640"/>
          <w:marRight w:val="0"/>
          <w:marTop w:val="0"/>
          <w:marBottom w:val="0"/>
          <w:divBdr>
            <w:top w:val="none" w:sz="0" w:space="0" w:color="auto"/>
            <w:left w:val="none" w:sz="0" w:space="0" w:color="auto"/>
            <w:bottom w:val="none" w:sz="0" w:space="0" w:color="auto"/>
            <w:right w:val="none" w:sz="0" w:space="0" w:color="auto"/>
          </w:divBdr>
        </w:div>
        <w:div w:id="629633002">
          <w:marLeft w:val="640"/>
          <w:marRight w:val="0"/>
          <w:marTop w:val="0"/>
          <w:marBottom w:val="0"/>
          <w:divBdr>
            <w:top w:val="none" w:sz="0" w:space="0" w:color="auto"/>
            <w:left w:val="none" w:sz="0" w:space="0" w:color="auto"/>
            <w:bottom w:val="none" w:sz="0" w:space="0" w:color="auto"/>
            <w:right w:val="none" w:sz="0" w:space="0" w:color="auto"/>
          </w:divBdr>
        </w:div>
        <w:div w:id="466052203">
          <w:marLeft w:val="640"/>
          <w:marRight w:val="0"/>
          <w:marTop w:val="0"/>
          <w:marBottom w:val="0"/>
          <w:divBdr>
            <w:top w:val="none" w:sz="0" w:space="0" w:color="auto"/>
            <w:left w:val="none" w:sz="0" w:space="0" w:color="auto"/>
            <w:bottom w:val="none" w:sz="0" w:space="0" w:color="auto"/>
            <w:right w:val="none" w:sz="0" w:space="0" w:color="auto"/>
          </w:divBdr>
        </w:div>
        <w:div w:id="1878464400">
          <w:marLeft w:val="640"/>
          <w:marRight w:val="0"/>
          <w:marTop w:val="0"/>
          <w:marBottom w:val="0"/>
          <w:divBdr>
            <w:top w:val="none" w:sz="0" w:space="0" w:color="auto"/>
            <w:left w:val="none" w:sz="0" w:space="0" w:color="auto"/>
            <w:bottom w:val="none" w:sz="0" w:space="0" w:color="auto"/>
            <w:right w:val="none" w:sz="0" w:space="0" w:color="auto"/>
          </w:divBdr>
        </w:div>
        <w:div w:id="1929076522">
          <w:marLeft w:val="640"/>
          <w:marRight w:val="0"/>
          <w:marTop w:val="0"/>
          <w:marBottom w:val="0"/>
          <w:divBdr>
            <w:top w:val="none" w:sz="0" w:space="0" w:color="auto"/>
            <w:left w:val="none" w:sz="0" w:space="0" w:color="auto"/>
            <w:bottom w:val="none" w:sz="0" w:space="0" w:color="auto"/>
            <w:right w:val="none" w:sz="0" w:space="0" w:color="auto"/>
          </w:divBdr>
        </w:div>
        <w:div w:id="1721399261">
          <w:marLeft w:val="640"/>
          <w:marRight w:val="0"/>
          <w:marTop w:val="0"/>
          <w:marBottom w:val="0"/>
          <w:divBdr>
            <w:top w:val="none" w:sz="0" w:space="0" w:color="auto"/>
            <w:left w:val="none" w:sz="0" w:space="0" w:color="auto"/>
            <w:bottom w:val="none" w:sz="0" w:space="0" w:color="auto"/>
            <w:right w:val="none" w:sz="0" w:space="0" w:color="auto"/>
          </w:divBdr>
        </w:div>
        <w:div w:id="2002657296">
          <w:marLeft w:val="640"/>
          <w:marRight w:val="0"/>
          <w:marTop w:val="0"/>
          <w:marBottom w:val="0"/>
          <w:divBdr>
            <w:top w:val="none" w:sz="0" w:space="0" w:color="auto"/>
            <w:left w:val="none" w:sz="0" w:space="0" w:color="auto"/>
            <w:bottom w:val="none" w:sz="0" w:space="0" w:color="auto"/>
            <w:right w:val="none" w:sz="0" w:space="0" w:color="auto"/>
          </w:divBdr>
        </w:div>
        <w:div w:id="330910505">
          <w:marLeft w:val="640"/>
          <w:marRight w:val="0"/>
          <w:marTop w:val="0"/>
          <w:marBottom w:val="0"/>
          <w:divBdr>
            <w:top w:val="none" w:sz="0" w:space="0" w:color="auto"/>
            <w:left w:val="none" w:sz="0" w:space="0" w:color="auto"/>
            <w:bottom w:val="none" w:sz="0" w:space="0" w:color="auto"/>
            <w:right w:val="none" w:sz="0" w:space="0" w:color="auto"/>
          </w:divBdr>
        </w:div>
        <w:div w:id="2062558001">
          <w:marLeft w:val="640"/>
          <w:marRight w:val="0"/>
          <w:marTop w:val="0"/>
          <w:marBottom w:val="0"/>
          <w:divBdr>
            <w:top w:val="none" w:sz="0" w:space="0" w:color="auto"/>
            <w:left w:val="none" w:sz="0" w:space="0" w:color="auto"/>
            <w:bottom w:val="none" w:sz="0" w:space="0" w:color="auto"/>
            <w:right w:val="none" w:sz="0" w:space="0" w:color="auto"/>
          </w:divBdr>
        </w:div>
        <w:div w:id="799736174">
          <w:marLeft w:val="640"/>
          <w:marRight w:val="0"/>
          <w:marTop w:val="0"/>
          <w:marBottom w:val="0"/>
          <w:divBdr>
            <w:top w:val="none" w:sz="0" w:space="0" w:color="auto"/>
            <w:left w:val="none" w:sz="0" w:space="0" w:color="auto"/>
            <w:bottom w:val="none" w:sz="0" w:space="0" w:color="auto"/>
            <w:right w:val="none" w:sz="0" w:space="0" w:color="auto"/>
          </w:divBdr>
        </w:div>
        <w:div w:id="1495680449">
          <w:marLeft w:val="640"/>
          <w:marRight w:val="0"/>
          <w:marTop w:val="0"/>
          <w:marBottom w:val="0"/>
          <w:divBdr>
            <w:top w:val="none" w:sz="0" w:space="0" w:color="auto"/>
            <w:left w:val="none" w:sz="0" w:space="0" w:color="auto"/>
            <w:bottom w:val="none" w:sz="0" w:space="0" w:color="auto"/>
            <w:right w:val="none" w:sz="0" w:space="0" w:color="auto"/>
          </w:divBdr>
        </w:div>
        <w:div w:id="674109360">
          <w:marLeft w:val="640"/>
          <w:marRight w:val="0"/>
          <w:marTop w:val="0"/>
          <w:marBottom w:val="0"/>
          <w:divBdr>
            <w:top w:val="none" w:sz="0" w:space="0" w:color="auto"/>
            <w:left w:val="none" w:sz="0" w:space="0" w:color="auto"/>
            <w:bottom w:val="none" w:sz="0" w:space="0" w:color="auto"/>
            <w:right w:val="none" w:sz="0" w:space="0" w:color="auto"/>
          </w:divBdr>
        </w:div>
        <w:div w:id="1243486530">
          <w:marLeft w:val="640"/>
          <w:marRight w:val="0"/>
          <w:marTop w:val="0"/>
          <w:marBottom w:val="0"/>
          <w:divBdr>
            <w:top w:val="none" w:sz="0" w:space="0" w:color="auto"/>
            <w:left w:val="none" w:sz="0" w:space="0" w:color="auto"/>
            <w:bottom w:val="none" w:sz="0" w:space="0" w:color="auto"/>
            <w:right w:val="none" w:sz="0" w:space="0" w:color="auto"/>
          </w:divBdr>
        </w:div>
        <w:div w:id="155221801">
          <w:marLeft w:val="640"/>
          <w:marRight w:val="0"/>
          <w:marTop w:val="0"/>
          <w:marBottom w:val="0"/>
          <w:divBdr>
            <w:top w:val="none" w:sz="0" w:space="0" w:color="auto"/>
            <w:left w:val="none" w:sz="0" w:space="0" w:color="auto"/>
            <w:bottom w:val="none" w:sz="0" w:space="0" w:color="auto"/>
            <w:right w:val="none" w:sz="0" w:space="0" w:color="auto"/>
          </w:divBdr>
        </w:div>
        <w:div w:id="1759910299">
          <w:marLeft w:val="640"/>
          <w:marRight w:val="0"/>
          <w:marTop w:val="0"/>
          <w:marBottom w:val="0"/>
          <w:divBdr>
            <w:top w:val="none" w:sz="0" w:space="0" w:color="auto"/>
            <w:left w:val="none" w:sz="0" w:space="0" w:color="auto"/>
            <w:bottom w:val="none" w:sz="0" w:space="0" w:color="auto"/>
            <w:right w:val="none" w:sz="0" w:space="0" w:color="auto"/>
          </w:divBdr>
        </w:div>
        <w:div w:id="1776095114">
          <w:marLeft w:val="640"/>
          <w:marRight w:val="0"/>
          <w:marTop w:val="0"/>
          <w:marBottom w:val="0"/>
          <w:divBdr>
            <w:top w:val="none" w:sz="0" w:space="0" w:color="auto"/>
            <w:left w:val="none" w:sz="0" w:space="0" w:color="auto"/>
            <w:bottom w:val="none" w:sz="0" w:space="0" w:color="auto"/>
            <w:right w:val="none" w:sz="0" w:space="0" w:color="auto"/>
          </w:divBdr>
        </w:div>
        <w:div w:id="833105898">
          <w:marLeft w:val="640"/>
          <w:marRight w:val="0"/>
          <w:marTop w:val="0"/>
          <w:marBottom w:val="0"/>
          <w:divBdr>
            <w:top w:val="none" w:sz="0" w:space="0" w:color="auto"/>
            <w:left w:val="none" w:sz="0" w:space="0" w:color="auto"/>
            <w:bottom w:val="none" w:sz="0" w:space="0" w:color="auto"/>
            <w:right w:val="none" w:sz="0" w:space="0" w:color="auto"/>
          </w:divBdr>
        </w:div>
      </w:divsChild>
    </w:div>
    <w:div w:id="972098662">
      <w:bodyDiv w:val="1"/>
      <w:marLeft w:val="0"/>
      <w:marRight w:val="0"/>
      <w:marTop w:val="0"/>
      <w:marBottom w:val="0"/>
      <w:divBdr>
        <w:top w:val="none" w:sz="0" w:space="0" w:color="auto"/>
        <w:left w:val="none" w:sz="0" w:space="0" w:color="auto"/>
        <w:bottom w:val="none" w:sz="0" w:space="0" w:color="auto"/>
        <w:right w:val="none" w:sz="0" w:space="0" w:color="auto"/>
      </w:divBdr>
      <w:divsChild>
        <w:div w:id="559755051">
          <w:marLeft w:val="640"/>
          <w:marRight w:val="0"/>
          <w:marTop w:val="0"/>
          <w:marBottom w:val="0"/>
          <w:divBdr>
            <w:top w:val="none" w:sz="0" w:space="0" w:color="auto"/>
            <w:left w:val="none" w:sz="0" w:space="0" w:color="auto"/>
            <w:bottom w:val="none" w:sz="0" w:space="0" w:color="auto"/>
            <w:right w:val="none" w:sz="0" w:space="0" w:color="auto"/>
          </w:divBdr>
        </w:div>
        <w:div w:id="358357454">
          <w:marLeft w:val="640"/>
          <w:marRight w:val="0"/>
          <w:marTop w:val="0"/>
          <w:marBottom w:val="0"/>
          <w:divBdr>
            <w:top w:val="none" w:sz="0" w:space="0" w:color="auto"/>
            <w:left w:val="none" w:sz="0" w:space="0" w:color="auto"/>
            <w:bottom w:val="none" w:sz="0" w:space="0" w:color="auto"/>
            <w:right w:val="none" w:sz="0" w:space="0" w:color="auto"/>
          </w:divBdr>
        </w:div>
        <w:div w:id="2043742345">
          <w:marLeft w:val="640"/>
          <w:marRight w:val="0"/>
          <w:marTop w:val="0"/>
          <w:marBottom w:val="0"/>
          <w:divBdr>
            <w:top w:val="none" w:sz="0" w:space="0" w:color="auto"/>
            <w:left w:val="none" w:sz="0" w:space="0" w:color="auto"/>
            <w:bottom w:val="none" w:sz="0" w:space="0" w:color="auto"/>
            <w:right w:val="none" w:sz="0" w:space="0" w:color="auto"/>
          </w:divBdr>
        </w:div>
        <w:div w:id="34700378">
          <w:marLeft w:val="640"/>
          <w:marRight w:val="0"/>
          <w:marTop w:val="0"/>
          <w:marBottom w:val="0"/>
          <w:divBdr>
            <w:top w:val="none" w:sz="0" w:space="0" w:color="auto"/>
            <w:left w:val="none" w:sz="0" w:space="0" w:color="auto"/>
            <w:bottom w:val="none" w:sz="0" w:space="0" w:color="auto"/>
            <w:right w:val="none" w:sz="0" w:space="0" w:color="auto"/>
          </w:divBdr>
        </w:div>
        <w:div w:id="1145391888">
          <w:marLeft w:val="640"/>
          <w:marRight w:val="0"/>
          <w:marTop w:val="0"/>
          <w:marBottom w:val="0"/>
          <w:divBdr>
            <w:top w:val="none" w:sz="0" w:space="0" w:color="auto"/>
            <w:left w:val="none" w:sz="0" w:space="0" w:color="auto"/>
            <w:bottom w:val="none" w:sz="0" w:space="0" w:color="auto"/>
            <w:right w:val="none" w:sz="0" w:space="0" w:color="auto"/>
          </w:divBdr>
        </w:div>
        <w:div w:id="848451054">
          <w:marLeft w:val="640"/>
          <w:marRight w:val="0"/>
          <w:marTop w:val="0"/>
          <w:marBottom w:val="0"/>
          <w:divBdr>
            <w:top w:val="none" w:sz="0" w:space="0" w:color="auto"/>
            <w:left w:val="none" w:sz="0" w:space="0" w:color="auto"/>
            <w:bottom w:val="none" w:sz="0" w:space="0" w:color="auto"/>
            <w:right w:val="none" w:sz="0" w:space="0" w:color="auto"/>
          </w:divBdr>
        </w:div>
        <w:div w:id="741030967">
          <w:marLeft w:val="640"/>
          <w:marRight w:val="0"/>
          <w:marTop w:val="0"/>
          <w:marBottom w:val="0"/>
          <w:divBdr>
            <w:top w:val="none" w:sz="0" w:space="0" w:color="auto"/>
            <w:left w:val="none" w:sz="0" w:space="0" w:color="auto"/>
            <w:bottom w:val="none" w:sz="0" w:space="0" w:color="auto"/>
            <w:right w:val="none" w:sz="0" w:space="0" w:color="auto"/>
          </w:divBdr>
        </w:div>
        <w:div w:id="574710228">
          <w:marLeft w:val="640"/>
          <w:marRight w:val="0"/>
          <w:marTop w:val="0"/>
          <w:marBottom w:val="0"/>
          <w:divBdr>
            <w:top w:val="none" w:sz="0" w:space="0" w:color="auto"/>
            <w:left w:val="none" w:sz="0" w:space="0" w:color="auto"/>
            <w:bottom w:val="none" w:sz="0" w:space="0" w:color="auto"/>
            <w:right w:val="none" w:sz="0" w:space="0" w:color="auto"/>
          </w:divBdr>
        </w:div>
        <w:div w:id="679745607">
          <w:marLeft w:val="640"/>
          <w:marRight w:val="0"/>
          <w:marTop w:val="0"/>
          <w:marBottom w:val="0"/>
          <w:divBdr>
            <w:top w:val="none" w:sz="0" w:space="0" w:color="auto"/>
            <w:left w:val="none" w:sz="0" w:space="0" w:color="auto"/>
            <w:bottom w:val="none" w:sz="0" w:space="0" w:color="auto"/>
            <w:right w:val="none" w:sz="0" w:space="0" w:color="auto"/>
          </w:divBdr>
        </w:div>
        <w:div w:id="2031568029">
          <w:marLeft w:val="640"/>
          <w:marRight w:val="0"/>
          <w:marTop w:val="0"/>
          <w:marBottom w:val="0"/>
          <w:divBdr>
            <w:top w:val="none" w:sz="0" w:space="0" w:color="auto"/>
            <w:left w:val="none" w:sz="0" w:space="0" w:color="auto"/>
            <w:bottom w:val="none" w:sz="0" w:space="0" w:color="auto"/>
            <w:right w:val="none" w:sz="0" w:space="0" w:color="auto"/>
          </w:divBdr>
        </w:div>
        <w:div w:id="1644892652">
          <w:marLeft w:val="640"/>
          <w:marRight w:val="0"/>
          <w:marTop w:val="0"/>
          <w:marBottom w:val="0"/>
          <w:divBdr>
            <w:top w:val="none" w:sz="0" w:space="0" w:color="auto"/>
            <w:left w:val="none" w:sz="0" w:space="0" w:color="auto"/>
            <w:bottom w:val="none" w:sz="0" w:space="0" w:color="auto"/>
            <w:right w:val="none" w:sz="0" w:space="0" w:color="auto"/>
          </w:divBdr>
        </w:div>
        <w:div w:id="390888077">
          <w:marLeft w:val="640"/>
          <w:marRight w:val="0"/>
          <w:marTop w:val="0"/>
          <w:marBottom w:val="0"/>
          <w:divBdr>
            <w:top w:val="none" w:sz="0" w:space="0" w:color="auto"/>
            <w:left w:val="none" w:sz="0" w:space="0" w:color="auto"/>
            <w:bottom w:val="none" w:sz="0" w:space="0" w:color="auto"/>
            <w:right w:val="none" w:sz="0" w:space="0" w:color="auto"/>
          </w:divBdr>
        </w:div>
        <w:div w:id="464540601">
          <w:marLeft w:val="640"/>
          <w:marRight w:val="0"/>
          <w:marTop w:val="0"/>
          <w:marBottom w:val="0"/>
          <w:divBdr>
            <w:top w:val="none" w:sz="0" w:space="0" w:color="auto"/>
            <w:left w:val="none" w:sz="0" w:space="0" w:color="auto"/>
            <w:bottom w:val="none" w:sz="0" w:space="0" w:color="auto"/>
            <w:right w:val="none" w:sz="0" w:space="0" w:color="auto"/>
          </w:divBdr>
        </w:div>
        <w:div w:id="150369825">
          <w:marLeft w:val="640"/>
          <w:marRight w:val="0"/>
          <w:marTop w:val="0"/>
          <w:marBottom w:val="0"/>
          <w:divBdr>
            <w:top w:val="none" w:sz="0" w:space="0" w:color="auto"/>
            <w:left w:val="none" w:sz="0" w:space="0" w:color="auto"/>
            <w:bottom w:val="none" w:sz="0" w:space="0" w:color="auto"/>
            <w:right w:val="none" w:sz="0" w:space="0" w:color="auto"/>
          </w:divBdr>
        </w:div>
        <w:div w:id="1936982931">
          <w:marLeft w:val="640"/>
          <w:marRight w:val="0"/>
          <w:marTop w:val="0"/>
          <w:marBottom w:val="0"/>
          <w:divBdr>
            <w:top w:val="none" w:sz="0" w:space="0" w:color="auto"/>
            <w:left w:val="none" w:sz="0" w:space="0" w:color="auto"/>
            <w:bottom w:val="none" w:sz="0" w:space="0" w:color="auto"/>
            <w:right w:val="none" w:sz="0" w:space="0" w:color="auto"/>
          </w:divBdr>
        </w:div>
        <w:div w:id="380203851">
          <w:marLeft w:val="640"/>
          <w:marRight w:val="0"/>
          <w:marTop w:val="0"/>
          <w:marBottom w:val="0"/>
          <w:divBdr>
            <w:top w:val="none" w:sz="0" w:space="0" w:color="auto"/>
            <w:left w:val="none" w:sz="0" w:space="0" w:color="auto"/>
            <w:bottom w:val="none" w:sz="0" w:space="0" w:color="auto"/>
            <w:right w:val="none" w:sz="0" w:space="0" w:color="auto"/>
          </w:divBdr>
        </w:div>
        <w:div w:id="682780791">
          <w:marLeft w:val="640"/>
          <w:marRight w:val="0"/>
          <w:marTop w:val="0"/>
          <w:marBottom w:val="0"/>
          <w:divBdr>
            <w:top w:val="none" w:sz="0" w:space="0" w:color="auto"/>
            <w:left w:val="none" w:sz="0" w:space="0" w:color="auto"/>
            <w:bottom w:val="none" w:sz="0" w:space="0" w:color="auto"/>
            <w:right w:val="none" w:sz="0" w:space="0" w:color="auto"/>
          </w:divBdr>
        </w:div>
        <w:div w:id="947421141">
          <w:marLeft w:val="640"/>
          <w:marRight w:val="0"/>
          <w:marTop w:val="0"/>
          <w:marBottom w:val="0"/>
          <w:divBdr>
            <w:top w:val="none" w:sz="0" w:space="0" w:color="auto"/>
            <w:left w:val="none" w:sz="0" w:space="0" w:color="auto"/>
            <w:bottom w:val="none" w:sz="0" w:space="0" w:color="auto"/>
            <w:right w:val="none" w:sz="0" w:space="0" w:color="auto"/>
          </w:divBdr>
        </w:div>
        <w:div w:id="931088487">
          <w:marLeft w:val="640"/>
          <w:marRight w:val="0"/>
          <w:marTop w:val="0"/>
          <w:marBottom w:val="0"/>
          <w:divBdr>
            <w:top w:val="none" w:sz="0" w:space="0" w:color="auto"/>
            <w:left w:val="none" w:sz="0" w:space="0" w:color="auto"/>
            <w:bottom w:val="none" w:sz="0" w:space="0" w:color="auto"/>
            <w:right w:val="none" w:sz="0" w:space="0" w:color="auto"/>
          </w:divBdr>
        </w:div>
        <w:div w:id="1187789930">
          <w:marLeft w:val="640"/>
          <w:marRight w:val="0"/>
          <w:marTop w:val="0"/>
          <w:marBottom w:val="0"/>
          <w:divBdr>
            <w:top w:val="none" w:sz="0" w:space="0" w:color="auto"/>
            <w:left w:val="none" w:sz="0" w:space="0" w:color="auto"/>
            <w:bottom w:val="none" w:sz="0" w:space="0" w:color="auto"/>
            <w:right w:val="none" w:sz="0" w:space="0" w:color="auto"/>
          </w:divBdr>
        </w:div>
        <w:div w:id="1016687014">
          <w:marLeft w:val="640"/>
          <w:marRight w:val="0"/>
          <w:marTop w:val="0"/>
          <w:marBottom w:val="0"/>
          <w:divBdr>
            <w:top w:val="none" w:sz="0" w:space="0" w:color="auto"/>
            <w:left w:val="none" w:sz="0" w:space="0" w:color="auto"/>
            <w:bottom w:val="none" w:sz="0" w:space="0" w:color="auto"/>
            <w:right w:val="none" w:sz="0" w:space="0" w:color="auto"/>
          </w:divBdr>
        </w:div>
        <w:div w:id="475144628">
          <w:marLeft w:val="640"/>
          <w:marRight w:val="0"/>
          <w:marTop w:val="0"/>
          <w:marBottom w:val="0"/>
          <w:divBdr>
            <w:top w:val="none" w:sz="0" w:space="0" w:color="auto"/>
            <w:left w:val="none" w:sz="0" w:space="0" w:color="auto"/>
            <w:bottom w:val="none" w:sz="0" w:space="0" w:color="auto"/>
            <w:right w:val="none" w:sz="0" w:space="0" w:color="auto"/>
          </w:divBdr>
        </w:div>
        <w:div w:id="249049198">
          <w:marLeft w:val="640"/>
          <w:marRight w:val="0"/>
          <w:marTop w:val="0"/>
          <w:marBottom w:val="0"/>
          <w:divBdr>
            <w:top w:val="none" w:sz="0" w:space="0" w:color="auto"/>
            <w:left w:val="none" w:sz="0" w:space="0" w:color="auto"/>
            <w:bottom w:val="none" w:sz="0" w:space="0" w:color="auto"/>
            <w:right w:val="none" w:sz="0" w:space="0" w:color="auto"/>
          </w:divBdr>
        </w:div>
        <w:div w:id="2132551717">
          <w:marLeft w:val="640"/>
          <w:marRight w:val="0"/>
          <w:marTop w:val="0"/>
          <w:marBottom w:val="0"/>
          <w:divBdr>
            <w:top w:val="none" w:sz="0" w:space="0" w:color="auto"/>
            <w:left w:val="none" w:sz="0" w:space="0" w:color="auto"/>
            <w:bottom w:val="none" w:sz="0" w:space="0" w:color="auto"/>
            <w:right w:val="none" w:sz="0" w:space="0" w:color="auto"/>
          </w:divBdr>
        </w:div>
        <w:div w:id="400568065">
          <w:marLeft w:val="640"/>
          <w:marRight w:val="0"/>
          <w:marTop w:val="0"/>
          <w:marBottom w:val="0"/>
          <w:divBdr>
            <w:top w:val="none" w:sz="0" w:space="0" w:color="auto"/>
            <w:left w:val="none" w:sz="0" w:space="0" w:color="auto"/>
            <w:bottom w:val="none" w:sz="0" w:space="0" w:color="auto"/>
            <w:right w:val="none" w:sz="0" w:space="0" w:color="auto"/>
          </w:divBdr>
        </w:div>
        <w:div w:id="1155611796">
          <w:marLeft w:val="640"/>
          <w:marRight w:val="0"/>
          <w:marTop w:val="0"/>
          <w:marBottom w:val="0"/>
          <w:divBdr>
            <w:top w:val="none" w:sz="0" w:space="0" w:color="auto"/>
            <w:left w:val="none" w:sz="0" w:space="0" w:color="auto"/>
            <w:bottom w:val="none" w:sz="0" w:space="0" w:color="auto"/>
            <w:right w:val="none" w:sz="0" w:space="0" w:color="auto"/>
          </w:divBdr>
        </w:div>
        <w:div w:id="12190148">
          <w:marLeft w:val="640"/>
          <w:marRight w:val="0"/>
          <w:marTop w:val="0"/>
          <w:marBottom w:val="0"/>
          <w:divBdr>
            <w:top w:val="none" w:sz="0" w:space="0" w:color="auto"/>
            <w:left w:val="none" w:sz="0" w:space="0" w:color="auto"/>
            <w:bottom w:val="none" w:sz="0" w:space="0" w:color="auto"/>
            <w:right w:val="none" w:sz="0" w:space="0" w:color="auto"/>
          </w:divBdr>
        </w:div>
        <w:div w:id="1357853338">
          <w:marLeft w:val="640"/>
          <w:marRight w:val="0"/>
          <w:marTop w:val="0"/>
          <w:marBottom w:val="0"/>
          <w:divBdr>
            <w:top w:val="none" w:sz="0" w:space="0" w:color="auto"/>
            <w:left w:val="none" w:sz="0" w:space="0" w:color="auto"/>
            <w:bottom w:val="none" w:sz="0" w:space="0" w:color="auto"/>
            <w:right w:val="none" w:sz="0" w:space="0" w:color="auto"/>
          </w:divBdr>
        </w:div>
        <w:div w:id="1722168715">
          <w:marLeft w:val="640"/>
          <w:marRight w:val="0"/>
          <w:marTop w:val="0"/>
          <w:marBottom w:val="0"/>
          <w:divBdr>
            <w:top w:val="none" w:sz="0" w:space="0" w:color="auto"/>
            <w:left w:val="none" w:sz="0" w:space="0" w:color="auto"/>
            <w:bottom w:val="none" w:sz="0" w:space="0" w:color="auto"/>
            <w:right w:val="none" w:sz="0" w:space="0" w:color="auto"/>
          </w:divBdr>
        </w:div>
        <w:div w:id="1069421235">
          <w:marLeft w:val="640"/>
          <w:marRight w:val="0"/>
          <w:marTop w:val="0"/>
          <w:marBottom w:val="0"/>
          <w:divBdr>
            <w:top w:val="none" w:sz="0" w:space="0" w:color="auto"/>
            <w:left w:val="none" w:sz="0" w:space="0" w:color="auto"/>
            <w:bottom w:val="none" w:sz="0" w:space="0" w:color="auto"/>
            <w:right w:val="none" w:sz="0" w:space="0" w:color="auto"/>
          </w:divBdr>
        </w:div>
        <w:div w:id="2093812756">
          <w:marLeft w:val="640"/>
          <w:marRight w:val="0"/>
          <w:marTop w:val="0"/>
          <w:marBottom w:val="0"/>
          <w:divBdr>
            <w:top w:val="none" w:sz="0" w:space="0" w:color="auto"/>
            <w:left w:val="none" w:sz="0" w:space="0" w:color="auto"/>
            <w:bottom w:val="none" w:sz="0" w:space="0" w:color="auto"/>
            <w:right w:val="none" w:sz="0" w:space="0" w:color="auto"/>
          </w:divBdr>
        </w:div>
        <w:div w:id="1666399313">
          <w:marLeft w:val="640"/>
          <w:marRight w:val="0"/>
          <w:marTop w:val="0"/>
          <w:marBottom w:val="0"/>
          <w:divBdr>
            <w:top w:val="none" w:sz="0" w:space="0" w:color="auto"/>
            <w:left w:val="none" w:sz="0" w:space="0" w:color="auto"/>
            <w:bottom w:val="none" w:sz="0" w:space="0" w:color="auto"/>
            <w:right w:val="none" w:sz="0" w:space="0" w:color="auto"/>
          </w:divBdr>
        </w:div>
        <w:div w:id="199903589">
          <w:marLeft w:val="640"/>
          <w:marRight w:val="0"/>
          <w:marTop w:val="0"/>
          <w:marBottom w:val="0"/>
          <w:divBdr>
            <w:top w:val="none" w:sz="0" w:space="0" w:color="auto"/>
            <w:left w:val="none" w:sz="0" w:space="0" w:color="auto"/>
            <w:bottom w:val="none" w:sz="0" w:space="0" w:color="auto"/>
            <w:right w:val="none" w:sz="0" w:space="0" w:color="auto"/>
          </w:divBdr>
        </w:div>
        <w:div w:id="1172333682">
          <w:marLeft w:val="640"/>
          <w:marRight w:val="0"/>
          <w:marTop w:val="0"/>
          <w:marBottom w:val="0"/>
          <w:divBdr>
            <w:top w:val="none" w:sz="0" w:space="0" w:color="auto"/>
            <w:left w:val="none" w:sz="0" w:space="0" w:color="auto"/>
            <w:bottom w:val="none" w:sz="0" w:space="0" w:color="auto"/>
            <w:right w:val="none" w:sz="0" w:space="0" w:color="auto"/>
          </w:divBdr>
        </w:div>
        <w:div w:id="306010263">
          <w:marLeft w:val="640"/>
          <w:marRight w:val="0"/>
          <w:marTop w:val="0"/>
          <w:marBottom w:val="0"/>
          <w:divBdr>
            <w:top w:val="none" w:sz="0" w:space="0" w:color="auto"/>
            <w:left w:val="none" w:sz="0" w:space="0" w:color="auto"/>
            <w:bottom w:val="none" w:sz="0" w:space="0" w:color="auto"/>
            <w:right w:val="none" w:sz="0" w:space="0" w:color="auto"/>
          </w:divBdr>
        </w:div>
        <w:div w:id="1232085826">
          <w:marLeft w:val="640"/>
          <w:marRight w:val="0"/>
          <w:marTop w:val="0"/>
          <w:marBottom w:val="0"/>
          <w:divBdr>
            <w:top w:val="none" w:sz="0" w:space="0" w:color="auto"/>
            <w:left w:val="none" w:sz="0" w:space="0" w:color="auto"/>
            <w:bottom w:val="none" w:sz="0" w:space="0" w:color="auto"/>
            <w:right w:val="none" w:sz="0" w:space="0" w:color="auto"/>
          </w:divBdr>
        </w:div>
        <w:div w:id="612832716">
          <w:marLeft w:val="640"/>
          <w:marRight w:val="0"/>
          <w:marTop w:val="0"/>
          <w:marBottom w:val="0"/>
          <w:divBdr>
            <w:top w:val="none" w:sz="0" w:space="0" w:color="auto"/>
            <w:left w:val="none" w:sz="0" w:space="0" w:color="auto"/>
            <w:bottom w:val="none" w:sz="0" w:space="0" w:color="auto"/>
            <w:right w:val="none" w:sz="0" w:space="0" w:color="auto"/>
          </w:divBdr>
        </w:div>
        <w:div w:id="1379210356">
          <w:marLeft w:val="640"/>
          <w:marRight w:val="0"/>
          <w:marTop w:val="0"/>
          <w:marBottom w:val="0"/>
          <w:divBdr>
            <w:top w:val="none" w:sz="0" w:space="0" w:color="auto"/>
            <w:left w:val="none" w:sz="0" w:space="0" w:color="auto"/>
            <w:bottom w:val="none" w:sz="0" w:space="0" w:color="auto"/>
            <w:right w:val="none" w:sz="0" w:space="0" w:color="auto"/>
          </w:divBdr>
        </w:div>
        <w:div w:id="730537212">
          <w:marLeft w:val="640"/>
          <w:marRight w:val="0"/>
          <w:marTop w:val="0"/>
          <w:marBottom w:val="0"/>
          <w:divBdr>
            <w:top w:val="none" w:sz="0" w:space="0" w:color="auto"/>
            <w:left w:val="none" w:sz="0" w:space="0" w:color="auto"/>
            <w:bottom w:val="none" w:sz="0" w:space="0" w:color="auto"/>
            <w:right w:val="none" w:sz="0" w:space="0" w:color="auto"/>
          </w:divBdr>
        </w:div>
        <w:div w:id="132333775">
          <w:marLeft w:val="640"/>
          <w:marRight w:val="0"/>
          <w:marTop w:val="0"/>
          <w:marBottom w:val="0"/>
          <w:divBdr>
            <w:top w:val="none" w:sz="0" w:space="0" w:color="auto"/>
            <w:left w:val="none" w:sz="0" w:space="0" w:color="auto"/>
            <w:bottom w:val="none" w:sz="0" w:space="0" w:color="auto"/>
            <w:right w:val="none" w:sz="0" w:space="0" w:color="auto"/>
          </w:divBdr>
        </w:div>
        <w:div w:id="1422138111">
          <w:marLeft w:val="640"/>
          <w:marRight w:val="0"/>
          <w:marTop w:val="0"/>
          <w:marBottom w:val="0"/>
          <w:divBdr>
            <w:top w:val="none" w:sz="0" w:space="0" w:color="auto"/>
            <w:left w:val="none" w:sz="0" w:space="0" w:color="auto"/>
            <w:bottom w:val="none" w:sz="0" w:space="0" w:color="auto"/>
            <w:right w:val="none" w:sz="0" w:space="0" w:color="auto"/>
          </w:divBdr>
        </w:div>
      </w:divsChild>
    </w:div>
    <w:div w:id="984892884">
      <w:bodyDiv w:val="1"/>
      <w:marLeft w:val="0"/>
      <w:marRight w:val="0"/>
      <w:marTop w:val="0"/>
      <w:marBottom w:val="0"/>
      <w:divBdr>
        <w:top w:val="none" w:sz="0" w:space="0" w:color="auto"/>
        <w:left w:val="none" w:sz="0" w:space="0" w:color="auto"/>
        <w:bottom w:val="none" w:sz="0" w:space="0" w:color="auto"/>
        <w:right w:val="none" w:sz="0" w:space="0" w:color="auto"/>
      </w:divBdr>
      <w:divsChild>
        <w:div w:id="1476750702">
          <w:marLeft w:val="640"/>
          <w:marRight w:val="0"/>
          <w:marTop w:val="0"/>
          <w:marBottom w:val="0"/>
          <w:divBdr>
            <w:top w:val="none" w:sz="0" w:space="0" w:color="auto"/>
            <w:left w:val="none" w:sz="0" w:space="0" w:color="auto"/>
            <w:bottom w:val="none" w:sz="0" w:space="0" w:color="auto"/>
            <w:right w:val="none" w:sz="0" w:space="0" w:color="auto"/>
          </w:divBdr>
        </w:div>
        <w:div w:id="1098061747">
          <w:marLeft w:val="640"/>
          <w:marRight w:val="0"/>
          <w:marTop w:val="0"/>
          <w:marBottom w:val="0"/>
          <w:divBdr>
            <w:top w:val="none" w:sz="0" w:space="0" w:color="auto"/>
            <w:left w:val="none" w:sz="0" w:space="0" w:color="auto"/>
            <w:bottom w:val="none" w:sz="0" w:space="0" w:color="auto"/>
            <w:right w:val="none" w:sz="0" w:space="0" w:color="auto"/>
          </w:divBdr>
        </w:div>
        <w:div w:id="1326514605">
          <w:marLeft w:val="640"/>
          <w:marRight w:val="0"/>
          <w:marTop w:val="0"/>
          <w:marBottom w:val="0"/>
          <w:divBdr>
            <w:top w:val="none" w:sz="0" w:space="0" w:color="auto"/>
            <w:left w:val="none" w:sz="0" w:space="0" w:color="auto"/>
            <w:bottom w:val="none" w:sz="0" w:space="0" w:color="auto"/>
            <w:right w:val="none" w:sz="0" w:space="0" w:color="auto"/>
          </w:divBdr>
        </w:div>
        <w:div w:id="1700618951">
          <w:marLeft w:val="640"/>
          <w:marRight w:val="0"/>
          <w:marTop w:val="0"/>
          <w:marBottom w:val="0"/>
          <w:divBdr>
            <w:top w:val="none" w:sz="0" w:space="0" w:color="auto"/>
            <w:left w:val="none" w:sz="0" w:space="0" w:color="auto"/>
            <w:bottom w:val="none" w:sz="0" w:space="0" w:color="auto"/>
            <w:right w:val="none" w:sz="0" w:space="0" w:color="auto"/>
          </w:divBdr>
        </w:div>
        <w:div w:id="343556317">
          <w:marLeft w:val="640"/>
          <w:marRight w:val="0"/>
          <w:marTop w:val="0"/>
          <w:marBottom w:val="0"/>
          <w:divBdr>
            <w:top w:val="none" w:sz="0" w:space="0" w:color="auto"/>
            <w:left w:val="none" w:sz="0" w:space="0" w:color="auto"/>
            <w:bottom w:val="none" w:sz="0" w:space="0" w:color="auto"/>
            <w:right w:val="none" w:sz="0" w:space="0" w:color="auto"/>
          </w:divBdr>
        </w:div>
        <w:div w:id="1983927456">
          <w:marLeft w:val="640"/>
          <w:marRight w:val="0"/>
          <w:marTop w:val="0"/>
          <w:marBottom w:val="0"/>
          <w:divBdr>
            <w:top w:val="none" w:sz="0" w:space="0" w:color="auto"/>
            <w:left w:val="none" w:sz="0" w:space="0" w:color="auto"/>
            <w:bottom w:val="none" w:sz="0" w:space="0" w:color="auto"/>
            <w:right w:val="none" w:sz="0" w:space="0" w:color="auto"/>
          </w:divBdr>
        </w:div>
        <w:div w:id="470753868">
          <w:marLeft w:val="640"/>
          <w:marRight w:val="0"/>
          <w:marTop w:val="0"/>
          <w:marBottom w:val="0"/>
          <w:divBdr>
            <w:top w:val="none" w:sz="0" w:space="0" w:color="auto"/>
            <w:left w:val="none" w:sz="0" w:space="0" w:color="auto"/>
            <w:bottom w:val="none" w:sz="0" w:space="0" w:color="auto"/>
            <w:right w:val="none" w:sz="0" w:space="0" w:color="auto"/>
          </w:divBdr>
        </w:div>
        <w:div w:id="1537428936">
          <w:marLeft w:val="640"/>
          <w:marRight w:val="0"/>
          <w:marTop w:val="0"/>
          <w:marBottom w:val="0"/>
          <w:divBdr>
            <w:top w:val="none" w:sz="0" w:space="0" w:color="auto"/>
            <w:left w:val="none" w:sz="0" w:space="0" w:color="auto"/>
            <w:bottom w:val="none" w:sz="0" w:space="0" w:color="auto"/>
            <w:right w:val="none" w:sz="0" w:space="0" w:color="auto"/>
          </w:divBdr>
        </w:div>
        <w:div w:id="342981167">
          <w:marLeft w:val="640"/>
          <w:marRight w:val="0"/>
          <w:marTop w:val="0"/>
          <w:marBottom w:val="0"/>
          <w:divBdr>
            <w:top w:val="none" w:sz="0" w:space="0" w:color="auto"/>
            <w:left w:val="none" w:sz="0" w:space="0" w:color="auto"/>
            <w:bottom w:val="none" w:sz="0" w:space="0" w:color="auto"/>
            <w:right w:val="none" w:sz="0" w:space="0" w:color="auto"/>
          </w:divBdr>
        </w:div>
        <w:div w:id="2117552508">
          <w:marLeft w:val="640"/>
          <w:marRight w:val="0"/>
          <w:marTop w:val="0"/>
          <w:marBottom w:val="0"/>
          <w:divBdr>
            <w:top w:val="none" w:sz="0" w:space="0" w:color="auto"/>
            <w:left w:val="none" w:sz="0" w:space="0" w:color="auto"/>
            <w:bottom w:val="none" w:sz="0" w:space="0" w:color="auto"/>
            <w:right w:val="none" w:sz="0" w:space="0" w:color="auto"/>
          </w:divBdr>
        </w:div>
        <w:div w:id="650476954">
          <w:marLeft w:val="640"/>
          <w:marRight w:val="0"/>
          <w:marTop w:val="0"/>
          <w:marBottom w:val="0"/>
          <w:divBdr>
            <w:top w:val="none" w:sz="0" w:space="0" w:color="auto"/>
            <w:left w:val="none" w:sz="0" w:space="0" w:color="auto"/>
            <w:bottom w:val="none" w:sz="0" w:space="0" w:color="auto"/>
            <w:right w:val="none" w:sz="0" w:space="0" w:color="auto"/>
          </w:divBdr>
        </w:div>
        <w:div w:id="814105804">
          <w:marLeft w:val="640"/>
          <w:marRight w:val="0"/>
          <w:marTop w:val="0"/>
          <w:marBottom w:val="0"/>
          <w:divBdr>
            <w:top w:val="none" w:sz="0" w:space="0" w:color="auto"/>
            <w:left w:val="none" w:sz="0" w:space="0" w:color="auto"/>
            <w:bottom w:val="none" w:sz="0" w:space="0" w:color="auto"/>
            <w:right w:val="none" w:sz="0" w:space="0" w:color="auto"/>
          </w:divBdr>
        </w:div>
        <w:div w:id="1579166359">
          <w:marLeft w:val="640"/>
          <w:marRight w:val="0"/>
          <w:marTop w:val="0"/>
          <w:marBottom w:val="0"/>
          <w:divBdr>
            <w:top w:val="none" w:sz="0" w:space="0" w:color="auto"/>
            <w:left w:val="none" w:sz="0" w:space="0" w:color="auto"/>
            <w:bottom w:val="none" w:sz="0" w:space="0" w:color="auto"/>
            <w:right w:val="none" w:sz="0" w:space="0" w:color="auto"/>
          </w:divBdr>
        </w:div>
        <w:div w:id="2106074869">
          <w:marLeft w:val="640"/>
          <w:marRight w:val="0"/>
          <w:marTop w:val="0"/>
          <w:marBottom w:val="0"/>
          <w:divBdr>
            <w:top w:val="none" w:sz="0" w:space="0" w:color="auto"/>
            <w:left w:val="none" w:sz="0" w:space="0" w:color="auto"/>
            <w:bottom w:val="none" w:sz="0" w:space="0" w:color="auto"/>
            <w:right w:val="none" w:sz="0" w:space="0" w:color="auto"/>
          </w:divBdr>
        </w:div>
        <w:div w:id="368191830">
          <w:marLeft w:val="640"/>
          <w:marRight w:val="0"/>
          <w:marTop w:val="0"/>
          <w:marBottom w:val="0"/>
          <w:divBdr>
            <w:top w:val="none" w:sz="0" w:space="0" w:color="auto"/>
            <w:left w:val="none" w:sz="0" w:space="0" w:color="auto"/>
            <w:bottom w:val="none" w:sz="0" w:space="0" w:color="auto"/>
            <w:right w:val="none" w:sz="0" w:space="0" w:color="auto"/>
          </w:divBdr>
        </w:div>
        <w:div w:id="1426070839">
          <w:marLeft w:val="640"/>
          <w:marRight w:val="0"/>
          <w:marTop w:val="0"/>
          <w:marBottom w:val="0"/>
          <w:divBdr>
            <w:top w:val="none" w:sz="0" w:space="0" w:color="auto"/>
            <w:left w:val="none" w:sz="0" w:space="0" w:color="auto"/>
            <w:bottom w:val="none" w:sz="0" w:space="0" w:color="auto"/>
            <w:right w:val="none" w:sz="0" w:space="0" w:color="auto"/>
          </w:divBdr>
        </w:div>
        <w:div w:id="1186217123">
          <w:marLeft w:val="640"/>
          <w:marRight w:val="0"/>
          <w:marTop w:val="0"/>
          <w:marBottom w:val="0"/>
          <w:divBdr>
            <w:top w:val="none" w:sz="0" w:space="0" w:color="auto"/>
            <w:left w:val="none" w:sz="0" w:space="0" w:color="auto"/>
            <w:bottom w:val="none" w:sz="0" w:space="0" w:color="auto"/>
            <w:right w:val="none" w:sz="0" w:space="0" w:color="auto"/>
          </w:divBdr>
        </w:div>
        <w:div w:id="1129200198">
          <w:marLeft w:val="640"/>
          <w:marRight w:val="0"/>
          <w:marTop w:val="0"/>
          <w:marBottom w:val="0"/>
          <w:divBdr>
            <w:top w:val="none" w:sz="0" w:space="0" w:color="auto"/>
            <w:left w:val="none" w:sz="0" w:space="0" w:color="auto"/>
            <w:bottom w:val="none" w:sz="0" w:space="0" w:color="auto"/>
            <w:right w:val="none" w:sz="0" w:space="0" w:color="auto"/>
          </w:divBdr>
        </w:div>
        <w:div w:id="751199846">
          <w:marLeft w:val="640"/>
          <w:marRight w:val="0"/>
          <w:marTop w:val="0"/>
          <w:marBottom w:val="0"/>
          <w:divBdr>
            <w:top w:val="none" w:sz="0" w:space="0" w:color="auto"/>
            <w:left w:val="none" w:sz="0" w:space="0" w:color="auto"/>
            <w:bottom w:val="none" w:sz="0" w:space="0" w:color="auto"/>
            <w:right w:val="none" w:sz="0" w:space="0" w:color="auto"/>
          </w:divBdr>
        </w:div>
        <w:div w:id="1824344949">
          <w:marLeft w:val="640"/>
          <w:marRight w:val="0"/>
          <w:marTop w:val="0"/>
          <w:marBottom w:val="0"/>
          <w:divBdr>
            <w:top w:val="none" w:sz="0" w:space="0" w:color="auto"/>
            <w:left w:val="none" w:sz="0" w:space="0" w:color="auto"/>
            <w:bottom w:val="none" w:sz="0" w:space="0" w:color="auto"/>
            <w:right w:val="none" w:sz="0" w:space="0" w:color="auto"/>
          </w:divBdr>
        </w:div>
        <w:div w:id="1886483260">
          <w:marLeft w:val="640"/>
          <w:marRight w:val="0"/>
          <w:marTop w:val="0"/>
          <w:marBottom w:val="0"/>
          <w:divBdr>
            <w:top w:val="none" w:sz="0" w:space="0" w:color="auto"/>
            <w:left w:val="none" w:sz="0" w:space="0" w:color="auto"/>
            <w:bottom w:val="none" w:sz="0" w:space="0" w:color="auto"/>
            <w:right w:val="none" w:sz="0" w:space="0" w:color="auto"/>
          </w:divBdr>
        </w:div>
        <w:div w:id="2012829257">
          <w:marLeft w:val="640"/>
          <w:marRight w:val="0"/>
          <w:marTop w:val="0"/>
          <w:marBottom w:val="0"/>
          <w:divBdr>
            <w:top w:val="none" w:sz="0" w:space="0" w:color="auto"/>
            <w:left w:val="none" w:sz="0" w:space="0" w:color="auto"/>
            <w:bottom w:val="none" w:sz="0" w:space="0" w:color="auto"/>
            <w:right w:val="none" w:sz="0" w:space="0" w:color="auto"/>
          </w:divBdr>
        </w:div>
        <w:div w:id="1051882060">
          <w:marLeft w:val="640"/>
          <w:marRight w:val="0"/>
          <w:marTop w:val="0"/>
          <w:marBottom w:val="0"/>
          <w:divBdr>
            <w:top w:val="none" w:sz="0" w:space="0" w:color="auto"/>
            <w:left w:val="none" w:sz="0" w:space="0" w:color="auto"/>
            <w:bottom w:val="none" w:sz="0" w:space="0" w:color="auto"/>
            <w:right w:val="none" w:sz="0" w:space="0" w:color="auto"/>
          </w:divBdr>
        </w:div>
        <w:div w:id="1844659903">
          <w:marLeft w:val="640"/>
          <w:marRight w:val="0"/>
          <w:marTop w:val="0"/>
          <w:marBottom w:val="0"/>
          <w:divBdr>
            <w:top w:val="none" w:sz="0" w:space="0" w:color="auto"/>
            <w:left w:val="none" w:sz="0" w:space="0" w:color="auto"/>
            <w:bottom w:val="none" w:sz="0" w:space="0" w:color="auto"/>
            <w:right w:val="none" w:sz="0" w:space="0" w:color="auto"/>
          </w:divBdr>
        </w:div>
        <w:div w:id="1030452488">
          <w:marLeft w:val="640"/>
          <w:marRight w:val="0"/>
          <w:marTop w:val="0"/>
          <w:marBottom w:val="0"/>
          <w:divBdr>
            <w:top w:val="none" w:sz="0" w:space="0" w:color="auto"/>
            <w:left w:val="none" w:sz="0" w:space="0" w:color="auto"/>
            <w:bottom w:val="none" w:sz="0" w:space="0" w:color="auto"/>
            <w:right w:val="none" w:sz="0" w:space="0" w:color="auto"/>
          </w:divBdr>
        </w:div>
        <w:div w:id="1477452149">
          <w:marLeft w:val="640"/>
          <w:marRight w:val="0"/>
          <w:marTop w:val="0"/>
          <w:marBottom w:val="0"/>
          <w:divBdr>
            <w:top w:val="none" w:sz="0" w:space="0" w:color="auto"/>
            <w:left w:val="none" w:sz="0" w:space="0" w:color="auto"/>
            <w:bottom w:val="none" w:sz="0" w:space="0" w:color="auto"/>
            <w:right w:val="none" w:sz="0" w:space="0" w:color="auto"/>
          </w:divBdr>
        </w:div>
        <w:div w:id="540828269">
          <w:marLeft w:val="640"/>
          <w:marRight w:val="0"/>
          <w:marTop w:val="0"/>
          <w:marBottom w:val="0"/>
          <w:divBdr>
            <w:top w:val="none" w:sz="0" w:space="0" w:color="auto"/>
            <w:left w:val="none" w:sz="0" w:space="0" w:color="auto"/>
            <w:bottom w:val="none" w:sz="0" w:space="0" w:color="auto"/>
            <w:right w:val="none" w:sz="0" w:space="0" w:color="auto"/>
          </w:divBdr>
        </w:div>
        <w:div w:id="113528903">
          <w:marLeft w:val="640"/>
          <w:marRight w:val="0"/>
          <w:marTop w:val="0"/>
          <w:marBottom w:val="0"/>
          <w:divBdr>
            <w:top w:val="none" w:sz="0" w:space="0" w:color="auto"/>
            <w:left w:val="none" w:sz="0" w:space="0" w:color="auto"/>
            <w:bottom w:val="none" w:sz="0" w:space="0" w:color="auto"/>
            <w:right w:val="none" w:sz="0" w:space="0" w:color="auto"/>
          </w:divBdr>
        </w:div>
        <w:div w:id="1211110821">
          <w:marLeft w:val="640"/>
          <w:marRight w:val="0"/>
          <w:marTop w:val="0"/>
          <w:marBottom w:val="0"/>
          <w:divBdr>
            <w:top w:val="none" w:sz="0" w:space="0" w:color="auto"/>
            <w:left w:val="none" w:sz="0" w:space="0" w:color="auto"/>
            <w:bottom w:val="none" w:sz="0" w:space="0" w:color="auto"/>
            <w:right w:val="none" w:sz="0" w:space="0" w:color="auto"/>
          </w:divBdr>
        </w:div>
        <w:div w:id="1556231755">
          <w:marLeft w:val="640"/>
          <w:marRight w:val="0"/>
          <w:marTop w:val="0"/>
          <w:marBottom w:val="0"/>
          <w:divBdr>
            <w:top w:val="none" w:sz="0" w:space="0" w:color="auto"/>
            <w:left w:val="none" w:sz="0" w:space="0" w:color="auto"/>
            <w:bottom w:val="none" w:sz="0" w:space="0" w:color="auto"/>
            <w:right w:val="none" w:sz="0" w:space="0" w:color="auto"/>
          </w:divBdr>
        </w:div>
        <w:div w:id="2064057215">
          <w:marLeft w:val="640"/>
          <w:marRight w:val="0"/>
          <w:marTop w:val="0"/>
          <w:marBottom w:val="0"/>
          <w:divBdr>
            <w:top w:val="none" w:sz="0" w:space="0" w:color="auto"/>
            <w:left w:val="none" w:sz="0" w:space="0" w:color="auto"/>
            <w:bottom w:val="none" w:sz="0" w:space="0" w:color="auto"/>
            <w:right w:val="none" w:sz="0" w:space="0" w:color="auto"/>
          </w:divBdr>
        </w:div>
        <w:div w:id="356737423">
          <w:marLeft w:val="640"/>
          <w:marRight w:val="0"/>
          <w:marTop w:val="0"/>
          <w:marBottom w:val="0"/>
          <w:divBdr>
            <w:top w:val="none" w:sz="0" w:space="0" w:color="auto"/>
            <w:left w:val="none" w:sz="0" w:space="0" w:color="auto"/>
            <w:bottom w:val="none" w:sz="0" w:space="0" w:color="auto"/>
            <w:right w:val="none" w:sz="0" w:space="0" w:color="auto"/>
          </w:divBdr>
        </w:div>
        <w:div w:id="1479571743">
          <w:marLeft w:val="640"/>
          <w:marRight w:val="0"/>
          <w:marTop w:val="0"/>
          <w:marBottom w:val="0"/>
          <w:divBdr>
            <w:top w:val="none" w:sz="0" w:space="0" w:color="auto"/>
            <w:left w:val="none" w:sz="0" w:space="0" w:color="auto"/>
            <w:bottom w:val="none" w:sz="0" w:space="0" w:color="auto"/>
            <w:right w:val="none" w:sz="0" w:space="0" w:color="auto"/>
          </w:divBdr>
        </w:div>
        <w:div w:id="901258071">
          <w:marLeft w:val="640"/>
          <w:marRight w:val="0"/>
          <w:marTop w:val="0"/>
          <w:marBottom w:val="0"/>
          <w:divBdr>
            <w:top w:val="none" w:sz="0" w:space="0" w:color="auto"/>
            <w:left w:val="none" w:sz="0" w:space="0" w:color="auto"/>
            <w:bottom w:val="none" w:sz="0" w:space="0" w:color="auto"/>
            <w:right w:val="none" w:sz="0" w:space="0" w:color="auto"/>
          </w:divBdr>
        </w:div>
        <w:div w:id="1850219921">
          <w:marLeft w:val="640"/>
          <w:marRight w:val="0"/>
          <w:marTop w:val="0"/>
          <w:marBottom w:val="0"/>
          <w:divBdr>
            <w:top w:val="none" w:sz="0" w:space="0" w:color="auto"/>
            <w:left w:val="none" w:sz="0" w:space="0" w:color="auto"/>
            <w:bottom w:val="none" w:sz="0" w:space="0" w:color="auto"/>
            <w:right w:val="none" w:sz="0" w:space="0" w:color="auto"/>
          </w:divBdr>
        </w:div>
        <w:div w:id="1249313990">
          <w:marLeft w:val="640"/>
          <w:marRight w:val="0"/>
          <w:marTop w:val="0"/>
          <w:marBottom w:val="0"/>
          <w:divBdr>
            <w:top w:val="none" w:sz="0" w:space="0" w:color="auto"/>
            <w:left w:val="none" w:sz="0" w:space="0" w:color="auto"/>
            <w:bottom w:val="none" w:sz="0" w:space="0" w:color="auto"/>
            <w:right w:val="none" w:sz="0" w:space="0" w:color="auto"/>
          </w:divBdr>
        </w:div>
        <w:div w:id="718482336">
          <w:marLeft w:val="640"/>
          <w:marRight w:val="0"/>
          <w:marTop w:val="0"/>
          <w:marBottom w:val="0"/>
          <w:divBdr>
            <w:top w:val="none" w:sz="0" w:space="0" w:color="auto"/>
            <w:left w:val="none" w:sz="0" w:space="0" w:color="auto"/>
            <w:bottom w:val="none" w:sz="0" w:space="0" w:color="auto"/>
            <w:right w:val="none" w:sz="0" w:space="0" w:color="auto"/>
          </w:divBdr>
        </w:div>
        <w:div w:id="504325580">
          <w:marLeft w:val="640"/>
          <w:marRight w:val="0"/>
          <w:marTop w:val="0"/>
          <w:marBottom w:val="0"/>
          <w:divBdr>
            <w:top w:val="none" w:sz="0" w:space="0" w:color="auto"/>
            <w:left w:val="none" w:sz="0" w:space="0" w:color="auto"/>
            <w:bottom w:val="none" w:sz="0" w:space="0" w:color="auto"/>
            <w:right w:val="none" w:sz="0" w:space="0" w:color="auto"/>
          </w:divBdr>
        </w:div>
        <w:div w:id="1914509450">
          <w:marLeft w:val="640"/>
          <w:marRight w:val="0"/>
          <w:marTop w:val="0"/>
          <w:marBottom w:val="0"/>
          <w:divBdr>
            <w:top w:val="none" w:sz="0" w:space="0" w:color="auto"/>
            <w:left w:val="none" w:sz="0" w:space="0" w:color="auto"/>
            <w:bottom w:val="none" w:sz="0" w:space="0" w:color="auto"/>
            <w:right w:val="none" w:sz="0" w:space="0" w:color="auto"/>
          </w:divBdr>
        </w:div>
        <w:div w:id="1733848278">
          <w:marLeft w:val="640"/>
          <w:marRight w:val="0"/>
          <w:marTop w:val="0"/>
          <w:marBottom w:val="0"/>
          <w:divBdr>
            <w:top w:val="none" w:sz="0" w:space="0" w:color="auto"/>
            <w:left w:val="none" w:sz="0" w:space="0" w:color="auto"/>
            <w:bottom w:val="none" w:sz="0" w:space="0" w:color="auto"/>
            <w:right w:val="none" w:sz="0" w:space="0" w:color="auto"/>
          </w:divBdr>
        </w:div>
        <w:div w:id="1826049783">
          <w:marLeft w:val="640"/>
          <w:marRight w:val="0"/>
          <w:marTop w:val="0"/>
          <w:marBottom w:val="0"/>
          <w:divBdr>
            <w:top w:val="none" w:sz="0" w:space="0" w:color="auto"/>
            <w:left w:val="none" w:sz="0" w:space="0" w:color="auto"/>
            <w:bottom w:val="none" w:sz="0" w:space="0" w:color="auto"/>
            <w:right w:val="none" w:sz="0" w:space="0" w:color="auto"/>
          </w:divBdr>
        </w:div>
        <w:div w:id="1869875342">
          <w:marLeft w:val="640"/>
          <w:marRight w:val="0"/>
          <w:marTop w:val="0"/>
          <w:marBottom w:val="0"/>
          <w:divBdr>
            <w:top w:val="none" w:sz="0" w:space="0" w:color="auto"/>
            <w:left w:val="none" w:sz="0" w:space="0" w:color="auto"/>
            <w:bottom w:val="none" w:sz="0" w:space="0" w:color="auto"/>
            <w:right w:val="none" w:sz="0" w:space="0" w:color="auto"/>
          </w:divBdr>
        </w:div>
      </w:divsChild>
    </w:div>
    <w:div w:id="986864187">
      <w:bodyDiv w:val="1"/>
      <w:marLeft w:val="0"/>
      <w:marRight w:val="0"/>
      <w:marTop w:val="0"/>
      <w:marBottom w:val="0"/>
      <w:divBdr>
        <w:top w:val="none" w:sz="0" w:space="0" w:color="auto"/>
        <w:left w:val="none" w:sz="0" w:space="0" w:color="auto"/>
        <w:bottom w:val="none" w:sz="0" w:space="0" w:color="auto"/>
        <w:right w:val="none" w:sz="0" w:space="0" w:color="auto"/>
      </w:divBdr>
      <w:divsChild>
        <w:div w:id="767970111">
          <w:marLeft w:val="640"/>
          <w:marRight w:val="0"/>
          <w:marTop w:val="0"/>
          <w:marBottom w:val="0"/>
          <w:divBdr>
            <w:top w:val="none" w:sz="0" w:space="0" w:color="auto"/>
            <w:left w:val="none" w:sz="0" w:space="0" w:color="auto"/>
            <w:bottom w:val="none" w:sz="0" w:space="0" w:color="auto"/>
            <w:right w:val="none" w:sz="0" w:space="0" w:color="auto"/>
          </w:divBdr>
        </w:div>
        <w:div w:id="1418095277">
          <w:marLeft w:val="640"/>
          <w:marRight w:val="0"/>
          <w:marTop w:val="0"/>
          <w:marBottom w:val="0"/>
          <w:divBdr>
            <w:top w:val="none" w:sz="0" w:space="0" w:color="auto"/>
            <w:left w:val="none" w:sz="0" w:space="0" w:color="auto"/>
            <w:bottom w:val="none" w:sz="0" w:space="0" w:color="auto"/>
            <w:right w:val="none" w:sz="0" w:space="0" w:color="auto"/>
          </w:divBdr>
        </w:div>
        <w:div w:id="197164712">
          <w:marLeft w:val="640"/>
          <w:marRight w:val="0"/>
          <w:marTop w:val="0"/>
          <w:marBottom w:val="0"/>
          <w:divBdr>
            <w:top w:val="none" w:sz="0" w:space="0" w:color="auto"/>
            <w:left w:val="none" w:sz="0" w:space="0" w:color="auto"/>
            <w:bottom w:val="none" w:sz="0" w:space="0" w:color="auto"/>
            <w:right w:val="none" w:sz="0" w:space="0" w:color="auto"/>
          </w:divBdr>
        </w:div>
        <w:div w:id="463347899">
          <w:marLeft w:val="640"/>
          <w:marRight w:val="0"/>
          <w:marTop w:val="0"/>
          <w:marBottom w:val="0"/>
          <w:divBdr>
            <w:top w:val="none" w:sz="0" w:space="0" w:color="auto"/>
            <w:left w:val="none" w:sz="0" w:space="0" w:color="auto"/>
            <w:bottom w:val="none" w:sz="0" w:space="0" w:color="auto"/>
            <w:right w:val="none" w:sz="0" w:space="0" w:color="auto"/>
          </w:divBdr>
        </w:div>
        <w:div w:id="846867478">
          <w:marLeft w:val="640"/>
          <w:marRight w:val="0"/>
          <w:marTop w:val="0"/>
          <w:marBottom w:val="0"/>
          <w:divBdr>
            <w:top w:val="none" w:sz="0" w:space="0" w:color="auto"/>
            <w:left w:val="none" w:sz="0" w:space="0" w:color="auto"/>
            <w:bottom w:val="none" w:sz="0" w:space="0" w:color="auto"/>
            <w:right w:val="none" w:sz="0" w:space="0" w:color="auto"/>
          </w:divBdr>
        </w:div>
        <w:div w:id="1470242424">
          <w:marLeft w:val="640"/>
          <w:marRight w:val="0"/>
          <w:marTop w:val="0"/>
          <w:marBottom w:val="0"/>
          <w:divBdr>
            <w:top w:val="none" w:sz="0" w:space="0" w:color="auto"/>
            <w:left w:val="none" w:sz="0" w:space="0" w:color="auto"/>
            <w:bottom w:val="none" w:sz="0" w:space="0" w:color="auto"/>
            <w:right w:val="none" w:sz="0" w:space="0" w:color="auto"/>
          </w:divBdr>
        </w:div>
        <w:div w:id="1840123041">
          <w:marLeft w:val="640"/>
          <w:marRight w:val="0"/>
          <w:marTop w:val="0"/>
          <w:marBottom w:val="0"/>
          <w:divBdr>
            <w:top w:val="none" w:sz="0" w:space="0" w:color="auto"/>
            <w:left w:val="none" w:sz="0" w:space="0" w:color="auto"/>
            <w:bottom w:val="none" w:sz="0" w:space="0" w:color="auto"/>
            <w:right w:val="none" w:sz="0" w:space="0" w:color="auto"/>
          </w:divBdr>
        </w:div>
        <w:div w:id="12071994">
          <w:marLeft w:val="640"/>
          <w:marRight w:val="0"/>
          <w:marTop w:val="0"/>
          <w:marBottom w:val="0"/>
          <w:divBdr>
            <w:top w:val="none" w:sz="0" w:space="0" w:color="auto"/>
            <w:left w:val="none" w:sz="0" w:space="0" w:color="auto"/>
            <w:bottom w:val="none" w:sz="0" w:space="0" w:color="auto"/>
            <w:right w:val="none" w:sz="0" w:space="0" w:color="auto"/>
          </w:divBdr>
        </w:div>
        <w:div w:id="706029060">
          <w:marLeft w:val="640"/>
          <w:marRight w:val="0"/>
          <w:marTop w:val="0"/>
          <w:marBottom w:val="0"/>
          <w:divBdr>
            <w:top w:val="none" w:sz="0" w:space="0" w:color="auto"/>
            <w:left w:val="none" w:sz="0" w:space="0" w:color="auto"/>
            <w:bottom w:val="none" w:sz="0" w:space="0" w:color="auto"/>
            <w:right w:val="none" w:sz="0" w:space="0" w:color="auto"/>
          </w:divBdr>
        </w:div>
        <w:div w:id="1839880529">
          <w:marLeft w:val="640"/>
          <w:marRight w:val="0"/>
          <w:marTop w:val="0"/>
          <w:marBottom w:val="0"/>
          <w:divBdr>
            <w:top w:val="none" w:sz="0" w:space="0" w:color="auto"/>
            <w:left w:val="none" w:sz="0" w:space="0" w:color="auto"/>
            <w:bottom w:val="none" w:sz="0" w:space="0" w:color="auto"/>
            <w:right w:val="none" w:sz="0" w:space="0" w:color="auto"/>
          </w:divBdr>
        </w:div>
        <w:div w:id="746920449">
          <w:marLeft w:val="640"/>
          <w:marRight w:val="0"/>
          <w:marTop w:val="0"/>
          <w:marBottom w:val="0"/>
          <w:divBdr>
            <w:top w:val="none" w:sz="0" w:space="0" w:color="auto"/>
            <w:left w:val="none" w:sz="0" w:space="0" w:color="auto"/>
            <w:bottom w:val="none" w:sz="0" w:space="0" w:color="auto"/>
            <w:right w:val="none" w:sz="0" w:space="0" w:color="auto"/>
          </w:divBdr>
        </w:div>
        <w:div w:id="752163193">
          <w:marLeft w:val="640"/>
          <w:marRight w:val="0"/>
          <w:marTop w:val="0"/>
          <w:marBottom w:val="0"/>
          <w:divBdr>
            <w:top w:val="none" w:sz="0" w:space="0" w:color="auto"/>
            <w:left w:val="none" w:sz="0" w:space="0" w:color="auto"/>
            <w:bottom w:val="none" w:sz="0" w:space="0" w:color="auto"/>
            <w:right w:val="none" w:sz="0" w:space="0" w:color="auto"/>
          </w:divBdr>
        </w:div>
        <w:div w:id="1458337008">
          <w:marLeft w:val="640"/>
          <w:marRight w:val="0"/>
          <w:marTop w:val="0"/>
          <w:marBottom w:val="0"/>
          <w:divBdr>
            <w:top w:val="none" w:sz="0" w:space="0" w:color="auto"/>
            <w:left w:val="none" w:sz="0" w:space="0" w:color="auto"/>
            <w:bottom w:val="none" w:sz="0" w:space="0" w:color="auto"/>
            <w:right w:val="none" w:sz="0" w:space="0" w:color="auto"/>
          </w:divBdr>
        </w:div>
        <w:div w:id="1241018876">
          <w:marLeft w:val="640"/>
          <w:marRight w:val="0"/>
          <w:marTop w:val="0"/>
          <w:marBottom w:val="0"/>
          <w:divBdr>
            <w:top w:val="none" w:sz="0" w:space="0" w:color="auto"/>
            <w:left w:val="none" w:sz="0" w:space="0" w:color="auto"/>
            <w:bottom w:val="none" w:sz="0" w:space="0" w:color="auto"/>
            <w:right w:val="none" w:sz="0" w:space="0" w:color="auto"/>
          </w:divBdr>
        </w:div>
        <w:div w:id="23483031">
          <w:marLeft w:val="640"/>
          <w:marRight w:val="0"/>
          <w:marTop w:val="0"/>
          <w:marBottom w:val="0"/>
          <w:divBdr>
            <w:top w:val="none" w:sz="0" w:space="0" w:color="auto"/>
            <w:left w:val="none" w:sz="0" w:space="0" w:color="auto"/>
            <w:bottom w:val="none" w:sz="0" w:space="0" w:color="auto"/>
            <w:right w:val="none" w:sz="0" w:space="0" w:color="auto"/>
          </w:divBdr>
        </w:div>
        <w:div w:id="48498510">
          <w:marLeft w:val="640"/>
          <w:marRight w:val="0"/>
          <w:marTop w:val="0"/>
          <w:marBottom w:val="0"/>
          <w:divBdr>
            <w:top w:val="none" w:sz="0" w:space="0" w:color="auto"/>
            <w:left w:val="none" w:sz="0" w:space="0" w:color="auto"/>
            <w:bottom w:val="none" w:sz="0" w:space="0" w:color="auto"/>
            <w:right w:val="none" w:sz="0" w:space="0" w:color="auto"/>
          </w:divBdr>
        </w:div>
        <w:div w:id="1074087450">
          <w:marLeft w:val="640"/>
          <w:marRight w:val="0"/>
          <w:marTop w:val="0"/>
          <w:marBottom w:val="0"/>
          <w:divBdr>
            <w:top w:val="none" w:sz="0" w:space="0" w:color="auto"/>
            <w:left w:val="none" w:sz="0" w:space="0" w:color="auto"/>
            <w:bottom w:val="none" w:sz="0" w:space="0" w:color="auto"/>
            <w:right w:val="none" w:sz="0" w:space="0" w:color="auto"/>
          </w:divBdr>
        </w:div>
        <w:div w:id="1568497859">
          <w:marLeft w:val="640"/>
          <w:marRight w:val="0"/>
          <w:marTop w:val="0"/>
          <w:marBottom w:val="0"/>
          <w:divBdr>
            <w:top w:val="none" w:sz="0" w:space="0" w:color="auto"/>
            <w:left w:val="none" w:sz="0" w:space="0" w:color="auto"/>
            <w:bottom w:val="none" w:sz="0" w:space="0" w:color="auto"/>
            <w:right w:val="none" w:sz="0" w:space="0" w:color="auto"/>
          </w:divBdr>
        </w:div>
        <w:div w:id="731271727">
          <w:marLeft w:val="640"/>
          <w:marRight w:val="0"/>
          <w:marTop w:val="0"/>
          <w:marBottom w:val="0"/>
          <w:divBdr>
            <w:top w:val="none" w:sz="0" w:space="0" w:color="auto"/>
            <w:left w:val="none" w:sz="0" w:space="0" w:color="auto"/>
            <w:bottom w:val="none" w:sz="0" w:space="0" w:color="auto"/>
            <w:right w:val="none" w:sz="0" w:space="0" w:color="auto"/>
          </w:divBdr>
        </w:div>
        <w:div w:id="132872163">
          <w:marLeft w:val="640"/>
          <w:marRight w:val="0"/>
          <w:marTop w:val="0"/>
          <w:marBottom w:val="0"/>
          <w:divBdr>
            <w:top w:val="none" w:sz="0" w:space="0" w:color="auto"/>
            <w:left w:val="none" w:sz="0" w:space="0" w:color="auto"/>
            <w:bottom w:val="none" w:sz="0" w:space="0" w:color="auto"/>
            <w:right w:val="none" w:sz="0" w:space="0" w:color="auto"/>
          </w:divBdr>
        </w:div>
        <w:div w:id="1524854127">
          <w:marLeft w:val="640"/>
          <w:marRight w:val="0"/>
          <w:marTop w:val="0"/>
          <w:marBottom w:val="0"/>
          <w:divBdr>
            <w:top w:val="none" w:sz="0" w:space="0" w:color="auto"/>
            <w:left w:val="none" w:sz="0" w:space="0" w:color="auto"/>
            <w:bottom w:val="none" w:sz="0" w:space="0" w:color="auto"/>
            <w:right w:val="none" w:sz="0" w:space="0" w:color="auto"/>
          </w:divBdr>
        </w:div>
        <w:div w:id="1939631427">
          <w:marLeft w:val="640"/>
          <w:marRight w:val="0"/>
          <w:marTop w:val="0"/>
          <w:marBottom w:val="0"/>
          <w:divBdr>
            <w:top w:val="none" w:sz="0" w:space="0" w:color="auto"/>
            <w:left w:val="none" w:sz="0" w:space="0" w:color="auto"/>
            <w:bottom w:val="none" w:sz="0" w:space="0" w:color="auto"/>
            <w:right w:val="none" w:sz="0" w:space="0" w:color="auto"/>
          </w:divBdr>
        </w:div>
        <w:div w:id="1352797411">
          <w:marLeft w:val="640"/>
          <w:marRight w:val="0"/>
          <w:marTop w:val="0"/>
          <w:marBottom w:val="0"/>
          <w:divBdr>
            <w:top w:val="none" w:sz="0" w:space="0" w:color="auto"/>
            <w:left w:val="none" w:sz="0" w:space="0" w:color="auto"/>
            <w:bottom w:val="none" w:sz="0" w:space="0" w:color="auto"/>
            <w:right w:val="none" w:sz="0" w:space="0" w:color="auto"/>
          </w:divBdr>
        </w:div>
        <w:div w:id="1751077215">
          <w:marLeft w:val="640"/>
          <w:marRight w:val="0"/>
          <w:marTop w:val="0"/>
          <w:marBottom w:val="0"/>
          <w:divBdr>
            <w:top w:val="none" w:sz="0" w:space="0" w:color="auto"/>
            <w:left w:val="none" w:sz="0" w:space="0" w:color="auto"/>
            <w:bottom w:val="none" w:sz="0" w:space="0" w:color="auto"/>
            <w:right w:val="none" w:sz="0" w:space="0" w:color="auto"/>
          </w:divBdr>
        </w:div>
        <w:div w:id="1214582023">
          <w:marLeft w:val="640"/>
          <w:marRight w:val="0"/>
          <w:marTop w:val="0"/>
          <w:marBottom w:val="0"/>
          <w:divBdr>
            <w:top w:val="none" w:sz="0" w:space="0" w:color="auto"/>
            <w:left w:val="none" w:sz="0" w:space="0" w:color="auto"/>
            <w:bottom w:val="none" w:sz="0" w:space="0" w:color="auto"/>
            <w:right w:val="none" w:sz="0" w:space="0" w:color="auto"/>
          </w:divBdr>
        </w:div>
        <w:div w:id="1632714349">
          <w:marLeft w:val="640"/>
          <w:marRight w:val="0"/>
          <w:marTop w:val="0"/>
          <w:marBottom w:val="0"/>
          <w:divBdr>
            <w:top w:val="none" w:sz="0" w:space="0" w:color="auto"/>
            <w:left w:val="none" w:sz="0" w:space="0" w:color="auto"/>
            <w:bottom w:val="none" w:sz="0" w:space="0" w:color="auto"/>
            <w:right w:val="none" w:sz="0" w:space="0" w:color="auto"/>
          </w:divBdr>
        </w:div>
        <w:div w:id="111244655">
          <w:marLeft w:val="640"/>
          <w:marRight w:val="0"/>
          <w:marTop w:val="0"/>
          <w:marBottom w:val="0"/>
          <w:divBdr>
            <w:top w:val="none" w:sz="0" w:space="0" w:color="auto"/>
            <w:left w:val="none" w:sz="0" w:space="0" w:color="auto"/>
            <w:bottom w:val="none" w:sz="0" w:space="0" w:color="auto"/>
            <w:right w:val="none" w:sz="0" w:space="0" w:color="auto"/>
          </w:divBdr>
        </w:div>
        <w:div w:id="1629359212">
          <w:marLeft w:val="640"/>
          <w:marRight w:val="0"/>
          <w:marTop w:val="0"/>
          <w:marBottom w:val="0"/>
          <w:divBdr>
            <w:top w:val="none" w:sz="0" w:space="0" w:color="auto"/>
            <w:left w:val="none" w:sz="0" w:space="0" w:color="auto"/>
            <w:bottom w:val="none" w:sz="0" w:space="0" w:color="auto"/>
            <w:right w:val="none" w:sz="0" w:space="0" w:color="auto"/>
          </w:divBdr>
        </w:div>
        <w:div w:id="533150248">
          <w:marLeft w:val="640"/>
          <w:marRight w:val="0"/>
          <w:marTop w:val="0"/>
          <w:marBottom w:val="0"/>
          <w:divBdr>
            <w:top w:val="none" w:sz="0" w:space="0" w:color="auto"/>
            <w:left w:val="none" w:sz="0" w:space="0" w:color="auto"/>
            <w:bottom w:val="none" w:sz="0" w:space="0" w:color="auto"/>
            <w:right w:val="none" w:sz="0" w:space="0" w:color="auto"/>
          </w:divBdr>
        </w:div>
        <w:div w:id="605425208">
          <w:marLeft w:val="640"/>
          <w:marRight w:val="0"/>
          <w:marTop w:val="0"/>
          <w:marBottom w:val="0"/>
          <w:divBdr>
            <w:top w:val="none" w:sz="0" w:space="0" w:color="auto"/>
            <w:left w:val="none" w:sz="0" w:space="0" w:color="auto"/>
            <w:bottom w:val="none" w:sz="0" w:space="0" w:color="auto"/>
            <w:right w:val="none" w:sz="0" w:space="0" w:color="auto"/>
          </w:divBdr>
        </w:div>
        <w:div w:id="236718776">
          <w:marLeft w:val="640"/>
          <w:marRight w:val="0"/>
          <w:marTop w:val="0"/>
          <w:marBottom w:val="0"/>
          <w:divBdr>
            <w:top w:val="none" w:sz="0" w:space="0" w:color="auto"/>
            <w:left w:val="none" w:sz="0" w:space="0" w:color="auto"/>
            <w:bottom w:val="none" w:sz="0" w:space="0" w:color="auto"/>
            <w:right w:val="none" w:sz="0" w:space="0" w:color="auto"/>
          </w:divBdr>
        </w:div>
        <w:div w:id="981422943">
          <w:marLeft w:val="640"/>
          <w:marRight w:val="0"/>
          <w:marTop w:val="0"/>
          <w:marBottom w:val="0"/>
          <w:divBdr>
            <w:top w:val="none" w:sz="0" w:space="0" w:color="auto"/>
            <w:left w:val="none" w:sz="0" w:space="0" w:color="auto"/>
            <w:bottom w:val="none" w:sz="0" w:space="0" w:color="auto"/>
            <w:right w:val="none" w:sz="0" w:space="0" w:color="auto"/>
          </w:divBdr>
        </w:div>
        <w:div w:id="382750319">
          <w:marLeft w:val="640"/>
          <w:marRight w:val="0"/>
          <w:marTop w:val="0"/>
          <w:marBottom w:val="0"/>
          <w:divBdr>
            <w:top w:val="none" w:sz="0" w:space="0" w:color="auto"/>
            <w:left w:val="none" w:sz="0" w:space="0" w:color="auto"/>
            <w:bottom w:val="none" w:sz="0" w:space="0" w:color="auto"/>
            <w:right w:val="none" w:sz="0" w:space="0" w:color="auto"/>
          </w:divBdr>
        </w:div>
        <w:div w:id="529076852">
          <w:marLeft w:val="640"/>
          <w:marRight w:val="0"/>
          <w:marTop w:val="0"/>
          <w:marBottom w:val="0"/>
          <w:divBdr>
            <w:top w:val="none" w:sz="0" w:space="0" w:color="auto"/>
            <w:left w:val="none" w:sz="0" w:space="0" w:color="auto"/>
            <w:bottom w:val="none" w:sz="0" w:space="0" w:color="auto"/>
            <w:right w:val="none" w:sz="0" w:space="0" w:color="auto"/>
          </w:divBdr>
        </w:div>
        <w:div w:id="1918245698">
          <w:marLeft w:val="640"/>
          <w:marRight w:val="0"/>
          <w:marTop w:val="0"/>
          <w:marBottom w:val="0"/>
          <w:divBdr>
            <w:top w:val="none" w:sz="0" w:space="0" w:color="auto"/>
            <w:left w:val="none" w:sz="0" w:space="0" w:color="auto"/>
            <w:bottom w:val="none" w:sz="0" w:space="0" w:color="auto"/>
            <w:right w:val="none" w:sz="0" w:space="0" w:color="auto"/>
          </w:divBdr>
        </w:div>
        <w:div w:id="1330867690">
          <w:marLeft w:val="640"/>
          <w:marRight w:val="0"/>
          <w:marTop w:val="0"/>
          <w:marBottom w:val="0"/>
          <w:divBdr>
            <w:top w:val="none" w:sz="0" w:space="0" w:color="auto"/>
            <w:left w:val="none" w:sz="0" w:space="0" w:color="auto"/>
            <w:bottom w:val="none" w:sz="0" w:space="0" w:color="auto"/>
            <w:right w:val="none" w:sz="0" w:space="0" w:color="auto"/>
          </w:divBdr>
        </w:div>
        <w:div w:id="1599943706">
          <w:marLeft w:val="640"/>
          <w:marRight w:val="0"/>
          <w:marTop w:val="0"/>
          <w:marBottom w:val="0"/>
          <w:divBdr>
            <w:top w:val="none" w:sz="0" w:space="0" w:color="auto"/>
            <w:left w:val="none" w:sz="0" w:space="0" w:color="auto"/>
            <w:bottom w:val="none" w:sz="0" w:space="0" w:color="auto"/>
            <w:right w:val="none" w:sz="0" w:space="0" w:color="auto"/>
          </w:divBdr>
        </w:div>
        <w:div w:id="1711147566">
          <w:marLeft w:val="640"/>
          <w:marRight w:val="0"/>
          <w:marTop w:val="0"/>
          <w:marBottom w:val="0"/>
          <w:divBdr>
            <w:top w:val="none" w:sz="0" w:space="0" w:color="auto"/>
            <w:left w:val="none" w:sz="0" w:space="0" w:color="auto"/>
            <w:bottom w:val="none" w:sz="0" w:space="0" w:color="auto"/>
            <w:right w:val="none" w:sz="0" w:space="0" w:color="auto"/>
          </w:divBdr>
        </w:div>
        <w:div w:id="320937161">
          <w:marLeft w:val="640"/>
          <w:marRight w:val="0"/>
          <w:marTop w:val="0"/>
          <w:marBottom w:val="0"/>
          <w:divBdr>
            <w:top w:val="none" w:sz="0" w:space="0" w:color="auto"/>
            <w:left w:val="none" w:sz="0" w:space="0" w:color="auto"/>
            <w:bottom w:val="none" w:sz="0" w:space="0" w:color="auto"/>
            <w:right w:val="none" w:sz="0" w:space="0" w:color="auto"/>
          </w:divBdr>
        </w:div>
        <w:div w:id="1218933533">
          <w:marLeft w:val="640"/>
          <w:marRight w:val="0"/>
          <w:marTop w:val="0"/>
          <w:marBottom w:val="0"/>
          <w:divBdr>
            <w:top w:val="none" w:sz="0" w:space="0" w:color="auto"/>
            <w:left w:val="none" w:sz="0" w:space="0" w:color="auto"/>
            <w:bottom w:val="none" w:sz="0" w:space="0" w:color="auto"/>
            <w:right w:val="none" w:sz="0" w:space="0" w:color="auto"/>
          </w:divBdr>
        </w:div>
        <w:div w:id="1527407714">
          <w:marLeft w:val="640"/>
          <w:marRight w:val="0"/>
          <w:marTop w:val="0"/>
          <w:marBottom w:val="0"/>
          <w:divBdr>
            <w:top w:val="none" w:sz="0" w:space="0" w:color="auto"/>
            <w:left w:val="none" w:sz="0" w:space="0" w:color="auto"/>
            <w:bottom w:val="none" w:sz="0" w:space="0" w:color="auto"/>
            <w:right w:val="none" w:sz="0" w:space="0" w:color="auto"/>
          </w:divBdr>
        </w:div>
        <w:div w:id="1014770592">
          <w:marLeft w:val="640"/>
          <w:marRight w:val="0"/>
          <w:marTop w:val="0"/>
          <w:marBottom w:val="0"/>
          <w:divBdr>
            <w:top w:val="none" w:sz="0" w:space="0" w:color="auto"/>
            <w:left w:val="none" w:sz="0" w:space="0" w:color="auto"/>
            <w:bottom w:val="none" w:sz="0" w:space="0" w:color="auto"/>
            <w:right w:val="none" w:sz="0" w:space="0" w:color="auto"/>
          </w:divBdr>
        </w:div>
      </w:divsChild>
    </w:div>
    <w:div w:id="1038162165">
      <w:bodyDiv w:val="1"/>
      <w:marLeft w:val="0"/>
      <w:marRight w:val="0"/>
      <w:marTop w:val="0"/>
      <w:marBottom w:val="0"/>
      <w:divBdr>
        <w:top w:val="none" w:sz="0" w:space="0" w:color="auto"/>
        <w:left w:val="none" w:sz="0" w:space="0" w:color="auto"/>
        <w:bottom w:val="none" w:sz="0" w:space="0" w:color="auto"/>
        <w:right w:val="none" w:sz="0" w:space="0" w:color="auto"/>
      </w:divBdr>
      <w:divsChild>
        <w:div w:id="25565364">
          <w:marLeft w:val="640"/>
          <w:marRight w:val="0"/>
          <w:marTop w:val="0"/>
          <w:marBottom w:val="0"/>
          <w:divBdr>
            <w:top w:val="none" w:sz="0" w:space="0" w:color="auto"/>
            <w:left w:val="none" w:sz="0" w:space="0" w:color="auto"/>
            <w:bottom w:val="none" w:sz="0" w:space="0" w:color="auto"/>
            <w:right w:val="none" w:sz="0" w:space="0" w:color="auto"/>
          </w:divBdr>
        </w:div>
        <w:div w:id="1357535306">
          <w:marLeft w:val="640"/>
          <w:marRight w:val="0"/>
          <w:marTop w:val="0"/>
          <w:marBottom w:val="0"/>
          <w:divBdr>
            <w:top w:val="none" w:sz="0" w:space="0" w:color="auto"/>
            <w:left w:val="none" w:sz="0" w:space="0" w:color="auto"/>
            <w:bottom w:val="none" w:sz="0" w:space="0" w:color="auto"/>
            <w:right w:val="none" w:sz="0" w:space="0" w:color="auto"/>
          </w:divBdr>
        </w:div>
        <w:div w:id="863132936">
          <w:marLeft w:val="640"/>
          <w:marRight w:val="0"/>
          <w:marTop w:val="0"/>
          <w:marBottom w:val="0"/>
          <w:divBdr>
            <w:top w:val="none" w:sz="0" w:space="0" w:color="auto"/>
            <w:left w:val="none" w:sz="0" w:space="0" w:color="auto"/>
            <w:bottom w:val="none" w:sz="0" w:space="0" w:color="auto"/>
            <w:right w:val="none" w:sz="0" w:space="0" w:color="auto"/>
          </w:divBdr>
        </w:div>
        <w:div w:id="706367513">
          <w:marLeft w:val="640"/>
          <w:marRight w:val="0"/>
          <w:marTop w:val="0"/>
          <w:marBottom w:val="0"/>
          <w:divBdr>
            <w:top w:val="none" w:sz="0" w:space="0" w:color="auto"/>
            <w:left w:val="none" w:sz="0" w:space="0" w:color="auto"/>
            <w:bottom w:val="none" w:sz="0" w:space="0" w:color="auto"/>
            <w:right w:val="none" w:sz="0" w:space="0" w:color="auto"/>
          </w:divBdr>
        </w:div>
        <w:div w:id="1795320217">
          <w:marLeft w:val="640"/>
          <w:marRight w:val="0"/>
          <w:marTop w:val="0"/>
          <w:marBottom w:val="0"/>
          <w:divBdr>
            <w:top w:val="none" w:sz="0" w:space="0" w:color="auto"/>
            <w:left w:val="none" w:sz="0" w:space="0" w:color="auto"/>
            <w:bottom w:val="none" w:sz="0" w:space="0" w:color="auto"/>
            <w:right w:val="none" w:sz="0" w:space="0" w:color="auto"/>
          </w:divBdr>
        </w:div>
        <w:div w:id="957562638">
          <w:marLeft w:val="640"/>
          <w:marRight w:val="0"/>
          <w:marTop w:val="0"/>
          <w:marBottom w:val="0"/>
          <w:divBdr>
            <w:top w:val="none" w:sz="0" w:space="0" w:color="auto"/>
            <w:left w:val="none" w:sz="0" w:space="0" w:color="auto"/>
            <w:bottom w:val="none" w:sz="0" w:space="0" w:color="auto"/>
            <w:right w:val="none" w:sz="0" w:space="0" w:color="auto"/>
          </w:divBdr>
        </w:div>
        <w:div w:id="181092419">
          <w:marLeft w:val="640"/>
          <w:marRight w:val="0"/>
          <w:marTop w:val="0"/>
          <w:marBottom w:val="0"/>
          <w:divBdr>
            <w:top w:val="none" w:sz="0" w:space="0" w:color="auto"/>
            <w:left w:val="none" w:sz="0" w:space="0" w:color="auto"/>
            <w:bottom w:val="none" w:sz="0" w:space="0" w:color="auto"/>
            <w:right w:val="none" w:sz="0" w:space="0" w:color="auto"/>
          </w:divBdr>
        </w:div>
        <w:div w:id="1670330923">
          <w:marLeft w:val="640"/>
          <w:marRight w:val="0"/>
          <w:marTop w:val="0"/>
          <w:marBottom w:val="0"/>
          <w:divBdr>
            <w:top w:val="none" w:sz="0" w:space="0" w:color="auto"/>
            <w:left w:val="none" w:sz="0" w:space="0" w:color="auto"/>
            <w:bottom w:val="none" w:sz="0" w:space="0" w:color="auto"/>
            <w:right w:val="none" w:sz="0" w:space="0" w:color="auto"/>
          </w:divBdr>
        </w:div>
        <w:div w:id="184903261">
          <w:marLeft w:val="640"/>
          <w:marRight w:val="0"/>
          <w:marTop w:val="0"/>
          <w:marBottom w:val="0"/>
          <w:divBdr>
            <w:top w:val="none" w:sz="0" w:space="0" w:color="auto"/>
            <w:left w:val="none" w:sz="0" w:space="0" w:color="auto"/>
            <w:bottom w:val="none" w:sz="0" w:space="0" w:color="auto"/>
            <w:right w:val="none" w:sz="0" w:space="0" w:color="auto"/>
          </w:divBdr>
        </w:div>
        <w:div w:id="598802499">
          <w:marLeft w:val="640"/>
          <w:marRight w:val="0"/>
          <w:marTop w:val="0"/>
          <w:marBottom w:val="0"/>
          <w:divBdr>
            <w:top w:val="none" w:sz="0" w:space="0" w:color="auto"/>
            <w:left w:val="none" w:sz="0" w:space="0" w:color="auto"/>
            <w:bottom w:val="none" w:sz="0" w:space="0" w:color="auto"/>
            <w:right w:val="none" w:sz="0" w:space="0" w:color="auto"/>
          </w:divBdr>
        </w:div>
        <w:div w:id="483353705">
          <w:marLeft w:val="640"/>
          <w:marRight w:val="0"/>
          <w:marTop w:val="0"/>
          <w:marBottom w:val="0"/>
          <w:divBdr>
            <w:top w:val="none" w:sz="0" w:space="0" w:color="auto"/>
            <w:left w:val="none" w:sz="0" w:space="0" w:color="auto"/>
            <w:bottom w:val="none" w:sz="0" w:space="0" w:color="auto"/>
            <w:right w:val="none" w:sz="0" w:space="0" w:color="auto"/>
          </w:divBdr>
        </w:div>
        <w:div w:id="588002960">
          <w:marLeft w:val="640"/>
          <w:marRight w:val="0"/>
          <w:marTop w:val="0"/>
          <w:marBottom w:val="0"/>
          <w:divBdr>
            <w:top w:val="none" w:sz="0" w:space="0" w:color="auto"/>
            <w:left w:val="none" w:sz="0" w:space="0" w:color="auto"/>
            <w:bottom w:val="none" w:sz="0" w:space="0" w:color="auto"/>
            <w:right w:val="none" w:sz="0" w:space="0" w:color="auto"/>
          </w:divBdr>
        </w:div>
        <w:div w:id="1267276548">
          <w:marLeft w:val="640"/>
          <w:marRight w:val="0"/>
          <w:marTop w:val="0"/>
          <w:marBottom w:val="0"/>
          <w:divBdr>
            <w:top w:val="none" w:sz="0" w:space="0" w:color="auto"/>
            <w:left w:val="none" w:sz="0" w:space="0" w:color="auto"/>
            <w:bottom w:val="none" w:sz="0" w:space="0" w:color="auto"/>
            <w:right w:val="none" w:sz="0" w:space="0" w:color="auto"/>
          </w:divBdr>
        </w:div>
        <w:div w:id="1920097509">
          <w:marLeft w:val="640"/>
          <w:marRight w:val="0"/>
          <w:marTop w:val="0"/>
          <w:marBottom w:val="0"/>
          <w:divBdr>
            <w:top w:val="none" w:sz="0" w:space="0" w:color="auto"/>
            <w:left w:val="none" w:sz="0" w:space="0" w:color="auto"/>
            <w:bottom w:val="none" w:sz="0" w:space="0" w:color="auto"/>
            <w:right w:val="none" w:sz="0" w:space="0" w:color="auto"/>
          </w:divBdr>
        </w:div>
        <w:div w:id="1831559168">
          <w:marLeft w:val="640"/>
          <w:marRight w:val="0"/>
          <w:marTop w:val="0"/>
          <w:marBottom w:val="0"/>
          <w:divBdr>
            <w:top w:val="none" w:sz="0" w:space="0" w:color="auto"/>
            <w:left w:val="none" w:sz="0" w:space="0" w:color="auto"/>
            <w:bottom w:val="none" w:sz="0" w:space="0" w:color="auto"/>
            <w:right w:val="none" w:sz="0" w:space="0" w:color="auto"/>
          </w:divBdr>
        </w:div>
        <w:div w:id="1956129628">
          <w:marLeft w:val="640"/>
          <w:marRight w:val="0"/>
          <w:marTop w:val="0"/>
          <w:marBottom w:val="0"/>
          <w:divBdr>
            <w:top w:val="none" w:sz="0" w:space="0" w:color="auto"/>
            <w:left w:val="none" w:sz="0" w:space="0" w:color="auto"/>
            <w:bottom w:val="none" w:sz="0" w:space="0" w:color="auto"/>
            <w:right w:val="none" w:sz="0" w:space="0" w:color="auto"/>
          </w:divBdr>
        </w:div>
        <w:div w:id="1893226882">
          <w:marLeft w:val="640"/>
          <w:marRight w:val="0"/>
          <w:marTop w:val="0"/>
          <w:marBottom w:val="0"/>
          <w:divBdr>
            <w:top w:val="none" w:sz="0" w:space="0" w:color="auto"/>
            <w:left w:val="none" w:sz="0" w:space="0" w:color="auto"/>
            <w:bottom w:val="none" w:sz="0" w:space="0" w:color="auto"/>
            <w:right w:val="none" w:sz="0" w:space="0" w:color="auto"/>
          </w:divBdr>
        </w:div>
        <w:div w:id="1623145323">
          <w:marLeft w:val="640"/>
          <w:marRight w:val="0"/>
          <w:marTop w:val="0"/>
          <w:marBottom w:val="0"/>
          <w:divBdr>
            <w:top w:val="none" w:sz="0" w:space="0" w:color="auto"/>
            <w:left w:val="none" w:sz="0" w:space="0" w:color="auto"/>
            <w:bottom w:val="none" w:sz="0" w:space="0" w:color="auto"/>
            <w:right w:val="none" w:sz="0" w:space="0" w:color="auto"/>
          </w:divBdr>
        </w:div>
        <w:div w:id="261107271">
          <w:marLeft w:val="640"/>
          <w:marRight w:val="0"/>
          <w:marTop w:val="0"/>
          <w:marBottom w:val="0"/>
          <w:divBdr>
            <w:top w:val="none" w:sz="0" w:space="0" w:color="auto"/>
            <w:left w:val="none" w:sz="0" w:space="0" w:color="auto"/>
            <w:bottom w:val="none" w:sz="0" w:space="0" w:color="auto"/>
            <w:right w:val="none" w:sz="0" w:space="0" w:color="auto"/>
          </w:divBdr>
        </w:div>
        <w:div w:id="1756130470">
          <w:marLeft w:val="640"/>
          <w:marRight w:val="0"/>
          <w:marTop w:val="0"/>
          <w:marBottom w:val="0"/>
          <w:divBdr>
            <w:top w:val="none" w:sz="0" w:space="0" w:color="auto"/>
            <w:left w:val="none" w:sz="0" w:space="0" w:color="auto"/>
            <w:bottom w:val="none" w:sz="0" w:space="0" w:color="auto"/>
            <w:right w:val="none" w:sz="0" w:space="0" w:color="auto"/>
          </w:divBdr>
        </w:div>
        <w:div w:id="1440106727">
          <w:marLeft w:val="640"/>
          <w:marRight w:val="0"/>
          <w:marTop w:val="0"/>
          <w:marBottom w:val="0"/>
          <w:divBdr>
            <w:top w:val="none" w:sz="0" w:space="0" w:color="auto"/>
            <w:left w:val="none" w:sz="0" w:space="0" w:color="auto"/>
            <w:bottom w:val="none" w:sz="0" w:space="0" w:color="auto"/>
            <w:right w:val="none" w:sz="0" w:space="0" w:color="auto"/>
          </w:divBdr>
        </w:div>
        <w:div w:id="1473869026">
          <w:marLeft w:val="640"/>
          <w:marRight w:val="0"/>
          <w:marTop w:val="0"/>
          <w:marBottom w:val="0"/>
          <w:divBdr>
            <w:top w:val="none" w:sz="0" w:space="0" w:color="auto"/>
            <w:left w:val="none" w:sz="0" w:space="0" w:color="auto"/>
            <w:bottom w:val="none" w:sz="0" w:space="0" w:color="auto"/>
            <w:right w:val="none" w:sz="0" w:space="0" w:color="auto"/>
          </w:divBdr>
        </w:div>
        <w:div w:id="538903262">
          <w:marLeft w:val="640"/>
          <w:marRight w:val="0"/>
          <w:marTop w:val="0"/>
          <w:marBottom w:val="0"/>
          <w:divBdr>
            <w:top w:val="none" w:sz="0" w:space="0" w:color="auto"/>
            <w:left w:val="none" w:sz="0" w:space="0" w:color="auto"/>
            <w:bottom w:val="none" w:sz="0" w:space="0" w:color="auto"/>
            <w:right w:val="none" w:sz="0" w:space="0" w:color="auto"/>
          </w:divBdr>
        </w:div>
        <w:div w:id="384380228">
          <w:marLeft w:val="640"/>
          <w:marRight w:val="0"/>
          <w:marTop w:val="0"/>
          <w:marBottom w:val="0"/>
          <w:divBdr>
            <w:top w:val="none" w:sz="0" w:space="0" w:color="auto"/>
            <w:left w:val="none" w:sz="0" w:space="0" w:color="auto"/>
            <w:bottom w:val="none" w:sz="0" w:space="0" w:color="auto"/>
            <w:right w:val="none" w:sz="0" w:space="0" w:color="auto"/>
          </w:divBdr>
        </w:div>
        <w:div w:id="763495194">
          <w:marLeft w:val="640"/>
          <w:marRight w:val="0"/>
          <w:marTop w:val="0"/>
          <w:marBottom w:val="0"/>
          <w:divBdr>
            <w:top w:val="none" w:sz="0" w:space="0" w:color="auto"/>
            <w:left w:val="none" w:sz="0" w:space="0" w:color="auto"/>
            <w:bottom w:val="none" w:sz="0" w:space="0" w:color="auto"/>
            <w:right w:val="none" w:sz="0" w:space="0" w:color="auto"/>
          </w:divBdr>
        </w:div>
        <w:div w:id="2068916752">
          <w:marLeft w:val="640"/>
          <w:marRight w:val="0"/>
          <w:marTop w:val="0"/>
          <w:marBottom w:val="0"/>
          <w:divBdr>
            <w:top w:val="none" w:sz="0" w:space="0" w:color="auto"/>
            <w:left w:val="none" w:sz="0" w:space="0" w:color="auto"/>
            <w:bottom w:val="none" w:sz="0" w:space="0" w:color="auto"/>
            <w:right w:val="none" w:sz="0" w:space="0" w:color="auto"/>
          </w:divBdr>
        </w:div>
        <w:div w:id="778918119">
          <w:marLeft w:val="640"/>
          <w:marRight w:val="0"/>
          <w:marTop w:val="0"/>
          <w:marBottom w:val="0"/>
          <w:divBdr>
            <w:top w:val="none" w:sz="0" w:space="0" w:color="auto"/>
            <w:left w:val="none" w:sz="0" w:space="0" w:color="auto"/>
            <w:bottom w:val="none" w:sz="0" w:space="0" w:color="auto"/>
            <w:right w:val="none" w:sz="0" w:space="0" w:color="auto"/>
          </w:divBdr>
        </w:div>
        <w:div w:id="988443200">
          <w:marLeft w:val="640"/>
          <w:marRight w:val="0"/>
          <w:marTop w:val="0"/>
          <w:marBottom w:val="0"/>
          <w:divBdr>
            <w:top w:val="none" w:sz="0" w:space="0" w:color="auto"/>
            <w:left w:val="none" w:sz="0" w:space="0" w:color="auto"/>
            <w:bottom w:val="none" w:sz="0" w:space="0" w:color="auto"/>
            <w:right w:val="none" w:sz="0" w:space="0" w:color="auto"/>
          </w:divBdr>
        </w:div>
        <w:div w:id="558833224">
          <w:marLeft w:val="640"/>
          <w:marRight w:val="0"/>
          <w:marTop w:val="0"/>
          <w:marBottom w:val="0"/>
          <w:divBdr>
            <w:top w:val="none" w:sz="0" w:space="0" w:color="auto"/>
            <w:left w:val="none" w:sz="0" w:space="0" w:color="auto"/>
            <w:bottom w:val="none" w:sz="0" w:space="0" w:color="auto"/>
            <w:right w:val="none" w:sz="0" w:space="0" w:color="auto"/>
          </w:divBdr>
        </w:div>
        <w:div w:id="1100024604">
          <w:marLeft w:val="640"/>
          <w:marRight w:val="0"/>
          <w:marTop w:val="0"/>
          <w:marBottom w:val="0"/>
          <w:divBdr>
            <w:top w:val="none" w:sz="0" w:space="0" w:color="auto"/>
            <w:left w:val="none" w:sz="0" w:space="0" w:color="auto"/>
            <w:bottom w:val="none" w:sz="0" w:space="0" w:color="auto"/>
            <w:right w:val="none" w:sz="0" w:space="0" w:color="auto"/>
          </w:divBdr>
        </w:div>
        <w:div w:id="890925330">
          <w:marLeft w:val="640"/>
          <w:marRight w:val="0"/>
          <w:marTop w:val="0"/>
          <w:marBottom w:val="0"/>
          <w:divBdr>
            <w:top w:val="none" w:sz="0" w:space="0" w:color="auto"/>
            <w:left w:val="none" w:sz="0" w:space="0" w:color="auto"/>
            <w:bottom w:val="none" w:sz="0" w:space="0" w:color="auto"/>
            <w:right w:val="none" w:sz="0" w:space="0" w:color="auto"/>
          </w:divBdr>
        </w:div>
        <w:div w:id="1850371613">
          <w:marLeft w:val="640"/>
          <w:marRight w:val="0"/>
          <w:marTop w:val="0"/>
          <w:marBottom w:val="0"/>
          <w:divBdr>
            <w:top w:val="none" w:sz="0" w:space="0" w:color="auto"/>
            <w:left w:val="none" w:sz="0" w:space="0" w:color="auto"/>
            <w:bottom w:val="none" w:sz="0" w:space="0" w:color="auto"/>
            <w:right w:val="none" w:sz="0" w:space="0" w:color="auto"/>
          </w:divBdr>
        </w:div>
        <w:div w:id="1698460457">
          <w:marLeft w:val="640"/>
          <w:marRight w:val="0"/>
          <w:marTop w:val="0"/>
          <w:marBottom w:val="0"/>
          <w:divBdr>
            <w:top w:val="none" w:sz="0" w:space="0" w:color="auto"/>
            <w:left w:val="none" w:sz="0" w:space="0" w:color="auto"/>
            <w:bottom w:val="none" w:sz="0" w:space="0" w:color="auto"/>
            <w:right w:val="none" w:sz="0" w:space="0" w:color="auto"/>
          </w:divBdr>
        </w:div>
        <w:div w:id="446781379">
          <w:marLeft w:val="640"/>
          <w:marRight w:val="0"/>
          <w:marTop w:val="0"/>
          <w:marBottom w:val="0"/>
          <w:divBdr>
            <w:top w:val="none" w:sz="0" w:space="0" w:color="auto"/>
            <w:left w:val="none" w:sz="0" w:space="0" w:color="auto"/>
            <w:bottom w:val="none" w:sz="0" w:space="0" w:color="auto"/>
            <w:right w:val="none" w:sz="0" w:space="0" w:color="auto"/>
          </w:divBdr>
        </w:div>
        <w:div w:id="65881304">
          <w:marLeft w:val="640"/>
          <w:marRight w:val="0"/>
          <w:marTop w:val="0"/>
          <w:marBottom w:val="0"/>
          <w:divBdr>
            <w:top w:val="none" w:sz="0" w:space="0" w:color="auto"/>
            <w:left w:val="none" w:sz="0" w:space="0" w:color="auto"/>
            <w:bottom w:val="none" w:sz="0" w:space="0" w:color="auto"/>
            <w:right w:val="none" w:sz="0" w:space="0" w:color="auto"/>
          </w:divBdr>
        </w:div>
        <w:div w:id="822817993">
          <w:marLeft w:val="640"/>
          <w:marRight w:val="0"/>
          <w:marTop w:val="0"/>
          <w:marBottom w:val="0"/>
          <w:divBdr>
            <w:top w:val="none" w:sz="0" w:space="0" w:color="auto"/>
            <w:left w:val="none" w:sz="0" w:space="0" w:color="auto"/>
            <w:bottom w:val="none" w:sz="0" w:space="0" w:color="auto"/>
            <w:right w:val="none" w:sz="0" w:space="0" w:color="auto"/>
          </w:divBdr>
        </w:div>
        <w:div w:id="760103030">
          <w:marLeft w:val="640"/>
          <w:marRight w:val="0"/>
          <w:marTop w:val="0"/>
          <w:marBottom w:val="0"/>
          <w:divBdr>
            <w:top w:val="none" w:sz="0" w:space="0" w:color="auto"/>
            <w:left w:val="none" w:sz="0" w:space="0" w:color="auto"/>
            <w:bottom w:val="none" w:sz="0" w:space="0" w:color="auto"/>
            <w:right w:val="none" w:sz="0" w:space="0" w:color="auto"/>
          </w:divBdr>
        </w:div>
        <w:div w:id="226233974">
          <w:marLeft w:val="640"/>
          <w:marRight w:val="0"/>
          <w:marTop w:val="0"/>
          <w:marBottom w:val="0"/>
          <w:divBdr>
            <w:top w:val="none" w:sz="0" w:space="0" w:color="auto"/>
            <w:left w:val="none" w:sz="0" w:space="0" w:color="auto"/>
            <w:bottom w:val="none" w:sz="0" w:space="0" w:color="auto"/>
            <w:right w:val="none" w:sz="0" w:space="0" w:color="auto"/>
          </w:divBdr>
        </w:div>
        <w:div w:id="1591892284">
          <w:marLeft w:val="640"/>
          <w:marRight w:val="0"/>
          <w:marTop w:val="0"/>
          <w:marBottom w:val="0"/>
          <w:divBdr>
            <w:top w:val="none" w:sz="0" w:space="0" w:color="auto"/>
            <w:left w:val="none" w:sz="0" w:space="0" w:color="auto"/>
            <w:bottom w:val="none" w:sz="0" w:space="0" w:color="auto"/>
            <w:right w:val="none" w:sz="0" w:space="0" w:color="auto"/>
          </w:divBdr>
        </w:div>
        <w:div w:id="1851528347">
          <w:marLeft w:val="640"/>
          <w:marRight w:val="0"/>
          <w:marTop w:val="0"/>
          <w:marBottom w:val="0"/>
          <w:divBdr>
            <w:top w:val="none" w:sz="0" w:space="0" w:color="auto"/>
            <w:left w:val="none" w:sz="0" w:space="0" w:color="auto"/>
            <w:bottom w:val="none" w:sz="0" w:space="0" w:color="auto"/>
            <w:right w:val="none" w:sz="0" w:space="0" w:color="auto"/>
          </w:divBdr>
        </w:div>
        <w:div w:id="2101246304">
          <w:marLeft w:val="640"/>
          <w:marRight w:val="0"/>
          <w:marTop w:val="0"/>
          <w:marBottom w:val="0"/>
          <w:divBdr>
            <w:top w:val="none" w:sz="0" w:space="0" w:color="auto"/>
            <w:left w:val="none" w:sz="0" w:space="0" w:color="auto"/>
            <w:bottom w:val="none" w:sz="0" w:space="0" w:color="auto"/>
            <w:right w:val="none" w:sz="0" w:space="0" w:color="auto"/>
          </w:divBdr>
        </w:div>
        <w:div w:id="39019639">
          <w:marLeft w:val="640"/>
          <w:marRight w:val="0"/>
          <w:marTop w:val="0"/>
          <w:marBottom w:val="0"/>
          <w:divBdr>
            <w:top w:val="none" w:sz="0" w:space="0" w:color="auto"/>
            <w:left w:val="none" w:sz="0" w:space="0" w:color="auto"/>
            <w:bottom w:val="none" w:sz="0" w:space="0" w:color="auto"/>
            <w:right w:val="none" w:sz="0" w:space="0" w:color="auto"/>
          </w:divBdr>
        </w:div>
      </w:divsChild>
    </w:div>
    <w:div w:id="1109156380">
      <w:bodyDiv w:val="1"/>
      <w:marLeft w:val="0"/>
      <w:marRight w:val="0"/>
      <w:marTop w:val="0"/>
      <w:marBottom w:val="0"/>
      <w:divBdr>
        <w:top w:val="none" w:sz="0" w:space="0" w:color="auto"/>
        <w:left w:val="none" w:sz="0" w:space="0" w:color="auto"/>
        <w:bottom w:val="none" w:sz="0" w:space="0" w:color="auto"/>
        <w:right w:val="none" w:sz="0" w:space="0" w:color="auto"/>
      </w:divBdr>
      <w:divsChild>
        <w:div w:id="957878599">
          <w:marLeft w:val="640"/>
          <w:marRight w:val="0"/>
          <w:marTop w:val="0"/>
          <w:marBottom w:val="0"/>
          <w:divBdr>
            <w:top w:val="none" w:sz="0" w:space="0" w:color="auto"/>
            <w:left w:val="none" w:sz="0" w:space="0" w:color="auto"/>
            <w:bottom w:val="none" w:sz="0" w:space="0" w:color="auto"/>
            <w:right w:val="none" w:sz="0" w:space="0" w:color="auto"/>
          </w:divBdr>
        </w:div>
        <w:div w:id="1570993398">
          <w:marLeft w:val="640"/>
          <w:marRight w:val="0"/>
          <w:marTop w:val="0"/>
          <w:marBottom w:val="0"/>
          <w:divBdr>
            <w:top w:val="none" w:sz="0" w:space="0" w:color="auto"/>
            <w:left w:val="none" w:sz="0" w:space="0" w:color="auto"/>
            <w:bottom w:val="none" w:sz="0" w:space="0" w:color="auto"/>
            <w:right w:val="none" w:sz="0" w:space="0" w:color="auto"/>
          </w:divBdr>
        </w:div>
        <w:div w:id="687101531">
          <w:marLeft w:val="640"/>
          <w:marRight w:val="0"/>
          <w:marTop w:val="0"/>
          <w:marBottom w:val="0"/>
          <w:divBdr>
            <w:top w:val="none" w:sz="0" w:space="0" w:color="auto"/>
            <w:left w:val="none" w:sz="0" w:space="0" w:color="auto"/>
            <w:bottom w:val="none" w:sz="0" w:space="0" w:color="auto"/>
            <w:right w:val="none" w:sz="0" w:space="0" w:color="auto"/>
          </w:divBdr>
        </w:div>
        <w:div w:id="2056349933">
          <w:marLeft w:val="640"/>
          <w:marRight w:val="0"/>
          <w:marTop w:val="0"/>
          <w:marBottom w:val="0"/>
          <w:divBdr>
            <w:top w:val="none" w:sz="0" w:space="0" w:color="auto"/>
            <w:left w:val="none" w:sz="0" w:space="0" w:color="auto"/>
            <w:bottom w:val="none" w:sz="0" w:space="0" w:color="auto"/>
            <w:right w:val="none" w:sz="0" w:space="0" w:color="auto"/>
          </w:divBdr>
        </w:div>
        <w:div w:id="2099013529">
          <w:marLeft w:val="640"/>
          <w:marRight w:val="0"/>
          <w:marTop w:val="0"/>
          <w:marBottom w:val="0"/>
          <w:divBdr>
            <w:top w:val="none" w:sz="0" w:space="0" w:color="auto"/>
            <w:left w:val="none" w:sz="0" w:space="0" w:color="auto"/>
            <w:bottom w:val="none" w:sz="0" w:space="0" w:color="auto"/>
            <w:right w:val="none" w:sz="0" w:space="0" w:color="auto"/>
          </w:divBdr>
        </w:div>
        <w:div w:id="175923362">
          <w:marLeft w:val="640"/>
          <w:marRight w:val="0"/>
          <w:marTop w:val="0"/>
          <w:marBottom w:val="0"/>
          <w:divBdr>
            <w:top w:val="none" w:sz="0" w:space="0" w:color="auto"/>
            <w:left w:val="none" w:sz="0" w:space="0" w:color="auto"/>
            <w:bottom w:val="none" w:sz="0" w:space="0" w:color="auto"/>
            <w:right w:val="none" w:sz="0" w:space="0" w:color="auto"/>
          </w:divBdr>
        </w:div>
        <w:div w:id="1354258060">
          <w:marLeft w:val="640"/>
          <w:marRight w:val="0"/>
          <w:marTop w:val="0"/>
          <w:marBottom w:val="0"/>
          <w:divBdr>
            <w:top w:val="none" w:sz="0" w:space="0" w:color="auto"/>
            <w:left w:val="none" w:sz="0" w:space="0" w:color="auto"/>
            <w:bottom w:val="none" w:sz="0" w:space="0" w:color="auto"/>
            <w:right w:val="none" w:sz="0" w:space="0" w:color="auto"/>
          </w:divBdr>
        </w:div>
        <w:div w:id="1442148847">
          <w:marLeft w:val="640"/>
          <w:marRight w:val="0"/>
          <w:marTop w:val="0"/>
          <w:marBottom w:val="0"/>
          <w:divBdr>
            <w:top w:val="none" w:sz="0" w:space="0" w:color="auto"/>
            <w:left w:val="none" w:sz="0" w:space="0" w:color="auto"/>
            <w:bottom w:val="none" w:sz="0" w:space="0" w:color="auto"/>
            <w:right w:val="none" w:sz="0" w:space="0" w:color="auto"/>
          </w:divBdr>
        </w:div>
        <w:div w:id="113671982">
          <w:marLeft w:val="640"/>
          <w:marRight w:val="0"/>
          <w:marTop w:val="0"/>
          <w:marBottom w:val="0"/>
          <w:divBdr>
            <w:top w:val="none" w:sz="0" w:space="0" w:color="auto"/>
            <w:left w:val="none" w:sz="0" w:space="0" w:color="auto"/>
            <w:bottom w:val="none" w:sz="0" w:space="0" w:color="auto"/>
            <w:right w:val="none" w:sz="0" w:space="0" w:color="auto"/>
          </w:divBdr>
        </w:div>
        <w:div w:id="1106343833">
          <w:marLeft w:val="640"/>
          <w:marRight w:val="0"/>
          <w:marTop w:val="0"/>
          <w:marBottom w:val="0"/>
          <w:divBdr>
            <w:top w:val="none" w:sz="0" w:space="0" w:color="auto"/>
            <w:left w:val="none" w:sz="0" w:space="0" w:color="auto"/>
            <w:bottom w:val="none" w:sz="0" w:space="0" w:color="auto"/>
            <w:right w:val="none" w:sz="0" w:space="0" w:color="auto"/>
          </w:divBdr>
        </w:div>
        <w:div w:id="1175654060">
          <w:marLeft w:val="640"/>
          <w:marRight w:val="0"/>
          <w:marTop w:val="0"/>
          <w:marBottom w:val="0"/>
          <w:divBdr>
            <w:top w:val="none" w:sz="0" w:space="0" w:color="auto"/>
            <w:left w:val="none" w:sz="0" w:space="0" w:color="auto"/>
            <w:bottom w:val="none" w:sz="0" w:space="0" w:color="auto"/>
            <w:right w:val="none" w:sz="0" w:space="0" w:color="auto"/>
          </w:divBdr>
        </w:div>
        <w:div w:id="1670474767">
          <w:marLeft w:val="640"/>
          <w:marRight w:val="0"/>
          <w:marTop w:val="0"/>
          <w:marBottom w:val="0"/>
          <w:divBdr>
            <w:top w:val="none" w:sz="0" w:space="0" w:color="auto"/>
            <w:left w:val="none" w:sz="0" w:space="0" w:color="auto"/>
            <w:bottom w:val="none" w:sz="0" w:space="0" w:color="auto"/>
            <w:right w:val="none" w:sz="0" w:space="0" w:color="auto"/>
          </w:divBdr>
        </w:div>
        <w:div w:id="774055536">
          <w:marLeft w:val="640"/>
          <w:marRight w:val="0"/>
          <w:marTop w:val="0"/>
          <w:marBottom w:val="0"/>
          <w:divBdr>
            <w:top w:val="none" w:sz="0" w:space="0" w:color="auto"/>
            <w:left w:val="none" w:sz="0" w:space="0" w:color="auto"/>
            <w:bottom w:val="none" w:sz="0" w:space="0" w:color="auto"/>
            <w:right w:val="none" w:sz="0" w:space="0" w:color="auto"/>
          </w:divBdr>
        </w:div>
        <w:div w:id="493496110">
          <w:marLeft w:val="640"/>
          <w:marRight w:val="0"/>
          <w:marTop w:val="0"/>
          <w:marBottom w:val="0"/>
          <w:divBdr>
            <w:top w:val="none" w:sz="0" w:space="0" w:color="auto"/>
            <w:left w:val="none" w:sz="0" w:space="0" w:color="auto"/>
            <w:bottom w:val="none" w:sz="0" w:space="0" w:color="auto"/>
            <w:right w:val="none" w:sz="0" w:space="0" w:color="auto"/>
          </w:divBdr>
        </w:div>
        <w:div w:id="797072777">
          <w:marLeft w:val="640"/>
          <w:marRight w:val="0"/>
          <w:marTop w:val="0"/>
          <w:marBottom w:val="0"/>
          <w:divBdr>
            <w:top w:val="none" w:sz="0" w:space="0" w:color="auto"/>
            <w:left w:val="none" w:sz="0" w:space="0" w:color="auto"/>
            <w:bottom w:val="none" w:sz="0" w:space="0" w:color="auto"/>
            <w:right w:val="none" w:sz="0" w:space="0" w:color="auto"/>
          </w:divBdr>
        </w:div>
        <w:div w:id="16933694">
          <w:marLeft w:val="640"/>
          <w:marRight w:val="0"/>
          <w:marTop w:val="0"/>
          <w:marBottom w:val="0"/>
          <w:divBdr>
            <w:top w:val="none" w:sz="0" w:space="0" w:color="auto"/>
            <w:left w:val="none" w:sz="0" w:space="0" w:color="auto"/>
            <w:bottom w:val="none" w:sz="0" w:space="0" w:color="auto"/>
            <w:right w:val="none" w:sz="0" w:space="0" w:color="auto"/>
          </w:divBdr>
        </w:div>
        <w:div w:id="1918981385">
          <w:marLeft w:val="640"/>
          <w:marRight w:val="0"/>
          <w:marTop w:val="0"/>
          <w:marBottom w:val="0"/>
          <w:divBdr>
            <w:top w:val="none" w:sz="0" w:space="0" w:color="auto"/>
            <w:left w:val="none" w:sz="0" w:space="0" w:color="auto"/>
            <w:bottom w:val="none" w:sz="0" w:space="0" w:color="auto"/>
            <w:right w:val="none" w:sz="0" w:space="0" w:color="auto"/>
          </w:divBdr>
        </w:div>
        <w:div w:id="1330910401">
          <w:marLeft w:val="640"/>
          <w:marRight w:val="0"/>
          <w:marTop w:val="0"/>
          <w:marBottom w:val="0"/>
          <w:divBdr>
            <w:top w:val="none" w:sz="0" w:space="0" w:color="auto"/>
            <w:left w:val="none" w:sz="0" w:space="0" w:color="auto"/>
            <w:bottom w:val="none" w:sz="0" w:space="0" w:color="auto"/>
            <w:right w:val="none" w:sz="0" w:space="0" w:color="auto"/>
          </w:divBdr>
        </w:div>
        <w:div w:id="1339309868">
          <w:marLeft w:val="640"/>
          <w:marRight w:val="0"/>
          <w:marTop w:val="0"/>
          <w:marBottom w:val="0"/>
          <w:divBdr>
            <w:top w:val="none" w:sz="0" w:space="0" w:color="auto"/>
            <w:left w:val="none" w:sz="0" w:space="0" w:color="auto"/>
            <w:bottom w:val="none" w:sz="0" w:space="0" w:color="auto"/>
            <w:right w:val="none" w:sz="0" w:space="0" w:color="auto"/>
          </w:divBdr>
        </w:div>
        <w:div w:id="73746316">
          <w:marLeft w:val="640"/>
          <w:marRight w:val="0"/>
          <w:marTop w:val="0"/>
          <w:marBottom w:val="0"/>
          <w:divBdr>
            <w:top w:val="none" w:sz="0" w:space="0" w:color="auto"/>
            <w:left w:val="none" w:sz="0" w:space="0" w:color="auto"/>
            <w:bottom w:val="none" w:sz="0" w:space="0" w:color="auto"/>
            <w:right w:val="none" w:sz="0" w:space="0" w:color="auto"/>
          </w:divBdr>
        </w:div>
        <w:div w:id="1450002852">
          <w:marLeft w:val="640"/>
          <w:marRight w:val="0"/>
          <w:marTop w:val="0"/>
          <w:marBottom w:val="0"/>
          <w:divBdr>
            <w:top w:val="none" w:sz="0" w:space="0" w:color="auto"/>
            <w:left w:val="none" w:sz="0" w:space="0" w:color="auto"/>
            <w:bottom w:val="none" w:sz="0" w:space="0" w:color="auto"/>
            <w:right w:val="none" w:sz="0" w:space="0" w:color="auto"/>
          </w:divBdr>
        </w:div>
        <w:div w:id="1007705934">
          <w:marLeft w:val="640"/>
          <w:marRight w:val="0"/>
          <w:marTop w:val="0"/>
          <w:marBottom w:val="0"/>
          <w:divBdr>
            <w:top w:val="none" w:sz="0" w:space="0" w:color="auto"/>
            <w:left w:val="none" w:sz="0" w:space="0" w:color="auto"/>
            <w:bottom w:val="none" w:sz="0" w:space="0" w:color="auto"/>
            <w:right w:val="none" w:sz="0" w:space="0" w:color="auto"/>
          </w:divBdr>
        </w:div>
        <w:div w:id="1546256413">
          <w:marLeft w:val="640"/>
          <w:marRight w:val="0"/>
          <w:marTop w:val="0"/>
          <w:marBottom w:val="0"/>
          <w:divBdr>
            <w:top w:val="none" w:sz="0" w:space="0" w:color="auto"/>
            <w:left w:val="none" w:sz="0" w:space="0" w:color="auto"/>
            <w:bottom w:val="none" w:sz="0" w:space="0" w:color="auto"/>
            <w:right w:val="none" w:sz="0" w:space="0" w:color="auto"/>
          </w:divBdr>
        </w:div>
        <w:div w:id="1756782853">
          <w:marLeft w:val="640"/>
          <w:marRight w:val="0"/>
          <w:marTop w:val="0"/>
          <w:marBottom w:val="0"/>
          <w:divBdr>
            <w:top w:val="none" w:sz="0" w:space="0" w:color="auto"/>
            <w:left w:val="none" w:sz="0" w:space="0" w:color="auto"/>
            <w:bottom w:val="none" w:sz="0" w:space="0" w:color="auto"/>
            <w:right w:val="none" w:sz="0" w:space="0" w:color="auto"/>
          </w:divBdr>
        </w:div>
        <w:div w:id="253056645">
          <w:marLeft w:val="640"/>
          <w:marRight w:val="0"/>
          <w:marTop w:val="0"/>
          <w:marBottom w:val="0"/>
          <w:divBdr>
            <w:top w:val="none" w:sz="0" w:space="0" w:color="auto"/>
            <w:left w:val="none" w:sz="0" w:space="0" w:color="auto"/>
            <w:bottom w:val="none" w:sz="0" w:space="0" w:color="auto"/>
            <w:right w:val="none" w:sz="0" w:space="0" w:color="auto"/>
          </w:divBdr>
        </w:div>
        <w:div w:id="1235165992">
          <w:marLeft w:val="640"/>
          <w:marRight w:val="0"/>
          <w:marTop w:val="0"/>
          <w:marBottom w:val="0"/>
          <w:divBdr>
            <w:top w:val="none" w:sz="0" w:space="0" w:color="auto"/>
            <w:left w:val="none" w:sz="0" w:space="0" w:color="auto"/>
            <w:bottom w:val="none" w:sz="0" w:space="0" w:color="auto"/>
            <w:right w:val="none" w:sz="0" w:space="0" w:color="auto"/>
          </w:divBdr>
        </w:div>
        <w:div w:id="1083914145">
          <w:marLeft w:val="640"/>
          <w:marRight w:val="0"/>
          <w:marTop w:val="0"/>
          <w:marBottom w:val="0"/>
          <w:divBdr>
            <w:top w:val="none" w:sz="0" w:space="0" w:color="auto"/>
            <w:left w:val="none" w:sz="0" w:space="0" w:color="auto"/>
            <w:bottom w:val="none" w:sz="0" w:space="0" w:color="auto"/>
            <w:right w:val="none" w:sz="0" w:space="0" w:color="auto"/>
          </w:divBdr>
        </w:div>
        <w:div w:id="1006321080">
          <w:marLeft w:val="640"/>
          <w:marRight w:val="0"/>
          <w:marTop w:val="0"/>
          <w:marBottom w:val="0"/>
          <w:divBdr>
            <w:top w:val="none" w:sz="0" w:space="0" w:color="auto"/>
            <w:left w:val="none" w:sz="0" w:space="0" w:color="auto"/>
            <w:bottom w:val="none" w:sz="0" w:space="0" w:color="auto"/>
            <w:right w:val="none" w:sz="0" w:space="0" w:color="auto"/>
          </w:divBdr>
        </w:div>
        <w:div w:id="1322542809">
          <w:marLeft w:val="640"/>
          <w:marRight w:val="0"/>
          <w:marTop w:val="0"/>
          <w:marBottom w:val="0"/>
          <w:divBdr>
            <w:top w:val="none" w:sz="0" w:space="0" w:color="auto"/>
            <w:left w:val="none" w:sz="0" w:space="0" w:color="auto"/>
            <w:bottom w:val="none" w:sz="0" w:space="0" w:color="auto"/>
            <w:right w:val="none" w:sz="0" w:space="0" w:color="auto"/>
          </w:divBdr>
        </w:div>
        <w:div w:id="672295304">
          <w:marLeft w:val="640"/>
          <w:marRight w:val="0"/>
          <w:marTop w:val="0"/>
          <w:marBottom w:val="0"/>
          <w:divBdr>
            <w:top w:val="none" w:sz="0" w:space="0" w:color="auto"/>
            <w:left w:val="none" w:sz="0" w:space="0" w:color="auto"/>
            <w:bottom w:val="none" w:sz="0" w:space="0" w:color="auto"/>
            <w:right w:val="none" w:sz="0" w:space="0" w:color="auto"/>
          </w:divBdr>
        </w:div>
        <w:div w:id="559175261">
          <w:marLeft w:val="640"/>
          <w:marRight w:val="0"/>
          <w:marTop w:val="0"/>
          <w:marBottom w:val="0"/>
          <w:divBdr>
            <w:top w:val="none" w:sz="0" w:space="0" w:color="auto"/>
            <w:left w:val="none" w:sz="0" w:space="0" w:color="auto"/>
            <w:bottom w:val="none" w:sz="0" w:space="0" w:color="auto"/>
            <w:right w:val="none" w:sz="0" w:space="0" w:color="auto"/>
          </w:divBdr>
        </w:div>
        <w:div w:id="1563104334">
          <w:marLeft w:val="640"/>
          <w:marRight w:val="0"/>
          <w:marTop w:val="0"/>
          <w:marBottom w:val="0"/>
          <w:divBdr>
            <w:top w:val="none" w:sz="0" w:space="0" w:color="auto"/>
            <w:left w:val="none" w:sz="0" w:space="0" w:color="auto"/>
            <w:bottom w:val="none" w:sz="0" w:space="0" w:color="auto"/>
            <w:right w:val="none" w:sz="0" w:space="0" w:color="auto"/>
          </w:divBdr>
        </w:div>
        <w:div w:id="2076967658">
          <w:marLeft w:val="640"/>
          <w:marRight w:val="0"/>
          <w:marTop w:val="0"/>
          <w:marBottom w:val="0"/>
          <w:divBdr>
            <w:top w:val="none" w:sz="0" w:space="0" w:color="auto"/>
            <w:left w:val="none" w:sz="0" w:space="0" w:color="auto"/>
            <w:bottom w:val="none" w:sz="0" w:space="0" w:color="auto"/>
            <w:right w:val="none" w:sz="0" w:space="0" w:color="auto"/>
          </w:divBdr>
        </w:div>
        <w:div w:id="1703088297">
          <w:marLeft w:val="640"/>
          <w:marRight w:val="0"/>
          <w:marTop w:val="0"/>
          <w:marBottom w:val="0"/>
          <w:divBdr>
            <w:top w:val="none" w:sz="0" w:space="0" w:color="auto"/>
            <w:left w:val="none" w:sz="0" w:space="0" w:color="auto"/>
            <w:bottom w:val="none" w:sz="0" w:space="0" w:color="auto"/>
            <w:right w:val="none" w:sz="0" w:space="0" w:color="auto"/>
          </w:divBdr>
        </w:div>
        <w:div w:id="839546880">
          <w:marLeft w:val="640"/>
          <w:marRight w:val="0"/>
          <w:marTop w:val="0"/>
          <w:marBottom w:val="0"/>
          <w:divBdr>
            <w:top w:val="none" w:sz="0" w:space="0" w:color="auto"/>
            <w:left w:val="none" w:sz="0" w:space="0" w:color="auto"/>
            <w:bottom w:val="none" w:sz="0" w:space="0" w:color="auto"/>
            <w:right w:val="none" w:sz="0" w:space="0" w:color="auto"/>
          </w:divBdr>
        </w:div>
        <w:div w:id="1139763052">
          <w:marLeft w:val="640"/>
          <w:marRight w:val="0"/>
          <w:marTop w:val="0"/>
          <w:marBottom w:val="0"/>
          <w:divBdr>
            <w:top w:val="none" w:sz="0" w:space="0" w:color="auto"/>
            <w:left w:val="none" w:sz="0" w:space="0" w:color="auto"/>
            <w:bottom w:val="none" w:sz="0" w:space="0" w:color="auto"/>
            <w:right w:val="none" w:sz="0" w:space="0" w:color="auto"/>
          </w:divBdr>
        </w:div>
        <w:div w:id="1114322256">
          <w:marLeft w:val="640"/>
          <w:marRight w:val="0"/>
          <w:marTop w:val="0"/>
          <w:marBottom w:val="0"/>
          <w:divBdr>
            <w:top w:val="none" w:sz="0" w:space="0" w:color="auto"/>
            <w:left w:val="none" w:sz="0" w:space="0" w:color="auto"/>
            <w:bottom w:val="none" w:sz="0" w:space="0" w:color="auto"/>
            <w:right w:val="none" w:sz="0" w:space="0" w:color="auto"/>
          </w:divBdr>
        </w:div>
        <w:div w:id="1745492375">
          <w:marLeft w:val="640"/>
          <w:marRight w:val="0"/>
          <w:marTop w:val="0"/>
          <w:marBottom w:val="0"/>
          <w:divBdr>
            <w:top w:val="none" w:sz="0" w:space="0" w:color="auto"/>
            <w:left w:val="none" w:sz="0" w:space="0" w:color="auto"/>
            <w:bottom w:val="none" w:sz="0" w:space="0" w:color="auto"/>
            <w:right w:val="none" w:sz="0" w:space="0" w:color="auto"/>
          </w:divBdr>
        </w:div>
        <w:div w:id="1028801456">
          <w:marLeft w:val="640"/>
          <w:marRight w:val="0"/>
          <w:marTop w:val="0"/>
          <w:marBottom w:val="0"/>
          <w:divBdr>
            <w:top w:val="none" w:sz="0" w:space="0" w:color="auto"/>
            <w:left w:val="none" w:sz="0" w:space="0" w:color="auto"/>
            <w:bottom w:val="none" w:sz="0" w:space="0" w:color="auto"/>
            <w:right w:val="none" w:sz="0" w:space="0" w:color="auto"/>
          </w:divBdr>
        </w:div>
        <w:div w:id="1668748930">
          <w:marLeft w:val="640"/>
          <w:marRight w:val="0"/>
          <w:marTop w:val="0"/>
          <w:marBottom w:val="0"/>
          <w:divBdr>
            <w:top w:val="none" w:sz="0" w:space="0" w:color="auto"/>
            <w:left w:val="none" w:sz="0" w:space="0" w:color="auto"/>
            <w:bottom w:val="none" w:sz="0" w:space="0" w:color="auto"/>
            <w:right w:val="none" w:sz="0" w:space="0" w:color="auto"/>
          </w:divBdr>
        </w:div>
        <w:div w:id="2011446913">
          <w:marLeft w:val="640"/>
          <w:marRight w:val="0"/>
          <w:marTop w:val="0"/>
          <w:marBottom w:val="0"/>
          <w:divBdr>
            <w:top w:val="none" w:sz="0" w:space="0" w:color="auto"/>
            <w:left w:val="none" w:sz="0" w:space="0" w:color="auto"/>
            <w:bottom w:val="none" w:sz="0" w:space="0" w:color="auto"/>
            <w:right w:val="none" w:sz="0" w:space="0" w:color="auto"/>
          </w:divBdr>
        </w:div>
        <w:div w:id="6640731">
          <w:marLeft w:val="640"/>
          <w:marRight w:val="0"/>
          <w:marTop w:val="0"/>
          <w:marBottom w:val="0"/>
          <w:divBdr>
            <w:top w:val="none" w:sz="0" w:space="0" w:color="auto"/>
            <w:left w:val="none" w:sz="0" w:space="0" w:color="auto"/>
            <w:bottom w:val="none" w:sz="0" w:space="0" w:color="auto"/>
            <w:right w:val="none" w:sz="0" w:space="0" w:color="auto"/>
          </w:divBdr>
        </w:div>
      </w:divsChild>
    </w:div>
    <w:div w:id="1119644930">
      <w:bodyDiv w:val="1"/>
      <w:marLeft w:val="0"/>
      <w:marRight w:val="0"/>
      <w:marTop w:val="0"/>
      <w:marBottom w:val="0"/>
      <w:divBdr>
        <w:top w:val="none" w:sz="0" w:space="0" w:color="auto"/>
        <w:left w:val="none" w:sz="0" w:space="0" w:color="auto"/>
        <w:bottom w:val="none" w:sz="0" w:space="0" w:color="auto"/>
        <w:right w:val="none" w:sz="0" w:space="0" w:color="auto"/>
      </w:divBdr>
      <w:divsChild>
        <w:div w:id="1684284077">
          <w:marLeft w:val="640"/>
          <w:marRight w:val="0"/>
          <w:marTop w:val="0"/>
          <w:marBottom w:val="0"/>
          <w:divBdr>
            <w:top w:val="none" w:sz="0" w:space="0" w:color="auto"/>
            <w:left w:val="none" w:sz="0" w:space="0" w:color="auto"/>
            <w:bottom w:val="none" w:sz="0" w:space="0" w:color="auto"/>
            <w:right w:val="none" w:sz="0" w:space="0" w:color="auto"/>
          </w:divBdr>
        </w:div>
        <w:div w:id="1324433292">
          <w:marLeft w:val="640"/>
          <w:marRight w:val="0"/>
          <w:marTop w:val="0"/>
          <w:marBottom w:val="0"/>
          <w:divBdr>
            <w:top w:val="none" w:sz="0" w:space="0" w:color="auto"/>
            <w:left w:val="none" w:sz="0" w:space="0" w:color="auto"/>
            <w:bottom w:val="none" w:sz="0" w:space="0" w:color="auto"/>
            <w:right w:val="none" w:sz="0" w:space="0" w:color="auto"/>
          </w:divBdr>
        </w:div>
        <w:div w:id="68382027">
          <w:marLeft w:val="640"/>
          <w:marRight w:val="0"/>
          <w:marTop w:val="0"/>
          <w:marBottom w:val="0"/>
          <w:divBdr>
            <w:top w:val="none" w:sz="0" w:space="0" w:color="auto"/>
            <w:left w:val="none" w:sz="0" w:space="0" w:color="auto"/>
            <w:bottom w:val="none" w:sz="0" w:space="0" w:color="auto"/>
            <w:right w:val="none" w:sz="0" w:space="0" w:color="auto"/>
          </w:divBdr>
        </w:div>
        <w:div w:id="302270048">
          <w:marLeft w:val="640"/>
          <w:marRight w:val="0"/>
          <w:marTop w:val="0"/>
          <w:marBottom w:val="0"/>
          <w:divBdr>
            <w:top w:val="none" w:sz="0" w:space="0" w:color="auto"/>
            <w:left w:val="none" w:sz="0" w:space="0" w:color="auto"/>
            <w:bottom w:val="none" w:sz="0" w:space="0" w:color="auto"/>
            <w:right w:val="none" w:sz="0" w:space="0" w:color="auto"/>
          </w:divBdr>
        </w:div>
        <w:div w:id="2098600764">
          <w:marLeft w:val="640"/>
          <w:marRight w:val="0"/>
          <w:marTop w:val="0"/>
          <w:marBottom w:val="0"/>
          <w:divBdr>
            <w:top w:val="none" w:sz="0" w:space="0" w:color="auto"/>
            <w:left w:val="none" w:sz="0" w:space="0" w:color="auto"/>
            <w:bottom w:val="none" w:sz="0" w:space="0" w:color="auto"/>
            <w:right w:val="none" w:sz="0" w:space="0" w:color="auto"/>
          </w:divBdr>
        </w:div>
        <w:div w:id="1457486698">
          <w:marLeft w:val="640"/>
          <w:marRight w:val="0"/>
          <w:marTop w:val="0"/>
          <w:marBottom w:val="0"/>
          <w:divBdr>
            <w:top w:val="none" w:sz="0" w:space="0" w:color="auto"/>
            <w:left w:val="none" w:sz="0" w:space="0" w:color="auto"/>
            <w:bottom w:val="none" w:sz="0" w:space="0" w:color="auto"/>
            <w:right w:val="none" w:sz="0" w:space="0" w:color="auto"/>
          </w:divBdr>
        </w:div>
        <w:div w:id="1100298691">
          <w:marLeft w:val="640"/>
          <w:marRight w:val="0"/>
          <w:marTop w:val="0"/>
          <w:marBottom w:val="0"/>
          <w:divBdr>
            <w:top w:val="none" w:sz="0" w:space="0" w:color="auto"/>
            <w:left w:val="none" w:sz="0" w:space="0" w:color="auto"/>
            <w:bottom w:val="none" w:sz="0" w:space="0" w:color="auto"/>
            <w:right w:val="none" w:sz="0" w:space="0" w:color="auto"/>
          </w:divBdr>
        </w:div>
        <w:div w:id="313610997">
          <w:marLeft w:val="640"/>
          <w:marRight w:val="0"/>
          <w:marTop w:val="0"/>
          <w:marBottom w:val="0"/>
          <w:divBdr>
            <w:top w:val="none" w:sz="0" w:space="0" w:color="auto"/>
            <w:left w:val="none" w:sz="0" w:space="0" w:color="auto"/>
            <w:bottom w:val="none" w:sz="0" w:space="0" w:color="auto"/>
            <w:right w:val="none" w:sz="0" w:space="0" w:color="auto"/>
          </w:divBdr>
        </w:div>
        <w:div w:id="749741788">
          <w:marLeft w:val="640"/>
          <w:marRight w:val="0"/>
          <w:marTop w:val="0"/>
          <w:marBottom w:val="0"/>
          <w:divBdr>
            <w:top w:val="none" w:sz="0" w:space="0" w:color="auto"/>
            <w:left w:val="none" w:sz="0" w:space="0" w:color="auto"/>
            <w:bottom w:val="none" w:sz="0" w:space="0" w:color="auto"/>
            <w:right w:val="none" w:sz="0" w:space="0" w:color="auto"/>
          </w:divBdr>
        </w:div>
        <w:div w:id="1656494436">
          <w:marLeft w:val="640"/>
          <w:marRight w:val="0"/>
          <w:marTop w:val="0"/>
          <w:marBottom w:val="0"/>
          <w:divBdr>
            <w:top w:val="none" w:sz="0" w:space="0" w:color="auto"/>
            <w:left w:val="none" w:sz="0" w:space="0" w:color="auto"/>
            <w:bottom w:val="none" w:sz="0" w:space="0" w:color="auto"/>
            <w:right w:val="none" w:sz="0" w:space="0" w:color="auto"/>
          </w:divBdr>
        </w:div>
        <w:div w:id="289287817">
          <w:marLeft w:val="640"/>
          <w:marRight w:val="0"/>
          <w:marTop w:val="0"/>
          <w:marBottom w:val="0"/>
          <w:divBdr>
            <w:top w:val="none" w:sz="0" w:space="0" w:color="auto"/>
            <w:left w:val="none" w:sz="0" w:space="0" w:color="auto"/>
            <w:bottom w:val="none" w:sz="0" w:space="0" w:color="auto"/>
            <w:right w:val="none" w:sz="0" w:space="0" w:color="auto"/>
          </w:divBdr>
        </w:div>
        <w:div w:id="1631279141">
          <w:marLeft w:val="640"/>
          <w:marRight w:val="0"/>
          <w:marTop w:val="0"/>
          <w:marBottom w:val="0"/>
          <w:divBdr>
            <w:top w:val="none" w:sz="0" w:space="0" w:color="auto"/>
            <w:left w:val="none" w:sz="0" w:space="0" w:color="auto"/>
            <w:bottom w:val="none" w:sz="0" w:space="0" w:color="auto"/>
            <w:right w:val="none" w:sz="0" w:space="0" w:color="auto"/>
          </w:divBdr>
        </w:div>
        <w:div w:id="409036283">
          <w:marLeft w:val="640"/>
          <w:marRight w:val="0"/>
          <w:marTop w:val="0"/>
          <w:marBottom w:val="0"/>
          <w:divBdr>
            <w:top w:val="none" w:sz="0" w:space="0" w:color="auto"/>
            <w:left w:val="none" w:sz="0" w:space="0" w:color="auto"/>
            <w:bottom w:val="none" w:sz="0" w:space="0" w:color="auto"/>
            <w:right w:val="none" w:sz="0" w:space="0" w:color="auto"/>
          </w:divBdr>
        </w:div>
        <w:div w:id="1916427523">
          <w:marLeft w:val="640"/>
          <w:marRight w:val="0"/>
          <w:marTop w:val="0"/>
          <w:marBottom w:val="0"/>
          <w:divBdr>
            <w:top w:val="none" w:sz="0" w:space="0" w:color="auto"/>
            <w:left w:val="none" w:sz="0" w:space="0" w:color="auto"/>
            <w:bottom w:val="none" w:sz="0" w:space="0" w:color="auto"/>
            <w:right w:val="none" w:sz="0" w:space="0" w:color="auto"/>
          </w:divBdr>
        </w:div>
        <w:div w:id="1620868943">
          <w:marLeft w:val="640"/>
          <w:marRight w:val="0"/>
          <w:marTop w:val="0"/>
          <w:marBottom w:val="0"/>
          <w:divBdr>
            <w:top w:val="none" w:sz="0" w:space="0" w:color="auto"/>
            <w:left w:val="none" w:sz="0" w:space="0" w:color="auto"/>
            <w:bottom w:val="none" w:sz="0" w:space="0" w:color="auto"/>
            <w:right w:val="none" w:sz="0" w:space="0" w:color="auto"/>
          </w:divBdr>
        </w:div>
        <w:div w:id="637150521">
          <w:marLeft w:val="640"/>
          <w:marRight w:val="0"/>
          <w:marTop w:val="0"/>
          <w:marBottom w:val="0"/>
          <w:divBdr>
            <w:top w:val="none" w:sz="0" w:space="0" w:color="auto"/>
            <w:left w:val="none" w:sz="0" w:space="0" w:color="auto"/>
            <w:bottom w:val="none" w:sz="0" w:space="0" w:color="auto"/>
            <w:right w:val="none" w:sz="0" w:space="0" w:color="auto"/>
          </w:divBdr>
        </w:div>
        <w:div w:id="13925066">
          <w:marLeft w:val="640"/>
          <w:marRight w:val="0"/>
          <w:marTop w:val="0"/>
          <w:marBottom w:val="0"/>
          <w:divBdr>
            <w:top w:val="none" w:sz="0" w:space="0" w:color="auto"/>
            <w:left w:val="none" w:sz="0" w:space="0" w:color="auto"/>
            <w:bottom w:val="none" w:sz="0" w:space="0" w:color="auto"/>
            <w:right w:val="none" w:sz="0" w:space="0" w:color="auto"/>
          </w:divBdr>
        </w:div>
        <w:div w:id="1021974771">
          <w:marLeft w:val="640"/>
          <w:marRight w:val="0"/>
          <w:marTop w:val="0"/>
          <w:marBottom w:val="0"/>
          <w:divBdr>
            <w:top w:val="none" w:sz="0" w:space="0" w:color="auto"/>
            <w:left w:val="none" w:sz="0" w:space="0" w:color="auto"/>
            <w:bottom w:val="none" w:sz="0" w:space="0" w:color="auto"/>
            <w:right w:val="none" w:sz="0" w:space="0" w:color="auto"/>
          </w:divBdr>
        </w:div>
        <w:div w:id="519051476">
          <w:marLeft w:val="640"/>
          <w:marRight w:val="0"/>
          <w:marTop w:val="0"/>
          <w:marBottom w:val="0"/>
          <w:divBdr>
            <w:top w:val="none" w:sz="0" w:space="0" w:color="auto"/>
            <w:left w:val="none" w:sz="0" w:space="0" w:color="auto"/>
            <w:bottom w:val="none" w:sz="0" w:space="0" w:color="auto"/>
            <w:right w:val="none" w:sz="0" w:space="0" w:color="auto"/>
          </w:divBdr>
        </w:div>
        <w:div w:id="252666415">
          <w:marLeft w:val="640"/>
          <w:marRight w:val="0"/>
          <w:marTop w:val="0"/>
          <w:marBottom w:val="0"/>
          <w:divBdr>
            <w:top w:val="none" w:sz="0" w:space="0" w:color="auto"/>
            <w:left w:val="none" w:sz="0" w:space="0" w:color="auto"/>
            <w:bottom w:val="none" w:sz="0" w:space="0" w:color="auto"/>
            <w:right w:val="none" w:sz="0" w:space="0" w:color="auto"/>
          </w:divBdr>
        </w:div>
        <w:div w:id="1045252531">
          <w:marLeft w:val="640"/>
          <w:marRight w:val="0"/>
          <w:marTop w:val="0"/>
          <w:marBottom w:val="0"/>
          <w:divBdr>
            <w:top w:val="none" w:sz="0" w:space="0" w:color="auto"/>
            <w:left w:val="none" w:sz="0" w:space="0" w:color="auto"/>
            <w:bottom w:val="none" w:sz="0" w:space="0" w:color="auto"/>
            <w:right w:val="none" w:sz="0" w:space="0" w:color="auto"/>
          </w:divBdr>
        </w:div>
        <w:div w:id="2025589299">
          <w:marLeft w:val="640"/>
          <w:marRight w:val="0"/>
          <w:marTop w:val="0"/>
          <w:marBottom w:val="0"/>
          <w:divBdr>
            <w:top w:val="none" w:sz="0" w:space="0" w:color="auto"/>
            <w:left w:val="none" w:sz="0" w:space="0" w:color="auto"/>
            <w:bottom w:val="none" w:sz="0" w:space="0" w:color="auto"/>
            <w:right w:val="none" w:sz="0" w:space="0" w:color="auto"/>
          </w:divBdr>
        </w:div>
        <w:div w:id="1681272818">
          <w:marLeft w:val="640"/>
          <w:marRight w:val="0"/>
          <w:marTop w:val="0"/>
          <w:marBottom w:val="0"/>
          <w:divBdr>
            <w:top w:val="none" w:sz="0" w:space="0" w:color="auto"/>
            <w:left w:val="none" w:sz="0" w:space="0" w:color="auto"/>
            <w:bottom w:val="none" w:sz="0" w:space="0" w:color="auto"/>
            <w:right w:val="none" w:sz="0" w:space="0" w:color="auto"/>
          </w:divBdr>
        </w:div>
        <w:div w:id="1709184162">
          <w:marLeft w:val="640"/>
          <w:marRight w:val="0"/>
          <w:marTop w:val="0"/>
          <w:marBottom w:val="0"/>
          <w:divBdr>
            <w:top w:val="none" w:sz="0" w:space="0" w:color="auto"/>
            <w:left w:val="none" w:sz="0" w:space="0" w:color="auto"/>
            <w:bottom w:val="none" w:sz="0" w:space="0" w:color="auto"/>
            <w:right w:val="none" w:sz="0" w:space="0" w:color="auto"/>
          </w:divBdr>
        </w:div>
        <w:div w:id="690299524">
          <w:marLeft w:val="640"/>
          <w:marRight w:val="0"/>
          <w:marTop w:val="0"/>
          <w:marBottom w:val="0"/>
          <w:divBdr>
            <w:top w:val="none" w:sz="0" w:space="0" w:color="auto"/>
            <w:left w:val="none" w:sz="0" w:space="0" w:color="auto"/>
            <w:bottom w:val="none" w:sz="0" w:space="0" w:color="auto"/>
            <w:right w:val="none" w:sz="0" w:space="0" w:color="auto"/>
          </w:divBdr>
        </w:div>
        <w:div w:id="863137081">
          <w:marLeft w:val="640"/>
          <w:marRight w:val="0"/>
          <w:marTop w:val="0"/>
          <w:marBottom w:val="0"/>
          <w:divBdr>
            <w:top w:val="none" w:sz="0" w:space="0" w:color="auto"/>
            <w:left w:val="none" w:sz="0" w:space="0" w:color="auto"/>
            <w:bottom w:val="none" w:sz="0" w:space="0" w:color="auto"/>
            <w:right w:val="none" w:sz="0" w:space="0" w:color="auto"/>
          </w:divBdr>
        </w:div>
        <w:div w:id="1184635181">
          <w:marLeft w:val="640"/>
          <w:marRight w:val="0"/>
          <w:marTop w:val="0"/>
          <w:marBottom w:val="0"/>
          <w:divBdr>
            <w:top w:val="none" w:sz="0" w:space="0" w:color="auto"/>
            <w:left w:val="none" w:sz="0" w:space="0" w:color="auto"/>
            <w:bottom w:val="none" w:sz="0" w:space="0" w:color="auto"/>
            <w:right w:val="none" w:sz="0" w:space="0" w:color="auto"/>
          </w:divBdr>
        </w:div>
        <w:div w:id="1515993081">
          <w:marLeft w:val="640"/>
          <w:marRight w:val="0"/>
          <w:marTop w:val="0"/>
          <w:marBottom w:val="0"/>
          <w:divBdr>
            <w:top w:val="none" w:sz="0" w:space="0" w:color="auto"/>
            <w:left w:val="none" w:sz="0" w:space="0" w:color="auto"/>
            <w:bottom w:val="none" w:sz="0" w:space="0" w:color="auto"/>
            <w:right w:val="none" w:sz="0" w:space="0" w:color="auto"/>
          </w:divBdr>
        </w:div>
        <w:div w:id="1614630786">
          <w:marLeft w:val="640"/>
          <w:marRight w:val="0"/>
          <w:marTop w:val="0"/>
          <w:marBottom w:val="0"/>
          <w:divBdr>
            <w:top w:val="none" w:sz="0" w:space="0" w:color="auto"/>
            <w:left w:val="none" w:sz="0" w:space="0" w:color="auto"/>
            <w:bottom w:val="none" w:sz="0" w:space="0" w:color="auto"/>
            <w:right w:val="none" w:sz="0" w:space="0" w:color="auto"/>
          </w:divBdr>
        </w:div>
        <w:div w:id="1092551829">
          <w:marLeft w:val="640"/>
          <w:marRight w:val="0"/>
          <w:marTop w:val="0"/>
          <w:marBottom w:val="0"/>
          <w:divBdr>
            <w:top w:val="none" w:sz="0" w:space="0" w:color="auto"/>
            <w:left w:val="none" w:sz="0" w:space="0" w:color="auto"/>
            <w:bottom w:val="none" w:sz="0" w:space="0" w:color="auto"/>
            <w:right w:val="none" w:sz="0" w:space="0" w:color="auto"/>
          </w:divBdr>
        </w:div>
        <w:div w:id="1406101697">
          <w:marLeft w:val="640"/>
          <w:marRight w:val="0"/>
          <w:marTop w:val="0"/>
          <w:marBottom w:val="0"/>
          <w:divBdr>
            <w:top w:val="none" w:sz="0" w:space="0" w:color="auto"/>
            <w:left w:val="none" w:sz="0" w:space="0" w:color="auto"/>
            <w:bottom w:val="none" w:sz="0" w:space="0" w:color="auto"/>
            <w:right w:val="none" w:sz="0" w:space="0" w:color="auto"/>
          </w:divBdr>
        </w:div>
        <w:div w:id="1664047746">
          <w:marLeft w:val="640"/>
          <w:marRight w:val="0"/>
          <w:marTop w:val="0"/>
          <w:marBottom w:val="0"/>
          <w:divBdr>
            <w:top w:val="none" w:sz="0" w:space="0" w:color="auto"/>
            <w:left w:val="none" w:sz="0" w:space="0" w:color="auto"/>
            <w:bottom w:val="none" w:sz="0" w:space="0" w:color="auto"/>
            <w:right w:val="none" w:sz="0" w:space="0" w:color="auto"/>
          </w:divBdr>
        </w:div>
        <w:div w:id="1534492087">
          <w:marLeft w:val="640"/>
          <w:marRight w:val="0"/>
          <w:marTop w:val="0"/>
          <w:marBottom w:val="0"/>
          <w:divBdr>
            <w:top w:val="none" w:sz="0" w:space="0" w:color="auto"/>
            <w:left w:val="none" w:sz="0" w:space="0" w:color="auto"/>
            <w:bottom w:val="none" w:sz="0" w:space="0" w:color="auto"/>
            <w:right w:val="none" w:sz="0" w:space="0" w:color="auto"/>
          </w:divBdr>
        </w:div>
        <w:div w:id="203372779">
          <w:marLeft w:val="640"/>
          <w:marRight w:val="0"/>
          <w:marTop w:val="0"/>
          <w:marBottom w:val="0"/>
          <w:divBdr>
            <w:top w:val="none" w:sz="0" w:space="0" w:color="auto"/>
            <w:left w:val="none" w:sz="0" w:space="0" w:color="auto"/>
            <w:bottom w:val="none" w:sz="0" w:space="0" w:color="auto"/>
            <w:right w:val="none" w:sz="0" w:space="0" w:color="auto"/>
          </w:divBdr>
        </w:div>
        <w:div w:id="387344674">
          <w:marLeft w:val="640"/>
          <w:marRight w:val="0"/>
          <w:marTop w:val="0"/>
          <w:marBottom w:val="0"/>
          <w:divBdr>
            <w:top w:val="none" w:sz="0" w:space="0" w:color="auto"/>
            <w:left w:val="none" w:sz="0" w:space="0" w:color="auto"/>
            <w:bottom w:val="none" w:sz="0" w:space="0" w:color="auto"/>
            <w:right w:val="none" w:sz="0" w:space="0" w:color="auto"/>
          </w:divBdr>
        </w:div>
        <w:div w:id="1583487299">
          <w:marLeft w:val="640"/>
          <w:marRight w:val="0"/>
          <w:marTop w:val="0"/>
          <w:marBottom w:val="0"/>
          <w:divBdr>
            <w:top w:val="none" w:sz="0" w:space="0" w:color="auto"/>
            <w:left w:val="none" w:sz="0" w:space="0" w:color="auto"/>
            <w:bottom w:val="none" w:sz="0" w:space="0" w:color="auto"/>
            <w:right w:val="none" w:sz="0" w:space="0" w:color="auto"/>
          </w:divBdr>
        </w:div>
        <w:div w:id="762073906">
          <w:marLeft w:val="640"/>
          <w:marRight w:val="0"/>
          <w:marTop w:val="0"/>
          <w:marBottom w:val="0"/>
          <w:divBdr>
            <w:top w:val="none" w:sz="0" w:space="0" w:color="auto"/>
            <w:left w:val="none" w:sz="0" w:space="0" w:color="auto"/>
            <w:bottom w:val="none" w:sz="0" w:space="0" w:color="auto"/>
            <w:right w:val="none" w:sz="0" w:space="0" w:color="auto"/>
          </w:divBdr>
        </w:div>
        <w:div w:id="1004474599">
          <w:marLeft w:val="640"/>
          <w:marRight w:val="0"/>
          <w:marTop w:val="0"/>
          <w:marBottom w:val="0"/>
          <w:divBdr>
            <w:top w:val="none" w:sz="0" w:space="0" w:color="auto"/>
            <w:left w:val="none" w:sz="0" w:space="0" w:color="auto"/>
            <w:bottom w:val="none" w:sz="0" w:space="0" w:color="auto"/>
            <w:right w:val="none" w:sz="0" w:space="0" w:color="auto"/>
          </w:divBdr>
        </w:div>
        <w:div w:id="2003268818">
          <w:marLeft w:val="640"/>
          <w:marRight w:val="0"/>
          <w:marTop w:val="0"/>
          <w:marBottom w:val="0"/>
          <w:divBdr>
            <w:top w:val="none" w:sz="0" w:space="0" w:color="auto"/>
            <w:left w:val="none" w:sz="0" w:space="0" w:color="auto"/>
            <w:bottom w:val="none" w:sz="0" w:space="0" w:color="auto"/>
            <w:right w:val="none" w:sz="0" w:space="0" w:color="auto"/>
          </w:divBdr>
        </w:div>
        <w:div w:id="1512989408">
          <w:marLeft w:val="640"/>
          <w:marRight w:val="0"/>
          <w:marTop w:val="0"/>
          <w:marBottom w:val="0"/>
          <w:divBdr>
            <w:top w:val="none" w:sz="0" w:space="0" w:color="auto"/>
            <w:left w:val="none" w:sz="0" w:space="0" w:color="auto"/>
            <w:bottom w:val="none" w:sz="0" w:space="0" w:color="auto"/>
            <w:right w:val="none" w:sz="0" w:space="0" w:color="auto"/>
          </w:divBdr>
        </w:div>
        <w:div w:id="1504054311">
          <w:marLeft w:val="640"/>
          <w:marRight w:val="0"/>
          <w:marTop w:val="0"/>
          <w:marBottom w:val="0"/>
          <w:divBdr>
            <w:top w:val="none" w:sz="0" w:space="0" w:color="auto"/>
            <w:left w:val="none" w:sz="0" w:space="0" w:color="auto"/>
            <w:bottom w:val="none" w:sz="0" w:space="0" w:color="auto"/>
            <w:right w:val="none" w:sz="0" w:space="0" w:color="auto"/>
          </w:divBdr>
        </w:div>
      </w:divsChild>
    </w:div>
    <w:div w:id="1129588442">
      <w:bodyDiv w:val="1"/>
      <w:marLeft w:val="0"/>
      <w:marRight w:val="0"/>
      <w:marTop w:val="0"/>
      <w:marBottom w:val="0"/>
      <w:divBdr>
        <w:top w:val="none" w:sz="0" w:space="0" w:color="auto"/>
        <w:left w:val="none" w:sz="0" w:space="0" w:color="auto"/>
        <w:bottom w:val="none" w:sz="0" w:space="0" w:color="auto"/>
        <w:right w:val="none" w:sz="0" w:space="0" w:color="auto"/>
      </w:divBdr>
      <w:divsChild>
        <w:div w:id="1390421847">
          <w:marLeft w:val="640"/>
          <w:marRight w:val="0"/>
          <w:marTop w:val="0"/>
          <w:marBottom w:val="0"/>
          <w:divBdr>
            <w:top w:val="none" w:sz="0" w:space="0" w:color="auto"/>
            <w:left w:val="none" w:sz="0" w:space="0" w:color="auto"/>
            <w:bottom w:val="none" w:sz="0" w:space="0" w:color="auto"/>
            <w:right w:val="none" w:sz="0" w:space="0" w:color="auto"/>
          </w:divBdr>
        </w:div>
        <w:div w:id="1022709649">
          <w:marLeft w:val="640"/>
          <w:marRight w:val="0"/>
          <w:marTop w:val="0"/>
          <w:marBottom w:val="0"/>
          <w:divBdr>
            <w:top w:val="none" w:sz="0" w:space="0" w:color="auto"/>
            <w:left w:val="none" w:sz="0" w:space="0" w:color="auto"/>
            <w:bottom w:val="none" w:sz="0" w:space="0" w:color="auto"/>
            <w:right w:val="none" w:sz="0" w:space="0" w:color="auto"/>
          </w:divBdr>
        </w:div>
        <w:div w:id="210658067">
          <w:marLeft w:val="640"/>
          <w:marRight w:val="0"/>
          <w:marTop w:val="0"/>
          <w:marBottom w:val="0"/>
          <w:divBdr>
            <w:top w:val="none" w:sz="0" w:space="0" w:color="auto"/>
            <w:left w:val="none" w:sz="0" w:space="0" w:color="auto"/>
            <w:bottom w:val="none" w:sz="0" w:space="0" w:color="auto"/>
            <w:right w:val="none" w:sz="0" w:space="0" w:color="auto"/>
          </w:divBdr>
        </w:div>
        <w:div w:id="47848250">
          <w:marLeft w:val="640"/>
          <w:marRight w:val="0"/>
          <w:marTop w:val="0"/>
          <w:marBottom w:val="0"/>
          <w:divBdr>
            <w:top w:val="none" w:sz="0" w:space="0" w:color="auto"/>
            <w:left w:val="none" w:sz="0" w:space="0" w:color="auto"/>
            <w:bottom w:val="none" w:sz="0" w:space="0" w:color="auto"/>
            <w:right w:val="none" w:sz="0" w:space="0" w:color="auto"/>
          </w:divBdr>
        </w:div>
        <w:div w:id="219905614">
          <w:marLeft w:val="640"/>
          <w:marRight w:val="0"/>
          <w:marTop w:val="0"/>
          <w:marBottom w:val="0"/>
          <w:divBdr>
            <w:top w:val="none" w:sz="0" w:space="0" w:color="auto"/>
            <w:left w:val="none" w:sz="0" w:space="0" w:color="auto"/>
            <w:bottom w:val="none" w:sz="0" w:space="0" w:color="auto"/>
            <w:right w:val="none" w:sz="0" w:space="0" w:color="auto"/>
          </w:divBdr>
        </w:div>
        <w:div w:id="825247126">
          <w:marLeft w:val="640"/>
          <w:marRight w:val="0"/>
          <w:marTop w:val="0"/>
          <w:marBottom w:val="0"/>
          <w:divBdr>
            <w:top w:val="none" w:sz="0" w:space="0" w:color="auto"/>
            <w:left w:val="none" w:sz="0" w:space="0" w:color="auto"/>
            <w:bottom w:val="none" w:sz="0" w:space="0" w:color="auto"/>
            <w:right w:val="none" w:sz="0" w:space="0" w:color="auto"/>
          </w:divBdr>
        </w:div>
        <w:div w:id="518743616">
          <w:marLeft w:val="640"/>
          <w:marRight w:val="0"/>
          <w:marTop w:val="0"/>
          <w:marBottom w:val="0"/>
          <w:divBdr>
            <w:top w:val="none" w:sz="0" w:space="0" w:color="auto"/>
            <w:left w:val="none" w:sz="0" w:space="0" w:color="auto"/>
            <w:bottom w:val="none" w:sz="0" w:space="0" w:color="auto"/>
            <w:right w:val="none" w:sz="0" w:space="0" w:color="auto"/>
          </w:divBdr>
        </w:div>
        <w:div w:id="1283926314">
          <w:marLeft w:val="640"/>
          <w:marRight w:val="0"/>
          <w:marTop w:val="0"/>
          <w:marBottom w:val="0"/>
          <w:divBdr>
            <w:top w:val="none" w:sz="0" w:space="0" w:color="auto"/>
            <w:left w:val="none" w:sz="0" w:space="0" w:color="auto"/>
            <w:bottom w:val="none" w:sz="0" w:space="0" w:color="auto"/>
            <w:right w:val="none" w:sz="0" w:space="0" w:color="auto"/>
          </w:divBdr>
        </w:div>
        <w:div w:id="1356687179">
          <w:marLeft w:val="640"/>
          <w:marRight w:val="0"/>
          <w:marTop w:val="0"/>
          <w:marBottom w:val="0"/>
          <w:divBdr>
            <w:top w:val="none" w:sz="0" w:space="0" w:color="auto"/>
            <w:left w:val="none" w:sz="0" w:space="0" w:color="auto"/>
            <w:bottom w:val="none" w:sz="0" w:space="0" w:color="auto"/>
            <w:right w:val="none" w:sz="0" w:space="0" w:color="auto"/>
          </w:divBdr>
        </w:div>
        <w:div w:id="1144931880">
          <w:marLeft w:val="640"/>
          <w:marRight w:val="0"/>
          <w:marTop w:val="0"/>
          <w:marBottom w:val="0"/>
          <w:divBdr>
            <w:top w:val="none" w:sz="0" w:space="0" w:color="auto"/>
            <w:left w:val="none" w:sz="0" w:space="0" w:color="auto"/>
            <w:bottom w:val="none" w:sz="0" w:space="0" w:color="auto"/>
            <w:right w:val="none" w:sz="0" w:space="0" w:color="auto"/>
          </w:divBdr>
        </w:div>
        <w:div w:id="2140294320">
          <w:marLeft w:val="640"/>
          <w:marRight w:val="0"/>
          <w:marTop w:val="0"/>
          <w:marBottom w:val="0"/>
          <w:divBdr>
            <w:top w:val="none" w:sz="0" w:space="0" w:color="auto"/>
            <w:left w:val="none" w:sz="0" w:space="0" w:color="auto"/>
            <w:bottom w:val="none" w:sz="0" w:space="0" w:color="auto"/>
            <w:right w:val="none" w:sz="0" w:space="0" w:color="auto"/>
          </w:divBdr>
        </w:div>
        <w:div w:id="516190791">
          <w:marLeft w:val="640"/>
          <w:marRight w:val="0"/>
          <w:marTop w:val="0"/>
          <w:marBottom w:val="0"/>
          <w:divBdr>
            <w:top w:val="none" w:sz="0" w:space="0" w:color="auto"/>
            <w:left w:val="none" w:sz="0" w:space="0" w:color="auto"/>
            <w:bottom w:val="none" w:sz="0" w:space="0" w:color="auto"/>
            <w:right w:val="none" w:sz="0" w:space="0" w:color="auto"/>
          </w:divBdr>
        </w:div>
        <w:div w:id="1068303987">
          <w:marLeft w:val="640"/>
          <w:marRight w:val="0"/>
          <w:marTop w:val="0"/>
          <w:marBottom w:val="0"/>
          <w:divBdr>
            <w:top w:val="none" w:sz="0" w:space="0" w:color="auto"/>
            <w:left w:val="none" w:sz="0" w:space="0" w:color="auto"/>
            <w:bottom w:val="none" w:sz="0" w:space="0" w:color="auto"/>
            <w:right w:val="none" w:sz="0" w:space="0" w:color="auto"/>
          </w:divBdr>
        </w:div>
        <w:div w:id="36591603">
          <w:marLeft w:val="640"/>
          <w:marRight w:val="0"/>
          <w:marTop w:val="0"/>
          <w:marBottom w:val="0"/>
          <w:divBdr>
            <w:top w:val="none" w:sz="0" w:space="0" w:color="auto"/>
            <w:left w:val="none" w:sz="0" w:space="0" w:color="auto"/>
            <w:bottom w:val="none" w:sz="0" w:space="0" w:color="auto"/>
            <w:right w:val="none" w:sz="0" w:space="0" w:color="auto"/>
          </w:divBdr>
        </w:div>
        <w:div w:id="931359380">
          <w:marLeft w:val="640"/>
          <w:marRight w:val="0"/>
          <w:marTop w:val="0"/>
          <w:marBottom w:val="0"/>
          <w:divBdr>
            <w:top w:val="none" w:sz="0" w:space="0" w:color="auto"/>
            <w:left w:val="none" w:sz="0" w:space="0" w:color="auto"/>
            <w:bottom w:val="none" w:sz="0" w:space="0" w:color="auto"/>
            <w:right w:val="none" w:sz="0" w:space="0" w:color="auto"/>
          </w:divBdr>
        </w:div>
        <w:div w:id="1579365650">
          <w:marLeft w:val="640"/>
          <w:marRight w:val="0"/>
          <w:marTop w:val="0"/>
          <w:marBottom w:val="0"/>
          <w:divBdr>
            <w:top w:val="none" w:sz="0" w:space="0" w:color="auto"/>
            <w:left w:val="none" w:sz="0" w:space="0" w:color="auto"/>
            <w:bottom w:val="none" w:sz="0" w:space="0" w:color="auto"/>
            <w:right w:val="none" w:sz="0" w:space="0" w:color="auto"/>
          </w:divBdr>
        </w:div>
        <w:div w:id="368188357">
          <w:marLeft w:val="640"/>
          <w:marRight w:val="0"/>
          <w:marTop w:val="0"/>
          <w:marBottom w:val="0"/>
          <w:divBdr>
            <w:top w:val="none" w:sz="0" w:space="0" w:color="auto"/>
            <w:left w:val="none" w:sz="0" w:space="0" w:color="auto"/>
            <w:bottom w:val="none" w:sz="0" w:space="0" w:color="auto"/>
            <w:right w:val="none" w:sz="0" w:space="0" w:color="auto"/>
          </w:divBdr>
        </w:div>
        <w:div w:id="1752044988">
          <w:marLeft w:val="640"/>
          <w:marRight w:val="0"/>
          <w:marTop w:val="0"/>
          <w:marBottom w:val="0"/>
          <w:divBdr>
            <w:top w:val="none" w:sz="0" w:space="0" w:color="auto"/>
            <w:left w:val="none" w:sz="0" w:space="0" w:color="auto"/>
            <w:bottom w:val="none" w:sz="0" w:space="0" w:color="auto"/>
            <w:right w:val="none" w:sz="0" w:space="0" w:color="auto"/>
          </w:divBdr>
        </w:div>
        <w:div w:id="1256522194">
          <w:marLeft w:val="640"/>
          <w:marRight w:val="0"/>
          <w:marTop w:val="0"/>
          <w:marBottom w:val="0"/>
          <w:divBdr>
            <w:top w:val="none" w:sz="0" w:space="0" w:color="auto"/>
            <w:left w:val="none" w:sz="0" w:space="0" w:color="auto"/>
            <w:bottom w:val="none" w:sz="0" w:space="0" w:color="auto"/>
            <w:right w:val="none" w:sz="0" w:space="0" w:color="auto"/>
          </w:divBdr>
        </w:div>
        <w:div w:id="1432317596">
          <w:marLeft w:val="640"/>
          <w:marRight w:val="0"/>
          <w:marTop w:val="0"/>
          <w:marBottom w:val="0"/>
          <w:divBdr>
            <w:top w:val="none" w:sz="0" w:space="0" w:color="auto"/>
            <w:left w:val="none" w:sz="0" w:space="0" w:color="auto"/>
            <w:bottom w:val="none" w:sz="0" w:space="0" w:color="auto"/>
            <w:right w:val="none" w:sz="0" w:space="0" w:color="auto"/>
          </w:divBdr>
        </w:div>
        <w:div w:id="2038433221">
          <w:marLeft w:val="640"/>
          <w:marRight w:val="0"/>
          <w:marTop w:val="0"/>
          <w:marBottom w:val="0"/>
          <w:divBdr>
            <w:top w:val="none" w:sz="0" w:space="0" w:color="auto"/>
            <w:left w:val="none" w:sz="0" w:space="0" w:color="auto"/>
            <w:bottom w:val="none" w:sz="0" w:space="0" w:color="auto"/>
            <w:right w:val="none" w:sz="0" w:space="0" w:color="auto"/>
          </w:divBdr>
        </w:div>
        <w:div w:id="1312559047">
          <w:marLeft w:val="640"/>
          <w:marRight w:val="0"/>
          <w:marTop w:val="0"/>
          <w:marBottom w:val="0"/>
          <w:divBdr>
            <w:top w:val="none" w:sz="0" w:space="0" w:color="auto"/>
            <w:left w:val="none" w:sz="0" w:space="0" w:color="auto"/>
            <w:bottom w:val="none" w:sz="0" w:space="0" w:color="auto"/>
            <w:right w:val="none" w:sz="0" w:space="0" w:color="auto"/>
          </w:divBdr>
        </w:div>
        <w:div w:id="1421293187">
          <w:marLeft w:val="640"/>
          <w:marRight w:val="0"/>
          <w:marTop w:val="0"/>
          <w:marBottom w:val="0"/>
          <w:divBdr>
            <w:top w:val="none" w:sz="0" w:space="0" w:color="auto"/>
            <w:left w:val="none" w:sz="0" w:space="0" w:color="auto"/>
            <w:bottom w:val="none" w:sz="0" w:space="0" w:color="auto"/>
            <w:right w:val="none" w:sz="0" w:space="0" w:color="auto"/>
          </w:divBdr>
        </w:div>
        <w:div w:id="1660421375">
          <w:marLeft w:val="640"/>
          <w:marRight w:val="0"/>
          <w:marTop w:val="0"/>
          <w:marBottom w:val="0"/>
          <w:divBdr>
            <w:top w:val="none" w:sz="0" w:space="0" w:color="auto"/>
            <w:left w:val="none" w:sz="0" w:space="0" w:color="auto"/>
            <w:bottom w:val="none" w:sz="0" w:space="0" w:color="auto"/>
            <w:right w:val="none" w:sz="0" w:space="0" w:color="auto"/>
          </w:divBdr>
        </w:div>
        <w:div w:id="582183748">
          <w:marLeft w:val="640"/>
          <w:marRight w:val="0"/>
          <w:marTop w:val="0"/>
          <w:marBottom w:val="0"/>
          <w:divBdr>
            <w:top w:val="none" w:sz="0" w:space="0" w:color="auto"/>
            <w:left w:val="none" w:sz="0" w:space="0" w:color="auto"/>
            <w:bottom w:val="none" w:sz="0" w:space="0" w:color="auto"/>
            <w:right w:val="none" w:sz="0" w:space="0" w:color="auto"/>
          </w:divBdr>
        </w:div>
        <w:div w:id="1051734994">
          <w:marLeft w:val="640"/>
          <w:marRight w:val="0"/>
          <w:marTop w:val="0"/>
          <w:marBottom w:val="0"/>
          <w:divBdr>
            <w:top w:val="none" w:sz="0" w:space="0" w:color="auto"/>
            <w:left w:val="none" w:sz="0" w:space="0" w:color="auto"/>
            <w:bottom w:val="none" w:sz="0" w:space="0" w:color="auto"/>
            <w:right w:val="none" w:sz="0" w:space="0" w:color="auto"/>
          </w:divBdr>
        </w:div>
        <w:div w:id="488256546">
          <w:marLeft w:val="640"/>
          <w:marRight w:val="0"/>
          <w:marTop w:val="0"/>
          <w:marBottom w:val="0"/>
          <w:divBdr>
            <w:top w:val="none" w:sz="0" w:space="0" w:color="auto"/>
            <w:left w:val="none" w:sz="0" w:space="0" w:color="auto"/>
            <w:bottom w:val="none" w:sz="0" w:space="0" w:color="auto"/>
            <w:right w:val="none" w:sz="0" w:space="0" w:color="auto"/>
          </w:divBdr>
        </w:div>
        <w:div w:id="418915726">
          <w:marLeft w:val="640"/>
          <w:marRight w:val="0"/>
          <w:marTop w:val="0"/>
          <w:marBottom w:val="0"/>
          <w:divBdr>
            <w:top w:val="none" w:sz="0" w:space="0" w:color="auto"/>
            <w:left w:val="none" w:sz="0" w:space="0" w:color="auto"/>
            <w:bottom w:val="none" w:sz="0" w:space="0" w:color="auto"/>
            <w:right w:val="none" w:sz="0" w:space="0" w:color="auto"/>
          </w:divBdr>
        </w:div>
        <w:div w:id="1432512899">
          <w:marLeft w:val="640"/>
          <w:marRight w:val="0"/>
          <w:marTop w:val="0"/>
          <w:marBottom w:val="0"/>
          <w:divBdr>
            <w:top w:val="none" w:sz="0" w:space="0" w:color="auto"/>
            <w:left w:val="none" w:sz="0" w:space="0" w:color="auto"/>
            <w:bottom w:val="none" w:sz="0" w:space="0" w:color="auto"/>
            <w:right w:val="none" w:sz="0" w:space="0" w:color="auto"/>
          </w:divBdr>
        </w:div>
        <w:div w:id="1917933684">
          <w:marLeft w:val="640"/>
          <w:marRight w:val="0"/>
          <w:marTop w:val="0"/>
          <w:marBottom w:val="0"/>
          <w:divBdr>
            <w:top w:val="none" w:sz="0" w:space="0" w:color="auto"/>
            <w:left w:val="none" w:sz="0" w:space="0" w:color="auto"/>
            <w:bottom w:val="none" w:sz="0" w:space="0" w:color="auto"/>
            <w:right w:val="none" w:sz="0" w:space="0" w:color="auto"/>
          </w:divBdr>
        </w:div>
        <w:div w:id="2001695605">
          <w:marLeft w:val="640"/>
          <w:marRight w:val="0"/>
          <w:marTop w:val="0"/>
          <w:marBottom w:val="0"/>
          <w:divBdr>
            <w:top w:val="none" w:sz="0" w:space="0" w:color="auto"/>
            <w:left w:val="none" w:sz="0" w:space="0" w:color="auto"/>
            <w:bottom w:val="none" w:sz="0" w:space="0" w:color="auto"/>
            <w:right w:val="none" w:sz="0" w:space="0" w:color="auto"/>
          </w:divBdr>
        </w:div>
        <w:div w:id="2072194602">
          <w:marLeft w:val="640"/>
          <w:marRight w:val="0"/>
          <w:marTop w:val="0"/>
          <w:marBottom w:val="0"/>
          <w:divBdr>
            <w:top w:val="none" w:sz="0" w:space="0" w:color="auto"/>
            <w:left w:val="none" w:sz="0" w:space="0" w:color="auto"/>
            <w:bottom w:val="none" w:sz="0" w:space="0" w:color="auto"/>
            <w:right w:val="none" w:sz="0" w:space="0" w:color="auto"/>
          </w:divBdr>
        </w:div>
        <w:div w:id="522934931">
          <w:marLeft w:val="640"/>
          <w:marRight w:val="0"/>
          <w:marTop w:val="0"/>
          <w:marBottom w:val="0"/>
          <w:divBdr>
            <w:top w:val="none" w:sz="0" w:space="0" w:color="auto"/>
            <w:left w:val="none" w:sz="0" w:space="0" w:color="auto"/>
            <w:bottom w:val="none" w:sz="0" w:space="0" w:color="auto"/>
            <w:right w:val="none" w:sz="0" w:space="0" w:color="auto"/>
          </w:divBdr>
        </w:div>
        <w:div w:id="1863283220">
          <w:marLeft w:val="640"/>
          <w:marRight w:val="0"/>
          <w:marTop w:val="0"/>
          <w:marBottom w:val="0"/>
          <w:divBdr>
            <w:top w:val="none" w:sz="0" w:space="0" w:color="auto"/>
            <w:left w:val="none" w:sz="0" w:space="0" w:color="auto"/>
            <w:bottom w:val="none" w:sz="0" w:space="0" w:color="auto"/>
            <w:right w:val="none" w:sz="0" w:space="0" w:color="auto"/>
          </w:divBdr>
        </w:div>
        <w:div w:id="409232122">
          <w:marLeft w:val="640"/>
          <w:marRight w:val="0"/>
          <w:marTop w:val="0"/>
          <w:marBottom w:val="0"/>
          <w:divBdr>
            <w:top w:val="none" w:sz="0" w:space="0" w:color="auto"/>
            <w:left w:val="none" w:sz="0" w:space="0" w:color="auto"/>
            <w:bottom w:val="none" w:sz="0" w:space="0" w:color="auto"/>
            <w:right w:val="none" w:sz="0" w:space="0" w:color="auto"/>
          </w:divBdr>
        </w:div>
        <w:div w:id="955791409">
          <w:marLeft w:val="640"/>
          <w:marRight w:val="0"/>
          <w:marTop w:val="0"/>
          <w:marBottom w:val="0"/>
          <w:divBdr>
            <w:top w:val="none" w:sz="0" w:space="0" w:color="auto"/>
            <w:left w:val="none" w:sz="0" w:space="0" w:color="auto"/>
            <w:bottom w:val="none" w:sz="0" w:space="0" w:color="auto"/>
            <w:right w:val="none" w:sz="0" w:space="0" w:color="auto"/>
          </w:divBdr>
        </w:div>
        <w:div w:id="1100490025">
          <w:marLeft w:val="640"/>
          <w:marRight w:val="0"/>
          <w:marTop w:val="0"/>
          <w:marBottom w:val="0"/>
          <w:divBdr>
            <w:top w:val="none" w:sz="0" w:space="0" w:color="auto"/>
            <w:left w:val="none" w:sz="0" w:space="0" w:color="auto"/>
            <w:bottom w:val="none" w:sz="0" w:space="0" w:color="auto"/>
            <w:right w:val="none" w:sz="0" w:space="0" w:color="auto"/>
          </w:divBdr>
        </w:div>
        <w:div w:id="751663983">
          <w:marLeft w:val="640"/>
          <w:marRight w:val="0"/>
          <w:marTop w:val="0"/>
          <w:marBottom w:val="0"/>
          <w:divBdr>
            <w:top w:val="none" w:sz="0" w:space="0" w:color="auto"/>
            <w:left w:val="none" w:sz="0" w:space="0" w:color="auto"/>
            <w:bottom w:val="none" w:sz="0" w:space="0" w:color="auto"/>
            <w:right w:val="none" w:sz="0" w:space="0" w:color="auto"/>
          </w:divBdr>
        </w:div>
        <w:div w:id="1846086625">
          <w:marLeft w:val="640"/>
          <w:marRight w:val="0"/>
          <w:marTop w:val="0"/>
          <w:marBottom w:val="0"/>
          <w:divBdr>
            <w:top w:val="none" w:sz="0" w:space="0" w:color="auto"/>
            <w:left w:val="none" w:sz="0" w:space="0" w:color="auto"/>
            <w:bottom w:val="none" w:sz="0" w:space="0" w:color="auto"/>
            <w:right w:val="none" w:sz="0" w:space="0" w:color="auto"/>
          </w:divBdr>
        </w:div>
        <w:div w:id="1005397006">
          <w:marLeft w:val="640"/>
          <w:marRight w:val="0"/>
          <w:marTop w:val="0"/>
          <w:marBottom w:val="0"/>
          <w:divBdr>
            <w:top w:val="none" w:sz="0" w:space="0" w:color="auto"/>
            <w:left w:val="none" w:sz="0" w:space="0" w:color="auto"/>
            <w:bottom w:val="none" w:sz="0" w:space="0" w:color="auto"/>
            <w:right w:val="none" w:sz="0" w:space="0" w:color="auto"/>
          </w:divBdr>
        </w:div>
        <w:div w:id="903299428">
          <w:marLeft w:val="640"/>
          <w:marRight w:val="0"/>
          <w:marTop w:val="0"/>
          <w:marBottom w:val="0"/>
          <w:divBdr>
            <w:top w:val="none" w:sz="0" w:space="0" w:color="auto"/>
            <w:left w:val="none" w:sz="0" w:space="0" w:color="auto"/>
            <w:bottom w:val="none" w:sz="0" w:space="0" w:color="auto"/>
            <w:right w:val="none" w:sz="0" w:space="0" w:color="auto"/>
          </w:divBdr>
        </w:div>
      </w:divsChild>
    </w:div>
    <w:div w:id="1174031856">
      <w:bodyDiv w:val="1"/>
      <w:marLeft w:val="0"/>
      <w:marRight w:val="0"/>
      <w:marTop w:val="0"/>
      <w:marBottom w:val="0"/>
      <w:divBdr>
        <w:top w:val="none" w:sz="0" w:space="0" w:color="auto"/>
        <w:left w:val="none" w:sz="0" w:space="0" w:color="auto"/>
        <w:bottom w:val="none" w:sz="0" w:space="0" w:color="auto"/>
        <w:right w:val="none" w:sz="0" w:space="0" w:color="auto"/>
      </w:divBdr>
      <w:divsChild>
        <w:div w:id="695816657">
          <w:marLeft w:val="640"/>
          <w:marRight w:val="0"/>
          <w:marTop w:val="0"/>
          <w:marBottom w:val="0"/>
          <w:divBdr>
            <w:top w:val="none" w:sz="0" w:space="0" w:color="auto"/>
            <w:left w:val="none" w:sz="0" w:space="0" w:color="auto"/>
            <w:bottom w:val="none" w:sz="0" w:space="0" w:color="auto"/>
            <w:right w:val="none" w:sz="0" w:space="0" w:color="auto"/>
          </w:divBdr>
        </w:div>
        <w:div w:id="1544488763">
          <w:marLeft w:val="640"/>
          <w:marRight w:val="0"/>
          <w:marTop w:val="0"/>
          <w:marBottom w:val="0"/>
          <w:divBdr>
            <w:top w:val="none" w:sz="0" w:space="0" w:color="auto"/>
            <w:left w:val="none" w:sz="0" w:space="0" w:color="auto"/>
            <w:bottom w:val="none" w:sz="0" w:space="0" w:color="auto"/>
            <w:right w:val="none" w:sz="0" w:space="0" w:color="auto"/>
          </w:divBdr>
        </w:div>
        <w:div w:id="1780296433">
          <w:marLeft w:val="640"/>
          <w:marRight w:val="0"/>
          <w:marTop w:val="0"/>
          <w:marBottom w:val="0"/>
          <w:divBdr>
            <w:top w:val="none" w:sz="0" w:space="0" w:color="auto"/>
            <w:left w:val="none" w:sz="0" w:space="0" w:color="auto"/>
            <w:bottom w:val="none" w:sz="0" w:space="0" w:color="auto"/>
            <w:right w:val="none" w:sz="0" w:space="0" w:color="auto"/>
          </w:divBdr>
        </w:div>
        <w:div w:id="2007396331">
          <w:marLeft w:val="640"/>
          <w:marRight w:val="0"/>
          <w:marTop w:val="0"/>
          <w:marBottom w:val="0"/>
          <w:divBdr>
            <w:top w:val="none" w:sz="0" w:space="0" w:color="auto"/>
            <w:left w:val="none" w:sz="0" w:space="0" w:color="auto"/>
            <w:bottom w:val="none" w:sz="0" w:space="0" w:color="auto"/>
            <w:right w:val="none" w:sz="0" w:space="0" w:color="auto"/>
          </w:divBdr>
        </w:div>
        <w:div w:id="708575584">
          <w:marLeft w:val="640"/>
          <w:marRight w:val="0"/>
          <w:marTop w:val="0"/>
          <w:marBottom w:val="0"/>
          <w:divBdr>
            <w:top w:val="none" w:sz="0" w:space="0" w:color="auto"/>
            <w:left w:val="none" w:sz="0" w:space="0" w:color="auto"/>
            <w:bottom w:val="none" w:sz="0" w:space="0" w:color="auto"/>
            <w:right w:val="none" w:sz="0" w:space="0" w:color="auto"/>
          </w:divBdr>
        </w:div>
        <w:div w:id="1173833067">
          <w:marLeft w:val="640"/>
          <w:marRight w:val="0"/>
          <w:marTop w:val="0"/>
          <w:marBottom w:val="0"/>
          <w:divBdr>
            <w:top w:val="none" w:sz="0" w:space="0" w:color="auto"/>
            <w:left w:val="none" w:sz="0" w:space="0" w:color="auto"/>
            <w:bottom w:val="none" w:sz="0" w:space="0" w:color="auto"/>
            <w:right w:val="none" w:sz="0" w:space="0" w:color="auto"/>
          </w:divBdr>
        </w:div>
        <w:div w:id="1180850341">
          <w:marLeft w:val="640"/>
          <w:marRight w:val="0"/>
          <w:marTop w:val="0"/>
          <w:marBottom w:val="0"/>
          <w:divBdr>
            <w:top w:val="none" w:sz="0" w:space="0" w:color="auto"/>
            <w:left w:val="none" w:sz="0" w:space="0" w:color="auto"/>
            <w:bottom w:val="none" w:sz="0" w:space="0" w:color="auto"/>
            <w:right w:val="none" w:sz="0" w:space="0" w:color="auto"/>
          </w:divBdr>
        </w:div>
        <w:div w:id="1114397141">
          <w:marLeft w:val="640"/>
          <w:marRight w:val="0"/>
          <w:marTop w:val="0"/>
          <w:marBottom w:val="0"/>
          <w:divBdr>
            <w:top w:val="none" w:sz="0" w:space="0" w:color="auto"/>
            <w:left w:val="none" w:sz="0" w:space="0" w:color="auto"/>
            <w:bottom w:val="none" w:sz="0" w:space="0" w:color="auto"/>
            <w:right w:val="none" w:sz="0" w:space="0" w:color="auto"/>
          </w:divBdr>
        </w:div>
        <w:div w:id="1975862923">
          <w:marLeft w:val="640"/>
          <w:marRight w:val="0"/>
          <w:marTop w:val="0"/>
          <w:marBottom w:val="0"/>
          <w:divBdr>
            <w:top w:val="none" w:sz="0" w:space="0" w:color="auto"/>
            <w:left w:val="none" w:sz="0" w:space="0" w:color="auto"/>
            <w:bottom w:val="none" w:sz="0" w:space="0" w:color="auto"/>
            <w:right w:val="none" w:sz="0" w:space="0" w:color="auto"/>
          </w:divBdr>
        </w:div>
        <w:div w:id="1450467462">
          <w:marLeft w:val="640"/>
          <w:marRight w:val="0"/>
          <w:marTop w:val="0"/>
          <w:marBottom w:val="0"/>
          <w:divBdr>
            <w:top w:val="none" w:sz="0" w:space="0" w:color="auto"/>
            <w:left w:val="none" w:sz="0" w:space="0" w:color="auto"/>
            <w:bottom w:val="none" w:sz="0" w:space="0" w:color="auto"/>
            <w:right w:val="none" w:sz="0" w:space="0" w:color="auto"/>
          </w:divBdr>
        </w:div>
        <w:div w:id="483199876">
          <w:marLeft w:val="640"/>
          <w:marRight w:val="0"/>
          <w:marTop w:val="0"/>
          <w:marBottom w:val="0"/>
          <w:divBdr>
            <w:top w:val="none" w:sz="0" w:space="0" w:color="auto"/>
            <w:left w:val="none" w:sz="0" w:space="0" w:color="auto"/>
            <w:bottom w:val="none" w:sz="0" w:space="0" w:color="auto"/>
            <w:right w:val="none" w:sz="0" w:space="0" w:color="auto"/>
          </w:divBdr>
        </w:div>
        <w:div w:id="1414468704">
          <w:marLeft w:val="640"/>
          <w:marRight w:val="0"/>
          <w:marTop w:val="0"/>
          <w:marBottom w:val="0"/>
          <w:divBdr>
            <w:top w:val="none" w:sz="0" w:space="0" w:color="auto"/>
            <w:left w:val="none" w:sz="0" w:space="0" w:color="auto"/>
            <w:bottom w:val="none" w:sz="0" w:space="0" w:color="auto"/>
            <w:right w:val="none" w:sz="0" w:space="0" w:color="auto"/>
          </w:divBdr>
        </w:div>
        <w:div w:id="1154026748">
          <w:marLeft w:val="640"/>
          <w:marRight w:val="0"/>
          <w:marTop w:val="0"/>
          <w:marBottom w:val="0"/>
          <w:divBdr>
            <w:top w:val="none" w:sz="0" w:space="0" w:color="auto"/>
            <w:left w:val="none" w:sz="0" w:space="0" w:color="auto"/>
            <w:bottom w:val="none" w:sz="0" w:space="0" w:color="auto"/>
            <w:right w:val="none" w:sz="0" w:space="0" w:color="auto"/>
          </w:divBdr>
        </w:div>
        <w:div w:id="1011028833">
          <w:marLeft w:val="640"/>
          <w:marRight w:val="0"/>
          <w:marTop w:val="0"/>
          <w:marBottom w:val="0"/>
          <w:divBdr>
            <w:top w:val="none" w:sz="0" w:space="0" w:color="auto"/>
            <w:left w:val="none" w:sz="0" w:space="0" w:color="auto"/>
            <w:bottom w:val="none" w:sz="0" w:space="0" w:color="auto"/>
            <w:right w:val="none" w:sz="0" w:space="0" w:color="auto"/>
          </w:divBdr>
        </w:div>
        <w:div w:id="66926102">
          <w:marLeft w:val="640"/>
          <w:marRight w:val="0"/>
          <w:marTop w:val="0"/>
          <w:marBottom w:val="0"/>
          <w:divBdr>
            <w:top w:val="none" w:sz="0" w:space="0" w:color="auto"/>
            <w:left w:val="none" w:sz="0" w:space="0" w:color="auto"/>
            <w:bottom w:val="none" w:sz="0" w:space="0" w:color="auto"/>
            <w:right w:val="none" w:sz="0" w:space="0" w:color="auto"/>
          </w:divBdr>
        </w:div>
        <w:div w:id="131408126">
          <w:marLeft w:val="640"/>
          <w:marRight w:val="0"/>
          <w:marTop w:val="0"/>
          <w:marBottom w:val="0"/>
          <w:divBdr>
            <w:top w:val="none" w:sz="0" w:space="0" w:color="auto"/>
            <w:left w:val="none" w:sz="0" w:space="0" w:color="auto"/>
            <w:bottom w:val="none" w:sz="0" w:space="0" w:color="auto"/>
            <w:right w:val="none" w:sz="0" w:space="0" w:color="auto"/>
          </w:divBdr>
        </w:div>
        <w:div w:id="1297180847">
          <w:marLeft w:val="640"/>
          <w:marRight w:val="0"/>
          <w:marTop w:val="0"/>
          <w:marBottom w:val="0"/>
          <w:divBdr>
            <w:top w:val="none" w:sz="0" w:space="0" w:color="auto"/>
            <w:left w:val="none" w:sz="0" w:space="0" w:color="auto"/>
            <w:bottom w:val="none" w:sz="0" w:space="0" w:color="auto"/>
            <w:right w:val="none" w:sz="0" w:space="0" w:color="auto"/>
          </w:divBdr>
        </w:div>
        <w:div w:id="732117122">
          <w:marLeft w:val="640"/>
          <w:marRight w:val="0"/>
          <w:marTop w:val="0"/>
          <w:marBottom w:val="0"/>
          <w:divBdr>
            <w:top w:val="none" w:sz="0" w:space="0" w:color="auto"/>
            <w:left w:val="none" w:sz="0" w:space="0" w:color="auto"/>
            <w:bottom w:val="none" w:sz="0" w:space="0" w:color="auto"/>
            <w:right w:val="none" w:sz="0" w:space="0" w:color="auto"/>
          </w:divBdr>
        </w:div>
        <w:div w:id="1745294598">
          <w:marLeft w:val="640"/>
          <w:marRight w:val="0"/>
          <w:marTop w:val="0"/>
          <w:marBottom w:val="0"/>
          <w:divBdr>
            <w:top w:val="none" w:sz="0" w:space="0" w:color="auto"/>
            <w:left w:val="none" w:sz="0" w:space="0" w:color="auto"/>
            <w:bottom w:val="none" w:sz="0" w:space="0" w:color="auto"/>
            <w:right w:val="none" w:sz="0" w:space="0" w:color="auto"/>
          </w:divBdr>
        </w:div>
        <w:div w:id="105394250">
          <w:marLeft w:val="640"/>
          <w:marRight w:val="0"/>
          <w:marTop w:val="0"/>
          <w:marBottom w:val="0"/>
          <w:divBdr>
            <w:top w:val="none" w:sz="0" w:space="0" w:color="auto"/>
            <w:left w:val="none" w:sz="0" w:space="0" w:color="auto"/>
            <w:bottom w:val="none" w:sz="0" w:space="0" w:color="auto"/>
            <w:right w:val="none" w:sz="0" w:space="0" w:color="auto"/>
          </w:divBdr>
        </w:div>
        <w:div w:id="762921832">
          <w:marLeft w:val="640"/>
          <w:marRight w:val="0"/>
          <w:marTop w:val="0"/>
          <w:marBottom w:val="0"/>
          <w:divBdr>
            <w:top w:val="none" w:sz="0" w:space="0" w:color="auto"/>
            <w:left w:val="none" w:sz="0" w:space="0" w:color="auto"/>
            <w:bottom w:val="none" w:sz="0" w:space="0" w:color="auto"/>
            <w:right w:val="none" w:sz="0" w:space="0" w:color="auto"/>
          </w:divBdr>
        </w:div>
        <w:div w:id="279532654">
          <w:marLeft w:val="640"/>
          <w:marRight w:val="0"/>
          <w:marTop w:val="0"/>
          <w:marBottom w:val="0"/>
          <w:divBdr>
            <w:top w:val="none" w:sz="0" w:space="0" w:color="auto"/>
            <w:left w:val="none" w:sz="0" w:space="0" w:color="auto"/>
            <w:bottom w:val="none" w:sz="0" w:space="0" w:color="auto"/>
            <w:right w:val="none" w:sz="0" w:space="0" w:color="auto"/>
          </w:divBdr>
        </w:div>
        <w:div w:id="372311570">
          <w:marLeft w:val="640"/>
          <w:marRight w:val="0"/>
          <w:marTop w:val="0"/>
          <w:marBottom w:val="0"/>
          <w:divBdr>
            <w:top w:val="none" w:sz="0" w:space="0" w:color="auto"/>
            <w:left w:val="none" w:sz="0" w:space="0" w:color="auto"/>
            <w:bottom w:val="none" w:sz="0" w:space="0" w:color="auto"/>
            <w:right w:val="none" w:sz="0" w:space="0" w:color="auto"/>
          </w:divBdr>
        </w:div>
        <w:div w:id="1614247654">
          <w:marLeft w:val="640"/>
          <w:marRight w:val="0"/>
          <w:marTop w:val="0"/>
          <w:marBottom w:val="0"/>
          <w:divBdr>
            <w:top w:val="none" w:sz="0" w:space="0" w:color="auto"/>
            <w:left w:val="none" w:sz="0" w:space="0" w:color="auto"/>
            <w:bottom w:val="none" w:sz="0" w:space="0" w:color="auto"/>
            <w:right w:val="none" w:sz="0" w:space="0" w:color="auto"/>
          </w:divBdr>
        </w:div>
        <w:div w:id="1956476362">
          <w:marLeft w:val="640"/>
          <w:marRight w:val="0"/>
          <w:marTop w:val="0"/>
          <w:marBottom w:val="0"/>
          <w:divBdr>
            <w:top w:val="none" w:sz="0" w:space="0" w:color="auto"/>
            <w:left w:val="none" w:sz="0" w:space="0" w:color="auto"/>
            <w:bottom w:val="none" w:sz="0" w:space="0" w:color="auto"/>
            <w:right w:val="none" w:sz="0" w:space="0" w:color="auto"/>
          </w:divBdr>
        </w:div>
        <w:div w:id="31460173">
          <w:marLeft w:val="640"/>
          <w:marRight w:val="0"/>
          <w:marTop w:val="0"/>
          <w:marBottom w:val="0"/>
          <w:divBdr>
            <w:top w:val="none" w:sz="0" w:space="0" w:color="auto"/>
            <w:left w:val="none" w:sz="0" w:space="0" w:color="auto"/>
            <w:bottom w:val="none" w:sz="0" w:space="0" w:color="auto"/>
            <w:right w:val="none" w:sz="0" w:space="0" w:color="auto"/>
          </w:divBdr>
        </w:div>
        <w:div w:id="210313971">
          <w:marLeft w:val="640"/>
          <w:marRight w:val="0"/>
          <w:marTop w:val="0"/>
          <w:marBottom w:val="0"/>
          <w:divBdr>
            <w:top w:val="none" w:sz="0" w:space="0" w:color="auto"/>
            <w:left w:val="none" w:sz="0" w:space="0" w:color="auto"/>
            <w:bottom w:val="none" w:sz="0" w:space="0" w:color="auto"/>
            <w:right w:val="none" w:sz="0" w:space="0" w:color="auto"/>
          </w:divBdr>
        </w:div>
        <w:div w:id="1510557774">
          <w:marLeft w:val="640"/>
          <w:marRight w:val="0"/>
          <w:marTop w:val="0"/>
          <w:marBottom w:val="0"/>
          <w:divBdr>
            <w:top w:val="none" w:sz="0" w:space="0" w:color="auto"/>
            <w:left w:val="none" w:sz="0" w:space="0" w:color="auto"/>
            <w:bottom w:val="none" w:sz="0" w:space="0" w:color="auto"/>
            <w:right w:val="none" w:sz="0" w:space="0" w:color="auto"/>
          </w:divBdr>
        </w:div>
        <w:div w:id="1701392823">
          <w:marLeft w:val="640"/>
          <w:marRight w:val="0"/>
          <w:marTop w:val="0"/>
          <w:marBottom w:val="0"/>
          <w:divBdr>
            <w:top w:val="none" w:sz="0" w:space="0" w:color="auto"/>
            <w:left w:val="none" w:sz="0" w:space="0" w:color="auto"/>
            <w:bottom w:val="none" w:sz="0" w:space="0" w:color="auto"/>
            <w:right w:val="none" w:sz="0" w:space="0" w:color="auto"/>
          </w:divBdr>
        </w:div>
        <w:div w:id="1406025534">
          <w:marLeft w:val="640"/>
          <w:marRight w:val="0"/>
          <w:marTop w:val="0"/>
          <w:marBottom w:val="0"/>
          <w:divBdr>
            <w:top w:val="none" w:sz="0" w:space="0" w:color="auto"/>
            <w:left w:val="none" w:sz="0" w:space="0" w:color="auto"/>
            <w:bottom w:val="none" w:sz="0" w:space="0" w:color="auto"/>
            <w:right w:val="none" w:sz="0" w:space="0" w:color="auto"/>
          </w:divBdr>
        </w:div>
        <w:div w:id="997000655">
          <w:marLeft w:val="640"/>
          <w:marRight w:val="0"/>
          <w:marTop w:val="0"/>
          <w:marBottom w:val="0"/>
          <w:divBdr>
            <w:top w:val="none" w:sz="0" w:space="0" w:color="auto"/>
            <w:left w:val="none" w:sz="0" w:space="0" w:color="auto"/>
            <w:bottom w:val="none" w:sz="0" w:space="0" w:color="auto"/>
            <w:right w:val="none" w:sz="0" w:space="0" w:color="auto"/>
          </w:divBdr>
        </w:div>
        <w:div w:id="1720588972">
          <w:marLeft w:val="640"/>
          <w:marRight w:val="0"/>
          <w:marTop w:val="0"/>
          <w:marBottom w:val="0"/>
          <w:divBdr>
            <w:top w:val="none" w:sz="0" w:space="0" w:color="auto"/>
            <w:left w:val="none" w:sz="0" w:space="0" w:color="auto"/>
            <w:bottom w:val="none" w:sz="0" w:space="0" w:color="auto"/>
            <w:right w:val="none" w:sz="0" w:space="0" w:color="auto"/>
          </w:divBdr>
        </w:div>
        <w:div w:id="997196576">
          <w:marLeft w:val="640"/>
          <w:marRight w:val="0"/>
          <w:marTop w:val="0"/>
          <w:marBottom w:val="0"/>
          <w:divBdr>
            <w:top w:val="none" w:sz="0" w:space="0" w:color="auto"/>
            <w:left w:val="none" w:sz="0" w:space="0" w:color="auto"/>
            <w:bottom w:val="none" w:sz="0" w:space="0" w:color="auto"/>
            <w:right w:val="none" w:sz="0" w:space="0" w:color="auto"/>
          </w:divBdr>
        </w:div>
        <w:div w:id="1932153101">
          <w:marLeft w:val="640"/>
          <w:marRight w:val="0"/>
          <w:marTop w:val="0"/>
          <w:marBottom w:val="0"/>
          <w:divBdr>
            <w:top w:val="none" w:sz="0" w:space="0" w:color="auto"/>
            <w:left w:val="none" w:sz="0" w:space="0" w:color="auto"/>
            <w:bottom w:val="none" w:sz="0" w:space="0" w:color="auto"/>
            <w:right w:val="none" w:sz="0" w:space="0" w:color="auto"/>
          </w:divBdr>
        </w:div>
        <w:div w:id="2081128056">
          <w:marLeft w:val="640"/>
          <w:marRight w:val="0"/>
          <w:marTop w:val="0"/>
          <w:marBottom w:val="0"/>
          <w:divBdr>
            <w:top w:val="none" w:sz="0" w:space="0" w:color="auto"/>
            <w:left w:val="none" w:sz="0" w:space="0" w:color="auto"/>
            <w:bottom w:val="none" w:sz="0" w:space="0" w:color="auto"/>
            <w:right w:val="none" w:sz="0" w:space="0" w:color="auto"/>
          </w:divBdr>
        </w:div>
        <w:div w:id="1677075408">
          <w:marLeft w:val="640"/>
          <w:marRight w:val="0"/>
          <w:marTop w:val="0"/>
          <w:marBottom w:val="0"/>
          <w:divBdr>
            <w:top w:val="none" w:sz="0" w:space="0" w:color="auto"/>
            <w:left w:val="none" w:sz="0" w:space="0" w:color="auto"/>
            <w:bottom w:val="none" w:sz="0" w:space="0" w:color="auto"/>
            <w:right w:val="none" w:sz="0" w:space="0" w:color="auto"/>
          </w:divBdr>
        </w:div>
        <w:div w:id="2085881414">
          <w:marLeft w:val="640"/>
          <w:marRight w:val="0"/>
          <w:marTop w:val="0"/>
          <w:marBottom w:val="0"/>
          <w:divBdr>
            <w:top w:val="none" w:sz="0" w:space="0" w:color="auto"/>
            <w:left w:val="none" w:sz="0" w:space="0" w:color="auto"/>
            <w:bottom w:val="none" w:sz="0" w:space="0" w:color="auto"/>
            <w:right w:val="none" w:sz="0" w:space="0" w:color="auto"/>
          </w:divBdr>
        </w:div>
        <w:div w:id="1066102358">
          <w:marLeft w:val="640"/>
          <w:marRight w:val="0"/>
          <w:marTop w:val="0"/>
          <w:marBottom w:val="0"/>
          <w:divBdr>
            <w:top w:val="none" w:sz="0" w:space="0" w:color="auto"/>
            <w:left w:val="none" w:sz="0" w:space="0" w:color="auto"/>
            <w:bottom w:val="none" w:sz="0" w:space="0" w:color="auto"/>
            <w:right w:val="none" w:sz="0" w:space="0" w:color="auto"/>
          </w:divBdr>
        </w:div>
        <w:div w:id="1938294829">
          <w:marLeft w:val="640"/>
          <w:marRight w:val="0"/>
          <w:marTop w:val="0"/>
          <w:marBottom w:val="0"/>
          <w:divBdr>
            <w:top w:val="none" w:sz="0" w:space="0" w:color="auto"/>
            <w:left w:val="none" w:sz="0" w:space="0" w:color="auto"/>
            <w:bottom w:val="none" w:sz="0" w:space="0" w:color="auto"/>
            <w:right w:val="none" w:sz="0" w:space="0" w:color="auto"/>
          </w:divBdr>
        </w:div>
        <w:div w:id="511920120">
          <w:marLeft w:val="640"/>
          <w:marRight w:val="0"/>
          <w:marTop w:val="0"/>
          <w:marBottom w:val="0"/>
          <w:divBdr>
            <w:top w:val="none" w:sz="0" w:space="0" w:color="auto"/>
            <w:left w:val="none" w:sz="0" w:space="0" w:color="auto"/>
            <w:bottom w:val="none" w:sz="0" w:space="0" w:color="auto"/>
            <w:right w:val="none" w:sz="0" w:space="0" w:color="auto"/>
          </w:divBdr>
        </w:div>
        <w:div w:id="140587450">
          <w:marLeft w:val="640"/>
          <w:marRight w:val="0"/>
          <w:marTop w:val="0"/>
          <w:marBottom w:val="0"/>
          <w:divBdr>
            <w:top w:val="none" w:sz="0" w:space="0" w:color="auto"/>
            <w:left w:val="none" w:sz="0" w:space="0" w:color="auto"/>
            <w:bottom w:val="none" w:sz="0" w:space="0" w:color="auto"/>
            <w:right w:val="none" w:sz="0" w:space="0" w:color="auto"/>
          </w:divBdr>
        </w:div>
      </w:divsChild>
    </w:div>
    <w:div w:id="1175803967">
      <w:bodyDiv w:val="1"/>
      <w:marLeft w:val="0"/>
      <w:marRight w:val="0"/>
      <w:marTop w:val="0"/>
      <w:marBottom w:val="0"/>
      <w:divBdr>
        <w:top w:val="none" w:sz="0" w:space="0" w:color="auto"/>
        <w:left w:val="none" w:sz="0" w:space="0" w:color="auto"/>
        <w:bottom w:val="none" w:sz="0" w:space="0" w:color="auto"/>
        <w:right w:val="none" w:sz="0" w:space="0" w:color="auto"/>
      </w:divBdr>
      <w:divsChild>
        <w:div w:id="1941058160">
          <w:marLeft w:val="640"/>
          <w:marRight w:val="0"/>
          <w:marTop w:val="0"/>
          <w:marBottom w:val="0"/>
          <w:divBdr>
            <w:top w:val="none" w:sz="0" w:space="0" w:color="auto"/>
            <w:left w:val="none" w:sz="0" w:space="0" w:color="auto"/>
            <w:bottom w:val="none" w:sz="0" w:space="0" w:color="auto"/>
            <w:right w:val="none" w:sz="0" w:space="0" w:color="auto"/>
          </w:divBdr>
        </w:div>
        <w:div w:id="192117699">
          <w:marLeft w:val="640"/>
          <w:marRight w:val="0"/>
          <w:marTop w:val="0"/>
          <w:marBottom w:val="0"/>
          <w:divBdr>
            <w:top w:val="none" w:sz="0" w:space="0" w:color="auto"/>
            <w:left w:val="none" w:sz="0" w:space="0" w:color="auto"/>
            <w:bottom w:val="none" w:sz="0" w:space="0" w:color="auto"/>
            <w:right w:val="none" w:sz="0" w:space="0" w:color="auto"/>
          </w:divBdr>
        </w:div>
        <w:div w:id="266931282">
          <w:marLeft w:val="640"/>
          <w:marRight w:val="0"/>
          <w:marTop w:val="0"/>
          <w:marBottom w:val="0"/>
          <w:divBdr>
            <w:top w:val="none" w:sz="0" w:space="0" w:color="auto"/>
            <w:left w:val="none" w:sz="0" w:space="0" w:color="auto"/>
            <w:bottom w:val="none" w:sz="0" w:space="0" w:color="auto"/>
            <w:right w:val="none" w:sz="0" w:space="0" w:color="auto"/>
          </w:divBdr>
        </w:div>
        <w:div w:id="919098573">
          <w:marLeft w:val="640"/>
          <w:marRight w:val="0"/>
          <w:marTop w:val="0"/>
          <w:marBottom w:val="0"/>
          <w:divBdr>
            <w:top w:val="none" w:sz="0" w:space="0" w:color="auto"/>
            <w:left w:val="none" w:sz="0" w:space="0" w:color="auto"/>
            <w:bottom w:val="none" w:sz="0" w:space="0" w:color="auto"/>
            <w:right w:val="none" w:sz="0" w:space="0" w:color="auto"/>
          </w:divBdr>
        </w:div>
        <w:div w:id="1691569627">
          <w:marLeft w:val="640"/>
          <w:marRight w:val="0"/>
          <w:marTop w:val="0"/>
          <w:marBottom w:val="0"/>
          <w:divBdr>
            <w:top w:val="none" w:sz="0" w:space="0" w:color="auto"/>
            <w:left w:val="none" w:sz="0" w:space="0" w:color="auto"/>
            <w:bottom w:val="none" w:sz="0" w:space="0" w:color="auto"/>
            <w:right w:val="none" w:sz="0" w:space="0" w:color="auto"/>
          </w:divBdr>
        </w:div>
        <w:div w:id="1921870275">
          <w:marLeft w:val="640"/>
          <w:marRight w:val="0"/>
          <w:marTop w:val="0"/>
          <w:marBottom w:val="0"/>
          <w:divBdr>
            <w:top w:val="none" w:sz="0" w:space="0" w:color="auto"/>
            <w:left w:val="none" w:sz="0" w:space="0" w:color="auto"/>
            <w:bottom w:val="none" w:sz="0" w:space="0" w:color="auto"/>
            <w:right w:val="none" w:sz="0" w:space="0" w:color="auto"/>
          </w:divBdr>
        </w:div>
        <w:div w:id="349841982">
          <w:marLeft w:val="640"/>
          <w:marRight w:val="0"/>
          <w:marTop w:val="0"/>
          <w:marBottom w:val="0"/>
          <w:divBdr>
            <w:top w:val="none" w:sz="0" w:space="0" w:color="auto"/>
            <w:left w:val="none" w:sz="0" w:space="0" w:color="auto"/>
            <w:bottom w:val="none" w:sz="0" w:space="0" w:color="auto"/>
            <w:right w:val="none" w:sz="0" w:space="0" w:color="auto"/>
          </w:divBdr>
        </w:div>
        <w:div w:id="341470712">
          <w:marLeft w:val="640"/>
          <w:marRight w:val="0"/>
          <w:marTop w:val="0"/>
          <w:marBottom w:val="0"/>
          <w:divBdr>
            <w:top w:val="none" w:sz="0" w:space="0" w:color="auto"/>
            <w:left w:val="none" w:sz="0" w:space="0" w:color="auto"/>
            <w:bottom w:val="none" w:sz="0" w:space="0" w:color="auto"/>
            <w:right w:val="none" w:sz="0" w:space="0" w:color="auto"/>
          </w:divBdr>
        </w:div>
        <w:div w:id="1686244885">
          <w:marLeft w:val="640"/>
          <w:marRight w:val="0"/>
          <w:marTop w:val="0"/>
          <w:marBottom w:val="0"/>
          <w:divBdr>
            <w:top w:val="none" w:sz="0" w:space="0" w:color="auto"/>
            <w:left w:val="none" w:sz="0" w:space="0" w:color="auto"/>
            <w:bottom w:val="none" w:sz="0" w:space="0" w:color="auto"/>
            <w:right w:val="none" w:sz="0" w:space="0" w:color="auto"/>
          </w:divBdr>
        </w:div>
        <w:div w:id="1361473310">
          <w:marLeft w:val="640"/>
          <w:marRight w:val="0"/>
          <w:marTop w:val="0"/>
          <w:marBottom w:val="0"/>
          <w:divBdr>
            <w:top w:val="none" w:sz="0" w:space="0" w:color="auto"/>
            <w:left w:val="none" w:sz="0" w:space="0" w:color="auto"/>
            <w:bottom w:val="none" w:sz="0" w:space="0" w:color="auto"/>
            <w:right w:val="none" w:sz="0" w:space="0" w:color="auto"/>
          </w:divBdr>
        </w:div>
        <w:div w:id="227963627">
          <w:marLeft w:val="640"/>
          <w:marRight w:val="0"/>
          <w:marTop w:val="0"/>
          <w:marBottom w:val="0"/>
          <w:divBdr>
            <w:top w:val="none" w:sz="0" w:space="0" w:color="auto"/>
            <w:left w:val="none" w:sz="0" w:space="0" w:color="auto"/>
            <w:bottom w:val="none" w:sz="0" w:space="0" w:color="auto"/>
            <w:right w:val="none" w:sz="0" w:space="0" w:color="auto"/>
          </w:divBdr>
        </w:div>
        <w:div w:id="1438677894">
          <w:marLeft w:val="640"/>
          <w:marRight w:val="0"/>
          <w:marTop w:val="0"/>
          <w:marBottom w:val="0"/>
          <w:divBdr>
            <w:top w:val="none" w:sz="0" w:space="0" w:color="auto"/>
            <w:left w:val="none" w:sz="0" w:space="0" w:color="auto"/>
            <w:bottom w:val="none" w:sz="0" w:space="0" w:color="auto"/>
            <w:right w:val="none" w:sz="0" w:space="0" w:color="auto"/>
          </w:divBdr>
        </w:div>
        <w:div w:id="2096241098">
          <w:marLeft w:val="640"/>
          <w:marRight w:val="0"/>
          <w:marTop w:val="0"/>
          <w:marBottom w:val="0"/>
          <w:divBdr>
            <w:top w:val="none" w:sz="0" w:space="0" w:color="auto"/>
            <w:left w:val="none" w:sz="0" w:space="0" w:color="auto"/>
            <w:bottom w:val="none" w:sz="0" w:space="0" w:color="auto"/>
            <w:right w:val="none" w:sz="0" w:space="0" w:color="auto"/>
          </w:divBdr>
        </w:div>
        <w:div w:id="1685744621">
          <w:marLeft w:val="640"/>
          <w:marRight w:val="0"/>
          <w:marTop w:val="0"/>
          <w:marBottom w:val="0"/>
          <w:divBdr>
            <w:top w:val="none" w:sz="0" w:space="0" w:color="auto"/>
            <w:left w:val="none" w:sz="0" w:space="0" w:color="auto"/>
            <w:bottom w:val="none" w:sz="0" w:space="0" w:color="auto"/>
            <w:right w:val="none" w:sz="0" w:space="0" w:color="auto"/>
          </w:divBdr>
        </w:div>
        <w:div w:id="479923684">
          <w:marLeft w:val="640"/>
          <w:marRight w:val="0"/>
          <w:marTop w:val="0"/>
          <w:marBottom w:val="0"/>
          <w:divBdr>
            <w:top w:val="none" w:sz="0" w:space="0" w:color="auto"/>
            <w:left w:val="none" w:sz="0" w:space="0" w:color="auto"/>
            <w:bottom w:val="none" w:sz="0" w:space="0" w:color="auto"/>
            <w:right w:val="none" w:sz="0" w:space="0" w:color="auto"/>
          </w:divBdr>
        </w:div>
        <w:div w:id="1622762319">
          <w:marLeft w:val="640"/>
          <w:marRight w:val="0"/>
          <w:marTop w:val="0"/>
          <w:marBottom w:val="0"/>
          <w:divBdr>
            <w:top w:val="none" w:sz="0" w:space="0" w:color="auto"/>
            <w:left w:val="none" w:sz="0" w:space="0" w:color="auto"/>
            <w:bottom w:val="none" w:sz="0" w:space="0" w:color="auto"/>
            <w:right w:val="none" w:sz="0" w:space="0" w:color="auto"/>
          </w:divBdr>
        </w:div>
        <w:div w:id="1792699123">
          <w:marLeft w:val="640"/>
          <w:marRight w:val="0"/>
          <w:marTop w:val="0"/>
          <w:marBottom w:val="0"/>
          <w:divBdr>
            <w:top w:val="none" w:sz="0" w:space="0" w:color="auto"/>
            <w:left w:val="none" w:sz="0" w:space="0" w:color="auto"/>
            <w:bottom w:val="none" w:sz="0" w:space="0" w:color="auto"/>
            <w:right w:val="none" w:sz="0" w:space="0" w:color="auto"/>
          </w:divBdr>
        </w:div>
        <w:div w:id="181552928">
          <w:marLeft w:val="640"/>
          <w:marRight w:val="0"/>
          <w:marTop w:val="0"/>
          <w:marBottom w:val="0"/>
          <w:divBdr>
            <w:top w:val="none" w:sz="0" w:space="0" w:color="auto"/>
            <w:left w:val="none" w:sz="0" w:space="0" w:color="auto"/>
            <w:bottom w:val="none" w:sz="0" w:space="0" w:color="auto"/>
            <w:right w:val="none" w:sz="0" w:space="0" w:color="auto"/>
          </w:divBdr>
        </w:div>
        <w:div w:id="848329367">
          <w:marLeft w:val="640"/>
          <w:marRight w:val="0"/>
          <w:marTop w:val="0"/>
          <w:marBottom w:val="0"/>
          <w:divBdr>
            <w:top w:val="none" w:sz="0" w:space="0" w:color="auto"/>
            <w:left w:val="none" w:sz="0" w:space="0" w:color="auto"/>
            <w:bottom w:val="none" w:sz="0" w:space="0" w:color="auto"/>
            <w:right w:val="none" w:sz="0" w:space="0" w:color="auto"/>
          </w:divBdr>
        </w:div>
        <w:div w:id="678655472">
          <w:marLeft w:val="640"/>
          <w:marRight w:val="0"/>
          <w:marTop w:val="0"/>
          <w:marBottom w:val="0"/>
          <w:divBdr>
            <w:top w:val="none" w:sz="0" w:space="0" w:color="auto"/>
            <w:left w:val="none" w:sz="0" w:space="0" w:color="auto"/>
            <w:bottom w:val="none" w:sz="0" w:space="0" w:color="auto"/>
            <w:right w:val="none" w:sz="0" w:space="0" w:color="auto"/>
          </w:divBdr>
        </w:div>
        <w:div w:id="683478765">
          <w:marLeft w:val="640"/>
          <w:marRight w:val="0"/>
          <w:marTop w:val="0"/>
          <w:marBottom w:val="0"/>
          <w:divBdr>
            <w:top w:val="none" w:sz="0" w:space="0" w:color="auto"/>
            <w:left w:val="none" w:sz="0" w:space="0" w:color="auto"/>
            <w:bottom w:val="none" w:sz="0" w:space="0" w:color="auto"/>
            <w:right w:val="none" w:sz="0" w:space="0" w:color="auto"/>
          </w:divBdr>
        </w:div>
        <w:div w:id="393436649">
          <w:marLeft w:val="640"/>
          <w:marRight w:val="0"/>
          <w:marTop w:val="0"/>
          <w:marBottom w:val="0"/>
          <w:divBdr>
            <w:top w:val="none" w:sz="0" w:space="0" w:color="auto"/>
            <w:left w:val="none" w:sz="0" w:space="0" w:color="auto"/>
            <w:bottom w:val="none" w:sz="0" w:space="0" w:color="auto"/>
            <w:right w:val="none" w:sz="0" w:space="0" w:color="auto"/>
          </w:divBdr>
        </w:div>
        <w:div w:id="1640067125">
          <w:marLeft w:val="640"/>
          <w:marRight w:val="0"/>
          <w:marTop w:val="0"/>
          <w:marBottom w:val="0"/>
          <w:divBdr>
            <w:top w:val="none" w:sz="0" w:space="0" w:color="auto"/>
            <w:left w:val="none" w:sz="0" w:space="0" w:color="auto"/>
            <w:bottom w:val="none" w:sz="0" w:space="0" w:color="auto"/>
            <w:right w:val="none" w:sz="0" w:space="0" w:color="auto"/>
          </w:divBdr>
        </w:div>
        <w:div w:id="1253128151">
          <w:marLeft w:val="640"/>
          <w:marRight w:val="0"/>
          <w:marTop w:val="0"/>
          <w:marBottom w:val="0"/>
          <w:divBdr>
            <w:top w:val="none" w:sz="0" w:space="0" w:color="auto"/>
            <w:left w:val="none" w:sz="0" w:space="0" w:color="auto"/>
            <w:bottom w:val="none" w:sz="0" w:space="0" w:color="auto"/>
            <w:right w:val="none" w:sz="0" w:space="0" w:color="auto"/>
          </w:divBdr>
        </w:div>
        <w:div w:id="1334526773">
          <w:marLeft w:val="640"/>
          <w:marRight w:val="0"/>
          <w:marTop w:val="0"/>
          <w:marBottom w:val="0"/>
          <w:divBdr>
            <w:top w:val="none" w:sz="0" w:space="0" w:color="auto"/>
            <w:left w:val="none" w:sz="0" w:space="0" w:color="auto"/>
            <w:bottom w:val="none" w:sz="0" w:space="0" w:color="auto"/>
            <w:right w:val="none" w:sz="0" w:space="0" w:color="auto"/>
          </w:divBdr>
        </w:div>
        <w:div w:id="1370036530">
          <w:marLeft w:val="640"/>
          <w:marRight w:val="0"/>
          <w:marTop w:val="0"/>
          <w:marBottom w:val="0"/>
          <w:divBdr>
            <w:top w:val="none" w:sz="0" w:space="0" w:color="auto"/>
            <w:left w:val="none" w:sz="0" w:space="0" w:color="auto"/>
            <w:bottom w:val="none" w:sz="0" w:space="0" w:color="auto"/>
            <w:right w:val="none" w:sz="0" w:space="0" w:color="auto"/>
          </w:divBdr>
        </w:div>
        <w:div w:id="794952966">
          <w:marLeft w:val="640"/>
          <w:marRight w:val="0"/>
          <w:marTop w:val="0"/>
          <w:marBottom w:val="0"/>
          <w:divBdr>
            <w:top w:val="none" w:sz="0" w:space="0" w:color="auto"/>
            <w:left w:val="none" w:sz="0" w:space="0" w:color="auto"/>
            <w:bottom w:val="none" w:sz="0" w:space="0" w:color="auto"/>
            <w:right w:val="none" w:sz="0" w:space="0" w:color="auto"/>
          </w:divBdr>
        </w:div>
        <w:div w:id="989557890">
          <w:marLeft w:val="640"/>
          <w:marRight w:val="0"/>
          <w:marTop w:val="0"/>
          <w:marBottom w:val="0"/>
          <w:divBdr>
            <w:top w:val="none" w:sz="0" w:space="0" w:color="auto"/>
            <w:left w:val="none" w:sz="0" w:space="0" w:color="auto"/>
            <w:bottom w:val="none" w:sz="0" w:space="0" w:color="auto"/>
            <w:right w:val="none" w:sz="0" w:space="0" w:color="auto"/>
          </w:divBdr>
        </w:div>
        <w:div w:id="1112897896">
          <w:marLeft w:val="640"/>
          <w:marRight w:val="0"/>
          <w:marTop w:val="0"/>
          <w:marBottom w:val="0"/>
          <w:divBdr>
            <w:top w:val="none" w:sz="0" w:space="0" w:color="auto"/>
            <w:left w:val="none" w:sz="0" w:space="0" w:color="auto"/>
            <w:bottom w:val="none" w:sz="0" w:space="0" w:color="auto"/>
            <w:right w:val="none" w:sz="0" w:space="0" w:color="auto"/>
          </w:divBdr>
        </w:div>
        <w:div w:id="608972882">
          <w:marLeft w:val="640"/>
          <w:marRight w:val="0"/>
          <w:marTop w:val="0"/>
          <w:marBottom w:val="0"/>
          <w:divBdr>
            <w:top w:val="none" w:sz="0" w:space="0" w:color="auto"/>
            <w:left w:val="none" w:sz="0" w:space="0" w:color="auto"/>
            <w:bottom w:val="none" w:sz="0" w:space="0" w:color="auto"/>
            <w:right w:val="none" w:sz="0" w:space="0" w:color="auto"/>
          </w:divBdr>
        </w:div>
        <w:div w:id="1565023789">
          <w:marLeft w:val="640"/>
          <w:marRight w:val="0"/>
          <w:marTop w:val="0"/>
          <w:marBottom w:val="0"/>
          <w:divBdr>
            <w:top w:val="none" w:sz="0" w:space="0" w:color="auto"/>
            <w:left w:val="none" w:sz="0" w:space="0" w:color="auto"/>
            <w:bottom w:val="none" w:sz="0" w:space="0" w:color="auto"/>
            <w:right w:val="none" w:sz="0" w:space="0" w:color="auto"/>
          </w:divBdr>
        </w:div>
        <w:div w:id="442843155">
          <w:marLeft w:val="640"/>
          <w:marRight w:val="0"/>
          <w:marTop w:val="0"/>
          <w:marBottom w:val="0"/>
          <w:divBdr>
            <w:top w:val="none" w:sz="0" w:space="0" w:color="auto"/>
            <w:left w:val="none" w:sz="0" w:space="0" w:color="auto"/>
            <w:bottom w:val="none" w:sz="0" w:space="0" w:color="auto"/>
            <w:right w:val="none" w:sz="0" w:space="0" w:color="auto"/>
          </w:divBdr>
        </w:div>
        <w:div w:id="1128662038">
          <w:marLeft w:val="640"/>
          <w:marRight w:val="0"/>
          <w:marTop w:val="0"/>
          <w:marBottom w:val="0"/>
          <w:divBdr>
            <w:top w:val="none" w:sz="0" w:space="0" w:color="auto"/>
            <w:left w:val="none" w:sz="0" w:space="0" w:color="auto"/>
            <w:bottom w:val="none" w:sz="0" w:space="0" w:color="auto"/>
            <w:right w:val="none" w:sz="0" w:space="0" w:color="auto"/>
          </w:divBdr>
        </w:div>
        <w:div w:id="1499879484">
          <w:marLeft w:val="640"/>
          <w:marRight w:val="0"/>
          <w:marTop w:val="0"/>
          <w:marBottom w:val="0"/>
          <w:divBdr>
            <w:top w:val="none" w:sz="0" w:space="0" w:color="auto"/>
            <w:left w:val="none" w:sz="0" w:space="0" w:color="auto"/>
            <w:bottom w:val="none" w:sz="0" w:space="0" w:color="auto"/>
            <w:right w:val="none" w:sz="0" w:space="0" w:color="auto"/>
          </w:divBdr>
        </w:div>
        <w:div w:id="431584028">
          <w:marLeft w:val="640"/>
          <w:marRight w:val="0"/>
          <w:marTop w:val="0"/>
          <w:marBottom w:val="0"/>
          <w:divBdr>
            <w:top w:val="none" w:sz="0" w:space="0" w:color="auto"/>
            <w:left w:val="none" w:sz="0" w:space="0" w:color="auto"/>
            <w:bottom w:val="none" w:sz="0" w:space="0" w:color="auto"/>
            <w:right w:val="none" w:sz="0" w:space="0" w:color="auto"/>
          </w:divBdr>
        </w:div>
        <w:div w:id="875502580">
          <w:marLeft w:val="640"/>
          <w:marRight w:val="0"/>
          <w:marTop w:val="0"/>
          <w:marBottom w:val="0"/>
          <w:divBdr>
            <w:top w:val="none" w:sz="0" w:space="0" w:color="auto"/>
            <w:left w:val="none" w:sz="0" w:space="0" w:color="auto"/>
            <w:bottom w:val="none" w:sz="0" w:space="0" w:color="auto"/>
            <w:right w:val="none" w:sz="0" w:space="0" w:color="auto"/>
          </w:divBdr>
        </w:div>
        <w:div w:id="1795899797">
          <w:marLeft w:val="640"/>
          <w:marRight w:val="0"/>
          <w:marTop w:val="0"/>
          <w:marBottom w:val="0"/>
          <w:divBdr>
            <w:top w:val="none" w:sz="0" w:space="0" w:color="auto"/>
            <w:left w:val="none" w:sz="0" w:space="0" w:color="auto"/>
            <w:bottom w:val="none" w:sz="0" w:space="0" w:color="auto"/>
            <w:right w:val="none" w:sz="0" w:space="0" w:color="auto"/>
          </w:divBdr>
        </w:div>
        <w:div w:id="247005304">
          <w:marLeft w:val="640"/>
          <w:marRight w:val="0"/>
          <w:marTop w:val="0"/>
          <w:marBottom w:val="0"/>
          <w:divBdr>
            <w:top w:val="none" w:sz="0" w:space="0" w:color="auto"/>
            <w:left w:val="none" w:sz="0" w:space="0" w:color="auto"/>
            <w:bottom w:val="none" w:sz="0" w:space="0" w:color="auto"/>
            <w:right w:val="none" w:sz="0" w:space="0" w:color="auto"/>
          </w:divBdr>
        </w:div>
        <w:div w:id="2038658629">
          <w:marLeft w:val="640"/>
          <w:marRight w:val="0"/>
          <w:marTop w:val="0"/>
          <w:marBottom w:val="0"/>
          <w:divBdr>
            <w:top w:val="none" w:sz="0" w:space="0" w:color="auto"/>
            <w:left w:val="none" w:sz="0" w:space="0" w:color="auto"/>
            <w:bottom w:val="none" w:sz="0" w:space="0" w:color="auto"/>
            <w:right w:val="none" w:sz="0" w:space="0" w:color="auto"/>
          </w:divBdr>
        </w:div>
        <w:div w:id="1342974027">
          <w:marLeft w:val="640"/>
          <w:marRight w:val="0"/>
          <w:marTop w:val="0"/>
          <w:marBottom w:val="0"/>
          <w:divBdr>
            <w:top w:val="none" w:sz="0" w:space="0" w:color="auto"/>
            <w:left w:val="none" w:sz="0" w:space="0" w:color="auto"/>
            <w:bottom w:val="none" w:sz="0" w:space="0" w:color="auto"/>
            <w:right w:val="none" w:sz="0" w:space="0" w:color="auto"/>
          </w:divBdr>
        </w:div>
        <w:div w:id="1603805263">
          <w:marLeft w:val="640"/>
          <w:marRight w:val="0"/>
          <w:marTop w:val="0"/>
          <w:marBottom w:val="0"/>
          <w:divBdr>
            <w:top w:val="none" w:sz="0" w:space="0" w:color="auto"/>
            <w:left w:val="none" w:sz="0" w:space="0" w:color="auto"/>
            <w:bottom w:val="none" w:sz="0" w:space="0" w:color="auto"/>
            <w:right w:val="none" w:sz="0" w:space="0" w:color="auto"/>
          </w:divBdr>
        </w:div>
        <w:div w:id="1969578753">
          <w:marLeft w:val="640"/>
          <w:marRight w:val="0"/>
          <w:marTop w:val="0"/>
          <w:marBottom w:val="0"/>
          <w:divBdr>
            <w:top w:val="none" w:sz="0" w:space="0" w:color="auto"/>
            <w:left w:val="none" w:sz="0" w:space="0" w:color="auto"/>
            <w:bottom w:val="none" w:sz="0" w:space="0" w:color="auto"/>
            <w:right w:val="none" w:sz="0" w:space="0" w:color="auto"/>
          </w:divBdr>
        </w:div>
      </w:divsChild>
    </w:div>
    <w:div w:id="1176461118">
      <w:bodyDiv w:val="1"/>
      <w:marLeft w:val="0"/>
      <w:marRight w:val="0"/>
      <w:marTop w:val="0"/>
      <w:marBottom w:val="0"/>
      <w:divBdr>
        <w:top w:val="none" w:sz="0" w:space="0" w:color="auto"/>
        <w:left w:val="none" w:sz="0" w:space="0" w:color="auto"/>
        <w:bottom w:val="none" w:sz="0" w:space="0" w:color="auto"/>
        <w:right w:val="none" w:sz="0" w:space="0" w:color="auto"/>
      </w:divBdr>
      <w:divsChild>
        <w:div w:id="1382292303">
          <w:marLeft w:val="640"/>
          <w:marRight w:val="0"/>
          <w:marTop w:val="0"/>
          <w:marBottom w:val="0"/>
          <w:divBdr>
            <w:top w:val="none" w:sz="0" w:space="0" w:color="auto"/>
            <w:left w:val="none" w:sz="0" w:space="0" w:color="auto"/>
            <w:bottom w:val="none" w:sz="0" w:space="0" w:color="auto"/>
            <w:right w:val="none" w:sz="0" w:space="0" w:color="auto"/>
          </w:divBdr>
        </w:div>
        <w:div w:id="1103724088">
          <w:marLeft w:val="640"/>
          <w:marRight w:val="0"/>
          <w:marTop w:val="0"/>
          <w:marBottom w:val="0"/>
          <w:divBdr>
            <w:top w:val="none" w:sz="0" w:space="0" w:color="auto"/>
            <w:left w:val="none" w:sz="0" w:space="0" w:color="auto"/>
            <w:bottom w:val="none" w:sz="0" w:space="0" w:color="auto"/>
            <w:right w:val="none" w:sz="0" w:space="0" w:color="auto"/>
          </w:divBdr>
        </w:div>
        <w:div w:id="1220675296">
          <w:marLeft w:val="640"/>
          <w:marRight w:val="0"/>
          <w:marTop w:val="0"/>
          <w:marBottom w:val="0"/>
          <w:divBdr>
            <w:top w:val="none" w:sz="0" w:space="0" w:color="auto"/>
            <w:left w:val="none" w:sz="0" w:space="0" w:color="auto"/>
            <w:bottom w:val="none" w:sz="0" w:space="0" w:color="auto"/>
            <w:right w:val="none" w:sz="0" w:space="0" w:color="auto"/>
          </w:divBdr>
        </w:div>
        <w:div w:id="1314796432">
          <w:marLeft w:val="640"/>
          <w:marRight w:val="0"/>
          <w:marTop w:val="0"/>
          <w:marBottom w:val="0"/>
          <w:divBdr>
            <w:top w:val="none" w:sz="0" w:space="0" w:color="auto"/>
            <w:left w:val="none" w:sz="0" w:space="0" w:color="auto"/>
            <w:bottom w:val="none" w:sz="0" w:space="0" w:color="auto"/>
            <w:right w:val="none" w:sz="0" w:space="0" w:color="auto"/>
          </w:divBdr>
        </w:div>
        <w:div w:id="840895947">
          <w:marLeft w:val="640"/>
          <w:marRight w:val="0"/>
          <w:marTop w:val="0"/>
          <w:marBottom w:val="0"/>
          <w:divBdr>
            <w:top w:val="none" w:sz="0" w:space="0" w:color="auto"/>
            <w:left w:val="none" w:sz="0" w:space="0" w:color="auto"/>
            <w:bottom w:val="none" w:sz="0" w:space="0" w:color="auto"/>
            <w:right w:val="none" w:sz="0" w:space="0" w:color="auto"/>
          </w:divBdr>
        </w:div>
        <w:div w:id="634332925">
          <w:marLeft w:val="640"/>
          <w:marRight w:val="0"/>
          <w:marTop w:val="0"/>
          <w:marBottom w:val="0"/>
          <w:divBdr>
            <w:top w:val="none" w:sz="0" w:space="0" w:color="auto"/>
            <w:left w:val="none" w:sz="0" w:space="0" w:color="auto"/>
            <w:bottom w:val="none" w:sz="0" w:space="0" w:color="auto"/>
            <w:right w:val="none" w:sz="0" w:space="0" w:color="auto"/>
          </w:divBdr>
        </w:div>
        <w:div w:id="945625182">
          <w:marLeft w:val="640"/>
          <w:marRight w:val="0"/>
          <w:marTop w:val="0"/>
          <w:marBottom w:val="0"/>
          <w:divBdr>
            <w:top w:val="none" w:sz="0" w:space="0" w:color="auto"/>
            <w:left w:val="none" w:sz="0" w:space="0" w:color="auto"/>
            <w:bottom w:val="none" w:sz="0" w:space="0" w:color="auto"/>
            <w:right w:val="none" w:sz="0" w:space="0" w:color="auto"/>
          </w:divBdr>
        </w:div>
        <w:div w:id="1688676026">
          <w:marLeft w:val="640"/>
          <w:marRight w:val="0"/>
          <w:marTop w:val="0"/>
          <w:marBottom w:val="0"/>
          <w:divBdr>
            <w:top w:val="none" w:sz="0" w:space="0" w:color="auto"/>
            <w:left w:val="none" w:sz="0" w:space="0" w:color="auto"/>
            <w:bottom w:val="none" w:sz="0" w:space="0" w:color="auto"/>
            <w:right w:val="none" w:sz="0" w:space="0" w:color="auto"/>
          </w:divBdr>
        </w:div>
        <w:div w:id="955452553">
          <w:marLeft w:val="640"/>
          <w:marRight w:val="0"/>
          <w:marTop w:val="0"/>
          <w:marBottom w:val="0"/>
          <w:divBdr>
            <w:top w:val="none" w:sz="0" w:space="0" w:color="auto"/>
            <w:left w:val="none" w:sz="0" w:space="0" w:color="auto"/>
            <w:bottom w:val="none" w:sz="0" w:space="0" w:color="auto"/>
            <w:right w:val="none" w:sz="0" w:space="0" w:color="auto"/>
          </w:divBdr>
        </w:div>
        <w:div w:id="16976938">
          <w:marLeft w:val="640"/>
          <w:marRight w:val="0"/>
          <w:marTop w:val="0"/>
          <w:marBottom w:val="0"/>
          <w:divBdr>
            <w:top w:val="none" w:sz="0" w:space="0" w:color="auto"/>
            <w:left w:val="none" w:sz="0" w:space="0" w:color="auto"/>
            <w:bottom w:val="none" w:sz="0" w:space="0" w:color="auto"/>
            <w:right w:val="none" w:sz="0" w:space="0" w:color="auto"/>
          </w:divBdr>
        </w:div>
        <w:div w:id="770587123">
          <w:marLeft w:val="640"/>
          <w:marRight w:val="0"/>
          <w:marTop w:val="0"/>
          <w:marBottom w:val="0"/>
          <w:divBdr>
            <w:top w:val="none" w:sz="0" w:space="0" w:color="auto"/>
            <w:left w:val="none" w:sz="0" w:space="0" w:color="auto"/>
            <w:bottom w:val="none" w:sz="0" w:space="0" w:color="auto"/>
            <w:right w:val="none" w:sz="0" w:space="0" w:color="auto"/>
          </w:divBdr>
        </w:div>
        <w:div w:id="1181823290">
          <w:marLeft w:val="640"/>
          <w:marRight w:val="0"/>
          <w:marTop w:val="0"/>
          <w:marBottom w:val="0"/>
          <w:divBdr>
            <w:top w:val="none" w:sz="0" w:space="0" w:color="auto"/>
            <w:left w:val="none" w:sz="0" w:space="0" w:color="auto"/>
            <w:bottom w:val="none" w:sz="0" w:space="0" w:color="auto"/>
            <w:right w:val="none" w:sz="0" w:space="0" w:color="auto"/>
          </w:divBdr>
        </w:div>
        <w:div w:id="369109317">
          <w:marLeft w:val="640"/>
          <w:marRight w:val="0"/>
          <w:marTop w:val="0"/>
          <w:marBottom w:val="0"/>
          <w:divBdr>
            <w:top w:val="none" w:sz="0" w:space="0" w:color="auto"/>
            <w:left w:val="none" w:sz="0" w:space="0" w:color="auto"/>
            <w:bottom w:val="none" w:sz="0" w:space="0" w:color="auto"/>
            <w:right w:val="none" w:sz="0" w:space="0" w:color="auto"/>
          </w:divBdr>
        </w:div>
        <w:div w:id="1270700412">
          <w:marLeft w:val="640"/>
          <w:marRight w:val="0"/>
          <w:marTop w:val="0"/>
          <w:marBottom w:val="0"/>
          <w:divBdr>
            <w:top w:val="none" w:sz="0" w:space="0" w:color="auto"/>
            <w:left w:val="none" w:sz="0" w:space="0" w:color="auto"/>
            <w:bottom w:val="none" w:sz="0" w:space="0" w:color="auto"/>
            <w:right w:val="none" w:sz="0" w:space="0" w:color="auto"/>
          </w:divBdr>
        </w:div>
        <w:div w:id="35858287">
          <w:marLeft w:val="640"/>
          <w:marRight w:val="0"/>
          <w:marTop w:val="0"/>
          <w:marBottom w:val="0"/>
          <w:divBdr>
            <w:top w:val="none" w:sz="0" w:space="0" w:color="auto"/>
            <w:left w:val="none" w:sz="0" w:space="0" w:color="auto"/>
            <w:bottom w:val="none" w:sz="0" w:space="0" w:color="auto"/>
            <w:right w:val="none" w:sz="0" w:space="0" w:color="auto"/>
          </w:divBdr>
        </w:div>
        <w:div w:id="1932815068">
          <w:marLeft w:val="640"/>
          <w:marRight w:val="0"/>
          <w:marTop w:val="0"/>
          <w:marBottom w:val="0"/>
          <w:divBdr>
            <w:top w:val="none" w:sz="0" w:space="0" w:color="auto"/>
            <w:left w:val="none" w:sz="0" w:space="0" w:color="auto"/>
            <w:bottom w:val="none" w:sz="0" w:space="0" w:color="auto"/>
            <w:right w:val="none" w:sz="0" w:space="0" w:color="auto"/>
          </w:divBdr>
        </w:div>
        <w:div w:id="646587264">
          <w:marLeft w:val="640"/>
          <w:marRight w:val="0"/>
          <w:marTop w:val="0"/>
          <w:marBottom w:val="0"/>
          <w:divBdr>
            <w:top w:val="none" w:sz="0" w:space="0" w:color="auto"/>
            <w:left w:val="none" w:sz="0" w:space="0" w:color="auto"/>
            <w:bottom w:val="none" w:sz="0" w:space="0" w:color="auto"/>
            <w:right w:val="none" w:sz="0" w:space="0" w:color="auto"/>
          </w:divBdr>
        </w:div>
        <w:div w:id="14430493">
          <w:marLeft w:val="640"/>
          <w:marRight w:val="0"/>
          <w:marTop w:val="0"/>
          <w:marBottom w:val="0"/>
          <w:divBdr>
            <w:top w:val="none" w:sz="0" w:space="0" w:color="auto"/>
            <w:left w:val="none" w:sz="0" w:space="0" w:color="auto"/>
            <w:bottom w:val="none" w:sz="0" w:space="0" w:color="auto"/>
            <w:right w:val="none" w:sz="0" w:space="0" w:color="auto"/>
          </w:divBdr>
        </w:div>
        <w:div w:id="940800664">
          <w:marLeft w:val="640"/>
          <w:marRight w:val="0"/>
          <w:marTop w:val="0"/>
          <w:marBottom w:val="0"/>
          <w:divBdr>
            <w:top w:val="none" w:sz="0" w:space="0" w:color="auto"/>
            <w:left w:val="none" w:sz="0" w:space="0" w:color="auto"/>
            <w:bottom w:val="none" w:sz="0" w:space="0" w:color="auto"/>
            <w:right w:val="none" w:sz="0" w:space="0" w:color="auto"/>
          </w:divBdr>
        </w:div>
        <w:div w:id="959382575">
          <w:marLeft w:val="640"/>
          <w:marRight w:val="0"/>
          <w:marTop w:val="0"/>
          <w:marBottom w:val="0"/>
          <w:divBdr>
            <w:top w:val="none" w:sz="0" w:space="0" w:color="auto"/>
            <w:left w:val="none" w:sz="0" w:space="0" w:color="auto"/>
            <w:bottom w:val="none" w:sz="0" w:space="0" w:color="auto"/>
            <w:right w:val="none" w:sz="0" w:space="0" w:color="auto"/>
          </w:divBdr>
        </w:div>
        <w:div w:id="12582955">
          <w:marLeft w:val="640"/>
          <w:marRight w:val="0"/>
          <w:marTop w:val="0"/>
          <w:marBottom w:val="0"/>
          <w:divBdr>
            <w:top w:val="none" w:sz="0" w:space="0" w:color="auto"/>
            <w:left w:val="none" w:sz="0" w:space="0" w:color="auto"/>
            <w:bottom w:val="none" w:sz="0" w:space="0" w:color="auto"/>
            <w:right w:val="none" w:sz="0" w:space="0" w:color="auto"/>
          </w:divBdr>
        </w:div>
        <w:div w:id="143206851">
          <w:marLeft w:val="640"/>
          <w:marRight w:val="0"/>
          <w:marTop w:val="0"/>
          <w:marBottom w:val="0"/>
          <w:divBdr>
            <w:top w:val="none" w:sz="0" w:space="0" w:color="auto"/>
            <w:left w:val="none" w:sz="0" w:space="0" w:color="auto"/>
            <w:bottom w:val="none" w:sz="0" w:space="0" w:color="auto"/>
            <w:right w:val="none" w:sz="0" w:space="0" w:color="auto"/>
          </w:divBdr>
        </w:div>
        <w:div w:id="613247314">
          <w:marLeft w:val="640"/>
          <w:marRight w:val="0"/>
          <w:marTop w:val="0"/>
          <w:marBottom w:val="0"/>
          <w:divBdr>
            <w:top w:val="none" w:sz="0" w:space="0" w:color="auto"/>
            <w:left w:val="none" w:sz="0" w:space="0" w:color="auto"/>
            <w:bottom w:val="none" w:sz="0" w:space="0" w:color="auto"/>
            <w:right w:val="none" w:sz="0" w:space="0" w:color="auto"/>
          </w:divBdr>
        </w:div>
        <w:div w:id="160970564">
          <w:marLeft w:val="640"/>
          <w:marRight w:val="0"/>
          <w:marTop w:val="0"/>
          <w:marBottom w:val="0"/>
          <w:divBdr>
            <w:top w:val="none" w:sz="0" w:space="0" w:color="auto"/>
            <w:left w:val="none" w:sz="0" w:space="0" w:color="auto"/>
            <w:bottom w:val="none" w:sz="0" w:space="0" w:color="auto"/>
            <w:right w:val="none" w:sz="0" w:space="0" w:color="auto"/>
          </w:divBdr>
        </w:div>
        <w:div w:id="949509559">
          <w:marLeft w:val="640"/>
          <w:marRight w:val="0"/>
          <w:marTop w:val="0"/>
          <w:marBottom w:val="0"/>
          <w:divBdr>
            <w:top w:val="none" w:sz="0" w:space="0" w:color="auto"/>
            <w:left w:val="none" w:sz="0" w:space="0" w:color="auto"/>
            <w:bottom w:val="none" w:sz="0" w:space="0" w:color="auto"/>
            <w:right w:val="none" w:sz="0" w:space="0" w:color="auto"/>
          </w:divBdr>
        </w:div>
        <w:div w:id="1673531162">
          <w:marLeft w:val="640"/>
          <w:marRight w:val="0"/>
          <w:marTop w:val="0"/>
          <w:marBottom w:val="0"/>
          <w:divBdr>
            <w:top w:val="none" w:sz="0" w:space="0" w:color="auto"/>
            <w:left w:val="none" w:sz="0" w:space="0" w:color="auto"/>
            <w:bottom w:val="none" w:sz="0" w:space="0" w:color="auto"/>
            <w:right w:val="none" w:sz="0" w:space="0" w:color="auto"/>
          </w:divBdr>
        </w:div>
        <w:div w:id="1762527922">
          <w:marLeft w:val="640"/>
          <w:marRight w:val="0"/>
          <w:marTop w:val="0"/>
          <w:marBottom w:val="0"/>
          <w:divBdr>
            <w:top w:val="none" w:sz="0" w:space="0" w:color="auto"/>
            <w:left w:val="none" w:sz="0" w:space="0" w:color="auto"/>
            <w:bottom w:val="none" w:sz="0" w:space="0" w:color="auto"/>
            <w:right w:val="none" w:sz="0" w:space="0" w:color="auto"/>
          </w:divBdr>
        </w:div>
        <w:div w:id="1270775440">
          <w:marLeft w:val="640"/>
          <w:marRight w:val="0"/>
          <w:marTop w:val="0"/>
          <w:marBottom w:val="0"/>
          <w:divBdr>
            <w:top w:val="none" w:sz="0" w:space="0" w:color="auto"/>
            <w:left w:val="none" w:sz="0" w:space="0" w:color="auto"/>
            <w:bottom w:val="none" w:sz="0" w:space="0" w:color="auto"/>
            <w:right w:val="none" w:sz="0" w:space="0" w:color="auto"/>
          </w:divBdr>
        </w:div>
        <w:div w:id="2109498454">
          <w:marLeft w:val="640"/>
          <w:marRight w:val="0"/>
          <w:marTop w:val="0"/>
          <w:marBottom w:val="0"/>
          <w:divBdr>
            <w:top w:val="none" w:sz="0" w:space="0" w:color="auto"/>
            <w:left w:val="none" w:sz="0" w:space="0" w:color="auto"/>
            <w:bottom w:val="none" w:sz="0" w:space="0" w:color="auto"/>
            <w:right w:val="none" w:sz="0" w:space="0" w:color="auto"/>
          </w:divBdr>
        </w:div>
        <w:div w:id="1519734764">
          <w:marLeft w:val="640"/>
          <w:marRight w:val="0"/>
          <w:marTop w:val="0"/>
          <w:marBottom w:val="0"/>
          <w:divBdr>
            <w:top w:val="none" w:sz="0" w:space="0" w:color="auto"/>
            <w:left w:val="none" w:sz="0" w:space="0" w:color="auto"/>
            <w:bottom w:val="none" w:sz="0" w:space="0" w:color="auto"/>
            <w:right w:val="none" w:sz="0" w:space="0" w:color="auto"/>
          </w:divBdr>
        </w:div>
        <w:div w:id="540099272">
          <w:marLeft w:val="640"/>
          <w:marRight w:val="0"/>
          <w:marTop w:val="0"/>
          <w:marBottom w:val="0"/>
          <w:divBdr>
            <w:top w:val="none" w:sz="0" w:space="0" w:color="auto"/>
            <w:left w:val="none" w:sz="0" w:space="0" w:color="auto"/>
            <w:bottom w:val="none" w:sz="0" w:space="0" w:color="auto"/>
            <w:right w:val="none" w:sz="0" w:space="0" w:color="auto"/>
          </w:divBdr>
        </w:div>
        <w:div w:id="43719143">
          <w:marLeft w:val="640"/>
          <w:marRight w:val="0"/>
          <w:marTop w:val="0"/>
          <w:marBottom w:val="0"/>
          <w:divBdr>
            <w:top w:val="none" w:sz="0" w:space="0" w:color="auto"/>
            <w:left w:val="none" w:sz="0" w:space="0" w:color="auto"/>
            <w:bottom w:val="none" w:sz="0" w:space="0" w:color="auto"/>
            <w:right w:val="none" w:sz="0" w:space="0" w:color="auto"/>
          </w:divBdr>
        </w:div>
        <w:div w:id="1093933566">
          <w:marLeft w:val="640"/>
          <w:marRight w:val="0"/>
          <w:marTop w:val="0"/>
          <w:marBottom w:val="0"/>
          <w:divBdr>
            <w:top w:val="none" w:sz="0" w:space="0" w:color="auto"/>
            <w:left w:val="none" w:sz="0" w:space="0" w:color="auto"/>
            <w:bottom w:val="none" w:sz="0" w:space="0" w:color="auto"/>
            <w:right w:val="none" w:sz="0" w:space="0" w:color="auto"/>
          </w:divBdr>
        </w:div>
        <w:div w:id="576137566">
          <w:marLeft w:val="640"/>
          <w:marRight w:val="0"/>
          <w:marTop w:val="0"/>
          <w:marBottom w:val="0"/>
          <w:divBdr>
            <w:top w:val="none" w:sz="0" w:space="0" w:color="auto"/>
            <w:left w:val="none" w:sz="0" w:space="0" w:color="auto"/>
            <w:bottom w:val="none" w:sz="0" w:space="0" w:color="auto"/>
            <w:right w:val="none" w:sz="0" w:space="0" w:color="auto"/>
          </w:divBdr>
        </w:div>
        <w:div w:id="569508942">
          <w:marLeft w:val="640"/>
          <w:marRight w:val="0"/>
          <w:marTop w:val="0"/>
          <w:marBottom w:val="0"/>
          <w:divBdr>
            <w:top w:val="none" w:sz="0" w:space="0" w:color="auto"/>
            <w:left w:val="none" w:sz="0" w:space="0" w:color="auto"/>
            <w:bottom w:val="none" w:sz="0" w:space="0" w:color="auto"/>
            <w:right w:val="none" w:sz="0" w:space="0" w:color="auto"/>
          </w:divBdr>
        </w:div>
        <w:div w:id="648367627">
          <w:marLeft w:val="640"/>
          <w:marRight w:val="0"/>
          <w:marTop w:val="0"/>
          <w:marBottom w:val="0"/>
          <w:divBdr>
            <w:top w:val="none" w:sz="0" w:space="0" w:color="auto"/>
            <w:left w:val="none" w:sz="0" w:space="0" w:color="auto"/>
            <w:bottom w:val="none" w:sz="0" w:space="0" w:color="auto"/>
            <w:right w:val="none" w:sz="0" w:space="0" w:color="auto"/>
          </w:divBdr>
        </w:div>
        <w:div w:id="711809739">
          <w:marLeft w:val="640"/>
          <w:marRight w:val="0"/>
          <w:marTop w:val="0"/>
          <w:marBottom w:val="0"/>
          <w:divBdr>
            <w:top w:val="none" w:sz="0" w:space="0" w:color="auto"/>
            <w:left w:val="none" w:sz="0" w:space="0" w:color="auto"/>
            <w:bottom w:val="none" w:sz="0" w:space="0" w:color="auto"/>
            <w:right w:val="none" w:sz="0" w:space="0" w:color="auto"/>
          </w:divBdr>
        </w:div>
        <w:div w:id="1125930960">
          <w:marLeft w:val="640"/>
          <w:marRight w:val="0"/>
          <w:marTop w:val="0"/>
          <w:marBottom w:val="0"/>
          <w:divBdr>
            <w:top w:val="none" w:sz="0" w:space="0" w:color="auto"/>
            <w:left w:val="none" w:sz="0" w:space="0" w:color="auto"/>
            <w:bottom w:val="none" w:sz="0" w:space="0" w:color="auto"/>
            <w:right w:val="none" w:sz="0" w:space="0" w:color="auto"/>
          </w:divBdr>
        </w:div>
        <w:div w:id="1984579592">
          <w:marLeft w:val="640"/>
          <w:marRight w:val="0"/>
          <w:marTop w:val="0"/>
          <w:marBottom w:val="0"/>
          <w:divBdr>
            <w:top w:val="none" w:sz="0" w:space="0" w:color="auto"/>
            <w:left w:val="none" w:sz="0" w:space="0" w:color="auto"/>
            <w:bottom w:val="none" w:sz="0" w:space="0" w:color="auto"/>
            <w:right w:val="none" w:sz="0" w:space="0" w:color="auto"/>
          </w:divBdr>
        </w:div>
        <w:div w:id="1992323328">
          <w:marLeft w:val="640"/>
          <w:marRight w:val="0"/>
          <w:marTop w:val="0"/>
          <w:marBottom w:val="0"/>
          <w:divBdr>
            <w:top w:val="none" w:sz="0" w:space="0" w:color="auto"/>
            <w:left w:val="none" w:sz="0" w:space="0" w:color="auto"/>
            <w:bottom w:val="none" w:sz="0" w:space="0" w:color="auto"/>
            <w:right w:val="none" w:sz="0" w:space="0" w:color="auto"/>
          </w:divBdr>
        </w:div>
        <w:div w:id="818158917">
          <w:marLeft w:val="640"/>
          <w:marRight w:val="0"/>
          <w:marTop w:val="0"/>
          <w:marBottom w:val="0"/>
          <w:divBdr>
            <w:top w:val="none" w:sz="0" w:space="0" w:color="auto"/>
            <w:left w:val="none" w:sz="0" w:space="0" w:color="auto"/>
            <w:bottom w:val="none" w:sz="0" w:space="0" w:color="auto"/>
            <w:right w:val="none" w:sz="0" w:space="0" w:color="auto"/>
          </w:divBdr>
        </w:div>
        <w:div w:id="1822500888">
          <w:marLeft w:val="640"/>
          <w:marRight w:val="0"/>
          <w:marTop w:val="0"/>
          <w:marBottom w:val="0"/>
          <w:divBdr>
            <w:top w:val="none" w:sz="0" w:space="0" w:color="auto"/>
            <w:left w:val="none" w:sz="0" w:space="0" w:color="auto"/>
            <w:bottom w:val="none" w:sz="0" w:space="0" w:color="auto"/>
            <w:right w:val="none" w:sz="0" w:space="0" w:color="auto"/>
          </w:divBdr>
        </w:div>
      </w:divsChild>
    </w:div>
    <w:div w:id="1180774070">
      <w:bodyDiv w:val="1"/>
      <w:marLeft w:val="0"/>
      <w:marRight w:val="0"/>
      <w:marTop w:val="0"/>
      <w:marBottom w:val="0"/>
      <w:divBdr>
        <w:top w:val="none" w:sz="0" w:space="0" w:color="auto"/>
        <w:left w:val="none" w:sz="0" w:space="0" w:color="auto"/>
        <w:bottom w:val="none" w:sz="0" w:space="0" w:color="auto"/>
        <w:right w:val="none" w:sz="0" w:space="0" w:color="auto"/>
      </w:divBdr>
      <w:divsChild>
        <w:div w:id="199779553">
          <w:marLeft w:val="640"/>
          <w:marRight w:val="0"/>
          <w:marTop w:val="0"/>
          <w:marBottom w:val="0"/>
          <w:divBdr>
            <w:top w:val="none" w:sz="0" w:space="0" w:color="auto"/>
            <w:left w:val="none" w:sz="0" w:space="0" w:color="auto"/>
            <w:bottom w:val="none" w:sz="0" w:space="0" w:color="auto"/>
            <w:right w:val="none" w:sz="0" w:space="0" w:color="auto"/>
          </w:divBdr>
        </w:div>
        <w:div w:id="735206716">
          <w:marLeft w:val="640"/>
          <w:marRight w:val="0"/>
          <w:marTop w:val="0"/>
          <w:marBottom w:val="0"/>
          <w:divBdr>
            <w:top w:val="none" w:sz="0" w:space="0" w:color="auto"/>
            <w:left w:val="none" w:sz="0" w:space="0" w:color="auto"/>
            <w:bottom w:val="none" w:sz="0" w:space="0" w:color="auto"/>
            <w:right w:val="none" w:sz="0" w:space="0" w:color="auto"/>
          </w:divBdr>
        </w:div>
        <w:div w:id="2108768815">
          <w:marLeft w:val="640"/>
          <w:marRight w:val="0"/>
          <w:marTop w:val="0"/>
          <w:marBottom w:val="0"/>
          <w:divBdr>
            <w:top w:val="none" w:sz="0" w:space="0" w:color="auto"/>
            <w:left w:val="none" w:sz="0" w:space="0" w:color="auto"/>
            <w:bottom w:val="none" w:sz="0" w:space="0" w:color="auto"/>
            <w:right w:val="none" w:sz="0" w:space="0" w:color="auto"/>
          </w:divBdr>
        </w:div>
        <w:div w:id="591281177">
          <w:marLeft w:val="640"/>
          <w:marRight w:val="0"/>
          <w:marTop w:val="0"/>
          <w:marBottom w:val="0"/>
          <w:divBdr>
            <w:top w:val="none" w:sz="0" w:space="0" w:color="auto"/>
            <w:left w:val="none" w:sz="0" w:space="0" w:color="auto"/>
            <w:bottom w:val="none" w:sz="0" w:space="0" w:color="auto"/>
            <w:right w:val="none" w:sz="0" w:space="0" w:color="auto"/>
          </w:divBdr>
        </w:div>
        <w:div w:id="865144975">
          <w:marLeft w:val="640"/>
          <w:marRight w:val="0"/>
          <w:marTop w:val="0"/>
          <w:marBottom w:val="0"/>
          <w:divBdr>
            <w:top w:val="none" w:sz="0" w:space="0" w:color="auto"/>
            <w:left w:val="none" w:sz="0" w:space="0" w:color="auto"/>
            <w:bottom w:val="none" w:sz="0" w:space="0" w:color="auto"/>
            <w:right w:val="none" w:sz="0" w:space="0" w:color="auto"/>
          </w:divBdr>
        </w:div>
        <w:div w:id="1385644325">
          <w:marLeft w:val="640"/>
          <w:marRight w:val="0"/>
          <w:marTop w:val="0"/>
          <w:marBottom w:val="0"/>
          <w:divBdr>
            <w:top w:val="none" w:sz="0" w:space="0" w:color="auto"/>
            <w:left w:val="none" w:sz="0" w:space="0" w:color="auto"/>
            <w:bottom w:val="none" w:sz="0" w:space="0" w:color="auto"/>
            <w:right w:val="none" w:sz="0" w:space="0" w:color="auto"/>
          </w:divBdr>
        </w:div>
        <w:div w:id="1329210658">
          <w:marLeft w:val="640"/>
          <w:marRight w:val="0"/>
          <w:marTop w:val="0"/>
          <w:marBottom w:val="0"/>
          <w:divBdr>
            <w:top w:val="none" w:sz="0" w:space="0" w:color="auto"/>
            <w:left w:val="none" w:sz="0" w:space="0" w:color="auto"/>
            <w:bottom w:val="none" w:sz="0" w:space="0" w:color="auto"/>
            <w:right w:val="none" w:sz="0" w:space="0" w:color="auto"/>
          </w:divBdr>
        </w:div>
        <w:div w:id="458035275">
          <w:marLeft w:val="640"/>
          <w:marRight w:val="0"/>
          <w:marTop w:val="0"/>
          <w:marBottom w:val="0"/>
          <w:divBdr>
            <w:top w:val="none" w:sz="0" w:space="0" w:color="auto"/>
            <w:left w:val="none" w:sz="0" w:space="0" w:color="auto"/>
            <w:bottom w:val="none" w:sz="0" w:space="0" w:color="auto"/>
            <w:right w:val="none" w:sz="0" w:space="0" w:color="auto"/>
          </w:divBdr>
        </w:div>
        <w:div w:id="296420376">
          <w:marLeft w:val="640"/>
          <w:marRight w:val="0"/>
          <w:marTop w:val="0"/>
          <w:marBottom w:val="0"/>
          <w:divBdr>
            <w:top w:val="none" w:sz="0" w:space="0" w:color="auto"/>
            <w:left w:val="none" w:sz="0" w:space="0" w:color="auto"/>
            <w:bottom w:val="none" w:sz="0" w:space="0" w:color="auto"/>
            <w:right w:val="none" w:sz="0" w:space="0" w:color="auto"/>
          </w:divBdr>
        </w:div>
        <w:div w:id="215163049">
          <w:marLeft w:val="640"/>
          <w:marRight w:val="0"/>
          <w:marTop w:val="0"/>
          <w:marBottom w:val="0"/>
          <w:divBdr>
            <w:top w:val="none" w:sz="0" w:space="0" w:color="auto"/>
            <w:left w:val="none" w:sz="0" w:space="0" w:color="auto"/>
            <w:bottom w:val="none" w:sz="0" w:space="0" w:color="auto"/>
            <w:right w:val="none" w:sz="0" w:space="0" w:color="auto"/>
          </w:divBdr>
        </w:div>
        <w:div w:id="265236580">
          <w:marLeft w:val="640"/>
          <w:marRight w:val="0"/>
          <w:marTop w:val="0"/>
          <w:marBottom w:val="0"/>
          <w:divBdr>
            <w:top w:val="none" w:sz="0" w:space="0" w:color="auto"/>
            <w:left w:val="none" w:sz="0" w:space="0" w:color="auto"/>
            <w:bottom w:val="none" w:sz="0" w:space="0" w:color="auto"/>
            <w:right w:val="none" w:sz="0" w:space="0" w:color="auto"/>
          </w:divBdr>
        </w:div>
        <w:div w:id="2064910160">
          <w:marLeft w:val="640"/>
          <w:marRight w:val="0"/>
          <w:marTop w:val="0"/>
          <w:marBottom w:val="0"/>
          <w:divBdr>
            <w:top w:val="none" w:sz="0" w:space="0" w:color="auto"/>
            <w:left w:val="none" w:sz="0" w:space="0" w:color="auto"/>
            <w:bottom w:val="none" w:sz="0" w:space="0" w:color="auto"/>
            <w:right w:val="none" w:sz="0" w:space="0" w:color="auto"/>
          </w:divBdr>
        </w:div>
        <w:div w:id="256327584">
          <w:marLeft w:val="640"/>
          <w:marRight w:val="0"/>
          <w:marTop w:val="0"/>
          <w:marBottom w:val="0"/>
          <w:divBdr>
            <w:top w:val="none" w:sz="0" w:space="0" w:color="auto"/>
            <w:left w:val="none" w:sz="0" w:space="0" w:color="auto"/>
            <w:bottom w:val="none" w:sz="0" w:space="0" w:color="auto"/>
            <w:right w:val="none" w:sz="0" w:space="0" w:color="auto"/>
          </w:divBdr>
        </w:div>
        <w:div w:id="1756827071">
          <w:marLeft w:val="640"/>
          <w:marRight w:val="0"/>
          <w:marTop w:val="0"/>
          <w:marBottom w:val="0"/>
          <w:divBdr>
            <w:top w:val="none" w:sz="0" w:space="0" w:color="auto"/>
            <w:left w:val="none" w:sz="0" w:space="0" w:color="auto"/>
            <w:bottom w:val="none" w:sz="0" w:space="0" w:color="auto"/>
            <w:right w:val="none" w:sz="0" w:space="0" w:color="auto"/>
          </w:divBdr>
        </w:div>
        <w:div w:id="1970932104">
          <w:marLeft w:val="640"/>
          <w:marRight w:val="0"/>
          <w:marTop w:val="0"/>
          <w:marBottom w:val="0"/>
          <w:divBdr>
            <w:top w:val="none" w:sz="0" w:space="0" w:color="auto"/>
            <w:left w:val="none" w:sz="0" w:space="0" w:color="auto"/>
            <w:bottom w:val="none" w:sz="0" w:space="0" w:color="auto"/>
            <w:right w:val="none" w:sz="0" w:space="0" w:color="auto"/>
          </w:divBdr>
        </w:div>
        <w:div w:id="757991678">
          <w:marLeft w:val="640"/>
          <w:marRight w:val="0"/>
          <w:marTop w:val="0"/>
          <w:marBottom w:val="0"/>
          <w:divBdr>
            <w:top w:val="none" w:sz="0" w:space="0" w:color="auto"/>
            <w:left w:val="none" w:sz="0" w:space="0" w:color="auto"/>
            <w:bottom w:val="none" w:sz="0" w:space="0" w:color="auto"/>
            <w:right w:val="none" w:sz="0" w:space="0" w:color="auto"/>
          </w:divBdr>
        </w:div>
        <w:div w:id="1882588990">
          <w:marLeft w:val="640"/>
          <w:marRight w:val="0"/>
          <w:marTop w:val="0"/>
          <w:marBottom w:val="0"/>
          <w:divBdr>
            <w:top w:val="none" w:sz="0" w:space="0" w:color="auto"/>
            <w:left w:val="none" w:sz="0" w:space="0" w:color="auto"/>
            <w:bottom w:val="none" w:sz="0" w:space="0" w:color="auto"/>
            <w:right w:val="none" w:sz="0" w:space="0" w:color="auto"/>
          </w:divBdr>
        </w:div>
        <w:div w:id="1688673595">
          <w:marLeft w:val="640"/>
          <w:marRight w:val="0"/>
          <w:marTop w:val="0"/>
          <w:marBottom w:val="0"/>
          <w:divBdr>
            <w:top w:val="none" w:sz="0" w:space="0" w:color="auto"/>
            <w:left w:val="none" w:sz="0" w:space="0" w:color="auto"/>
            <w:bottom w:val="none" w:sz="0" w:space="0" w:color="auto"/>
            <w:right w:val="none" w:sz="0" w:space="0" w:color="auto"/>
          </w:divBdr>
        </w:div>
        <w:div w:id="2118594997">
          <w:marLeft w:val="640"/>
          <w:marRight w:val="0"/>
          <w:marTop w:val="0"/>
          <w:marBottom w:val="0"/>
          <w:divBdr>
            <w:top w:val="none" w:sz="0" w:space="0" w:color="auto"/>
            <w:left w:val="none" w:sz="0" w:space="0" w:color="auto"/>
            <w:bottom w:val="none" w:sz="0" w:space="0" w:color="auto"/>
            <w:right w:val="none" w:sz="0" w:space="0" w:color="auto"/>
          </w:divBdr>
        </w:div>
        <w:div w:id="2122457917">
          <w:marLeft w:val="640"/>
          <w:marRight w:val="0"/>
          <w:marTop w:val="0"/>
          <w:marBottom w:val="0"/>
          <w:divBdr>
            <w:top w:val="none" w:sz="0" w:space="0" w:color="auto"/>
            <w:left w:val="none" w:sz="0" w:space="0" w:color="auto"/>
            <w:bottom w:val="none" w:sz="0" w:space="0" w:color="auto"/>
            <w:right w:val="none" w:sz="0" w:space="0" w:color="auto"/>
          </w:divBdr>
        </w:div>
        <w:div w:id="1525748296">
          <w:marLeft w:val="640"/>
          <w:marRight w:val="0"/>
          <w:marTop w:val="0"/>
          <w:marBottom w:val="0"/>
          <w:divBdr>
            <w:top w:val="none" w:sz="0" w:space="0" w:color="auto"/>
            <w:left w:val="none" w:sz="0" w:space="0" w:color="auto"/>
            <w:bottom w:val="none" w:sz="0" w:space="0" w:color="auto"/>
            <w:right w:val="none" w:sz="0" w:space="0" w:color="auto"/>
          </w:divBdr>
        </w:div>
        <w:div w:id="1544556768">
          <w:marLeft w:val="640"/>
          <w:marRight w:val="0"/>
          <w:marTop w:val="0"/>
          <w:marBottom w:val="0"/>
          <w:divBdr>
            <w:top w:val="none" w:sz="0" w:space="0" w:color="auto"/>
            <w:left w:val="none" w:sz="0" w:space="0" w:color="auto"/>
            <w:bottom w:val="none" w:sz="0" w:space="0" w:color="auto"/>
            <w:right w:val="none" w:sz="0" w:space="0" w:color="auto"/>
          </w:divBdr>
        </w:div>
        <w:div w:id="1666400799">
          <w:marLeft w:val="640"/>
          <w:marRight w:val="0"/>
          <w:marTop w:val="0"/>
          <w:marBottom w:val="0"/>
          <w:divBdr>
            <w:top w:val="none" w:sz="0" w:space="0" w:color="auto"/>
            <w:left w:val="none" w:sz="0" w:space="0" w:color="auto"/>
            <w:bottom w:val="none" w:sz="0" w:space="0" w:color="auto"/>
            <w:right w:val="none" w:sz="0" w:space="0" w:color="auto"/>
          </w:divBdr>
        </w:div>
        <w:div w:id="967393883">
          <w:marLeft w:val="640"/>
          <w:marRight w:val="0"/>
          <w:marTop w:val="0"/>
          <w:marBottom w:val="0"/>
          <w:divBdr>
            <w:top w:val="none" w:sz="0" w:space="0" w:color="auto"/>
            <w:left w:val="none" w:sz="0" w:space="0" w:color="auto"/>
            <w:bottom w:val="none" w:sz="0" w:space="0" w:color="auto"/>
            <w:right w:val="none" w:sz="0" w:space="0" w:color="auto"/>
          </w:divBdr>
        </w:div>
        <w:div w:id="1078671284">
          <w:marLeft w:val="640"/>
          <w:marRight w:val="0"/>
          <w:marTop w:val="0"/>
          <w:marBottom w:val="0"/>
          <w:divBdr>
            <w:top w:val="none" w:sz="0" w:space="0" w:color="auto"/>
            <w:left w:val="none" w:sz="0" w:space="0" w:color="auto"/>
            <w:bottom w:val="none" w:sz="0" w:space="0" w:color="auto"/>
            <w:right w:val="none" w:sz="0" w:space="0" w:color="auto"/>
          </w:divBdr>
        </w:div>
        <w:div w:id="91585444">
          <w:marLeft w:val="640"/>
          <w:marRight w:val="0"/>
          <w:marTop w:val="0"/>
          <w:marBottom w:val="0"/>
          <w:divBdr>
            <w:top w:val="none" w:sz="0" w:space="0" w:color="auto"/>
            <w:left w:val="none" w:sz="0" w:space="0" w:color="auto"/>
            <w:bottom w:val="none" w:sz="0" w:space="0" w:color="auto"/>
            <w:right w:val="none" w:sz="0" w:space="0" w:color="auto"/>
          </w:divBdr>
        </w:div>
        <w:div w:id="1691833725">
          <w:marLeft w:val="640"/>
          <w:marRight w:val="0"/>
          <w:marTop w:val="0"/>
          <w:marBottom w:val="0"/>
          <w:divBdr>
            <w:top w:val="none" w:sz="0" w:space="0" w:color="auto"/>
            <w:left w:val="none" w:sz="0" w:space="0" w:color="auto"/>
            <w:bottom w:val="none" w:sz="0" w:space="0" w:color="auto"/>
            <w:right w:val="none" w:sz="0" w:space="0" w:color="auto"/>
          </w:divBdr>
        </w:div>
        <w:div w:id="1150026549">
          <w:marLeft w:val="640"/>
          <w:marRight w:val="0"/>
          <w:marTop w:val="0"/>
          <w:marBottom w:val="0"/>
          <w:divBdr>
            <w:top w:val="none" w:sz="0" w:space="0" w:color="auto"/>
            <w:left w:val="none" w:sz="0" w:space="0" w:color="auto"/>
            <w:bottom w:val="none" w:sz="0" w:space="0" w:color="auto"/>
            <w:right w:val="none" w:sz="0" w:space="0" w:color="auto"/>
          </w:divBdr>
        </w:div>
        <w:div w:id="2144960172">
          <w:marLeft w:val="640"/>
          <w:marRight w:val="0"/>
          <w:marTop w:val="0"/>
          <w:marBottom w:val="0"/>
          <w:divBdr>
            <w:top w:val="none" w:sz="0" w:space="0" w:color="auto"/>
            <w:left w:val="none" w:sz="0" w:space="0" w:color="auto"/>
            <w:bottom w:val="none" w:sz="0" w:space="0" w:color="auto"/>
            <w:right w:val="none" w:sz="0" w:space="0" w:color="auto"/>
          </w:divBdr>
        </w:div>
        <w:div w:id="1086272350">
          <w:marLeft w:val="640"/>
          <w:marRight w:val="0"/>
          <w:marTop w:val="0"/>
          <w:marBottom w:val="0"/>
          <w:divBdr>
            <w:top w:val="none" w:sz="0" w:space="0" w:color="auto"/>
            <w:left w:val="none" w:sz="0" w:space="0" w:color="auto"/>
            <w:bottom w:val="none" w:sz="0" w:space="0" w:color="auto"/>
            <w:right w:val="none" w:sz="0" w:space="0" w:color="auto"/>
          </w:divBdr>
        </w:div>
        <w:div w:id="767819875">
          <w:marLeft w:val="640"/>
          <w:marRight w:val="0"/>
          <w:marTop w:val="0"/>
          <w:marBottom w:val="0"/>
          <w:divBdr>
            <w:top w:val="none" w:sz="0" w:space="0" w:color="auto"/>
            <w:left w:val="none" w:sz="0" w:space="0" w:color="auto"/>
            <w:bottom w:val="none" w:sz="0" w:space="0" w:color="auto"/>
            <w:right w:val="none" w:sz="0" w:space="0" w:color="auto"/>
          </w:divBdr>
        </w:div>
        <w:div w:id="1310943881">
          <w:marLeft w:val="640"/>
          <w:marRight w:val="0"/>
          <w:marTop w:val="0"/>
          <w:marBottom w:val="0"/>
          <w:divBdr>
            <w:top w:val="none" w:sz="0" w:space="0" w:color="auto"/>
            <w:left w:val="none" w:sz="0" w:space="0" w:color="auto"/>
            <w:bottom w:val="none" w:sz="0" w:space="0" w:color="auto"/>
            <w:right w:val="none" w:sz="0" w:space="0" w:color="auto"/>
          </w:divBdr>
        </w:div>
        <w:div w:id="943338815">
          <w:marLeft w:val="640"/>
          <w:marRight w:val="0"/>
          <w:marTop w:val="0"/>
          <w:marBottom w:val="0"/>
          <w:divBdr>
            <w:top w:val="none" w:sz="0" w:space="0" w:color="auto"/>
            <w:left w:val="none" w:sz="0" w:space="0" w:color="auto"/>
            <w:bottom w:val="none" w:sz="0" w:space="0" w:color="auto"/>
            <w:right w:val="none" w:sz="0" w:space="0" w:color="auto"/>
          </w:divBdr>
        </w:div>
        <w:div w:id="1273168105">
          <w:marLeft w:val="640"/>
          <w:marRight w:val="0"/>
          <w:marTop w:val="0"/>
          <w:marBottom w:val="0"/>
          <w:divBdr>
            <w:top w:val="none" w:sz="0" w:space="0" w:color="auto"/>
            <w:left w:val="none" w:sz="0" w:space="0" w:color="auto"/>
            <w:bottom w:val="none" w:sz="0" w:space="0" w:color="auto"/>
            <w:right w:val="none" w:sz="0" w:space="0" w:color="auto"/>
          </w:divBdr>
        </w:div>
        <w:div w:id="84696805">
          <w:marLeft w:val="640"/>
          <w:marRight w:val="0"/>
          <w:marTop w:val="0"/>
          <w:marBottom w:val="0"/>
          <w:divBdr>
            <w:top w:val="none" w:sz="0" w:space="0" w:color="auto"/>
            <w:left w:val="none" w:sz="0" w:space="0" w:color="auto"/>
            <w:bottom w:val="none" w:sz="0" w:space="0" w:color="auto"/>
            <w:right w:val="none" w:sz="0" w:space="0" w:color="auto"/>
          </w:divBdr>
        </w:div>
        <w:div w:id="159086300">
          <w:marLeft w:val="640"/>
          <w:marRight w:val="0"/>
          <w:marTop w:val="0"/>
          <w:marBottom w:val="0"/>
          <w:divBdr>
            <w:top w:val="none" w:sz="0" w:space="0" w:color="auto"/>
            <w:left w:val="none" w:sz="0" w:space="0" w:color="auto"/>
            <w:bottom w:val="none" w:sz="0" w:space="0" w:color="auto"/>
            <w:right w:val="none" w:sz="0" w:space="0" w:color="auto"/>
          </w:divBdr>
        </w:div>
        <w:div w:id="52243473">
          <w:marLeft w:val="640"/>
          <w:marRight w:val="0"/>
          <w:marTop w:val="0"/>
          <w:marBottom w:val="0"/>
          <w:divBdr>
            <w:top w:val="none" w:sz="0" w:space="0" w:color="auto"/>
            <w:left w:val="none" w:sz="0" w:space="0" w:color="auto"/>
            <w:bottom w:val="none" w:sz="0" w:space="0" w:color="auto"/>
            <w:right w:val="none" w:sz="0" w:space="0" w:color="auto"/>
          </w:divBdr>
        </w:div>
        <w:div w:id="404302194">
          <w:marLeft w:val="640"/>
          <w:marRight w:val="0"/>
          <w:marTop w:val="0"/>
          <w:marBottom w:val="0"/>
          <w:divBdr>
            <w:top w:val="none" w:sz="0" w:space="0" w:color="auto"/>
            <w:left w:val="none" w:sz="0" w:space="0" w:color="auto"/>
            <w:bottom w:val="none" w:sz="0" w:space="0" w:color="auto"/>
            <w:right w:val="none" w:sz="0" w:space="0" w:color="auto"/>
          </w:divBdr>
        </w:div>
        <w:div w:id="128136355">
          <w:marLeft w:val="640"/>
          <w:marRight w:val="0"/>
          <w:marTop w:val="0"/>
          <w:marBottom w:val="0"/>
          <w:divBdr>
            <w:top w:val="none" w:sz="0" w:space="0" w:color="auto"/>
            <w:left w:val="none" w:sz="0" w:space="0" w:color="auto"/>
            <w:bottom w:val="none" w:sz="0" w:space="0" w:color="auto"/>
            <w:right w:val="none" w:sz="0" w:space="0" w:color="auto"/>
          </w:divBdr>
        </w:div>
        <w:div w:id="1581404845">
          <w:marLeft w:val="640"/>
          <w:marRight w:val="0"/>
          <w:marTop w:val="0"/>
          <w:marBottom w:val="0"/>
          <w:divBdr>
            <w:top w:val="none" w:sz="0" w:space="0" w:color="auto"/>
            <w:left w:val="none" w:sz="0" w:space="0" w:color="auto"/>
            <w:bottom w:val="none" w:sz="0" w:space="0" w:color="auto"/>
            <w:right w:val="none" w:sz="0" w:space="0" w:color="auto"/>
          </w:divBdr>
        </w:div>
        <w:div w:id="1520926310">
          <w:marLeft w:val="640"/>
          <w:marRight w:val="0"/>
          <w:marTop w:val="0"/>
          <w:marBottom w:val="0"/>
          <w:divBdr>
            <w:top w:val="none" w:sz="0" w:space="0" w:color="auto"/>
            <w:left w:val="none" w:sz="0" w:space="0" w:color="auto"/>
            <w:bottom w:val="none" w:sz="0" w:space="0" w:color="auto"/>
            <w:right w:val="none" w:sz="0" w:space="0" w:color="auto"/>
          </w:divBdr>
        </w:div>
      </w:divsChild>
    </w:div>
    <w:div w:id="1223446733">
      <w:bodyDiv w:val="1"/>
      <w:marLeft w:val="0"/>
      <w:marRight w:val="0"/>
      <w:marTop w:val="0"/>
      <w:marBottom w:val="0"/>
      <w:divBdr>
        <w:top w:val="none" w:sz="0" w:space="0" w:color="auto"/>
        <w:left w:val="none" w:sz="0" w:space="0" w:color="auto"/>
        <w:bottom w:val="none" w:sz="0" w:space="0" w:color="auto"/>
        <w:right w:val="none" w:sz="0" w:space="0" w:color="auto"/>
      </w:divBdr>
      <w:divsChild>
        <w:div w:id="102462028">
          <w:marLeft w:val="640"/>
          <w:marRight w:val="0"/>
          <w:marTop w:val="0"/>
          <w:marBottom w:val="0"/>
          <w:divBdr>
            <w:top w:val="none" w:sz="0" w:space="0" w:color="auto"/>
            <w:left w:val="none" w:sz="0" w:space="0" w:color="auto"/>
            <w:bottom w:val="none" w:sz="0" w:space="0" w:color="auto"/>
            <w:right w:val="none" w:sz="0" w:space="0" w:color="auto"/>
          </w:divBdr>
        </w:div>
        <w:div w:id="1723870234">
          <w:marLeft w:val="640"/>
          <w:marRight w:val="0"/>
          <w:marTop w:val="0"/>
          <w:marBottom w:val="0"/>
          <w:divBdr>
            <w:top w:val="none" w:sz="0" w:space="0" w:color="auto"/>
            <w:left w:val="none" w:sz="0" w:space="0" w:color="auto"/>
            <w:bottom w:val="none" w:sz="0" w:space="0" w:color="auto"/>
            <w:right w:val="none" w:sz="0" w:space="0" w:color="auto"/>
          </w:divBdr>
        </w:div>
        <w:div w:id="1761902014">
          <w:marLeft w:val="640"/>
          <w:marRight w:val="0"/>
          <w:marTop w:val="0"/>
          <w:marBottom w:val="0"/>
          <w:divBdr>
            <w:top w:val="none" w:sz="0" w:space="0" w:color="auto"/>
            <w:left w:val="none" w:sz="0" w:space="0" w:color="auto"/>
            <w:bottom w:val="none" w:sz="0" w:space="0" w:color="auto"/>
            <w:right w:val="none" w:sz="0" w:space="0" w:color="auto"/>
          </w:divBdr>
        </w:div>
        <w:div w:id="366684174">
          <w:marLeft w:val="640"/>
          <w:marRight w:val="0"/>
          <w:marTop w:val="0"/>
          <w:marBottom w:val="0"/>
          <w:divBdr>
            <w:top w:val="none" w:sz="0" w:space="0" w:color="auto"/>
            <w:left w:val="none" w:sz="0" w:space="0" w:color="auto"/>
            <w:bottom w:val="none" w:sz="0" w:space="0" w:color="auto"/>
            <w:right w:val="none" w:sz="0" w:space="0" w:color="auto"/>
          </w:divBdr>
        </w:div>
        <w:div w:id="741030960">
          <w:marLeft w:val="640"/>
          <w:marRight w:val="0"/>
          <w:marTop w:val="0"/>
          <w:marBottom w:val="0"/>
          <w:divBdr>
            <w:top w:val="none" w:sz="0" w:space="0" w:color="auto"/>
            <w:left w:val="none" w:sz="0" w:space="0" w:color="auto"/>
            <w:bottom w:val="none" w:sz="0" w:space="0" w:color="auto"/>
            <w:right w:val="none" w:sz="0" w:space="0" w:color="auto"/>
          </w:divBdr>
        </w:div>
        <w:div w:id="275061064">
          <w:marLeft w:val="640"/>
          <w:marRight w:val="0"/>
          <w:marTop w:val="0"/>
          <w:marBottom w:val="0"/>
          <w:divBdr>
            <w:top w:val="none" w:sz="0" w:space="0" w:color="auto"/>
            <w:left w:val="none" w:sz="0" w:space="0" w:color="auto"/>
            <w:bottom w:val="none" w:sz="0" w:space="0" w:color="auto"/>
            <w:right w:val="none" w:sz="0" w:space="0" w:color="auto"/>
          </w:divBdr>
        </w:div>
        <w:div w:id="1877153888">
          <w:marLeft w:val="640"/>
          <w:marRight w:val="0"/>
          <w:marTop w:val="0"/>
          <w:marBottom w:val="0"/>
          <w:divBdr>
            <w:top w:val="none" w:sz="0" w:space="0" w:color="auto"/>
            <w:left w:val="none" w:sz="0" w:space="0" w:color="auto"/>
            <w:bottom w:val="none" w:sz="0" w:space="0" w:color="auto"/>
            <w:right w:val="none" w:sz="0" w:space="0" w:color="auto"/>
          </w:divBdr>
        </w:div>
        <w:div w:id="978151845">
          <w:marLeft w:val="640"/>
          <w:marRight w:val="0"/>
          <w:marTop w:val="0"/>
          <w:marBottom w:val="0"/>
          <w:divBdr>
            <w:top w:val="none" w:sz="0" w:space="0" w:color="auto"/>
            <w:left w:val="none" w:sz="0" w:space="0" w:color="auto"/>
            <w:bottom w:val="none" w:sz="0" w:space="0" w:color="auto"/>
            <w:right w:val="none" w:sz="0" w:space="0" w:color="auto"/>
          </w:divBdr>
        </w:div>
        <w:div w:id="2027713159">
          <w:marLeft w:val="640"/>
          <w:marRight w:val="0"/>
          <w:marTop w:val="0"/>
          <w:marBottom w:val="0"/>
          <w:divBdr>
            <w:top w:val="none" w:sz="0" w:space="0" w:color="auto"/>
            <w:left w:val="none" w:sz="0" w:space="0" w:color="auto"/>
            <w:bottom w:val="none" w:sz="0" w:space="0" w:color="auto"/>
            <w:right w:val="none" w:sz="0" w:space="0" w:color="auto"/>
          </w:divBdr>
        </w:div>
        <w:div w:id="1353415067">
          <w:marLeft w:val="640"/>
          <w:marRight w:val="0"/>
          <w:marTop w:val="0"/>
          <w:marBottom w:val="0"/>
          <w:divBdr>
            <w:top w:val="none" w:sz="0" w:space="0" w:color="auto"/>
            <w:left w:val="none" w:sz="0" w:space="0" w:color="auto"/>
            <w:bottom w:val="none" w:sz="0" w:space="0" w:color="auto"/>
            <w:right w:val="none" w:sz="0" w:space="0" w:color="auto"/>
          </w:divBdr>
        </w:div>
        <w:div w:id="1328555376">
          <w:marLeft w:val="640"/>
          <w:marRight w:val="0"/>
          <w:marTop w:val="0"/>
          <w:marBottom w:val="0"/>
          <w:divBdr>
            <w:top w:val="none" w:sz="0" w:space="0" w:color="auto"/>
            <w:left w:val="none" w:sz="0" w:space="0" w:color="auto"/>
            <w:bottom w:val="none" w:sz="0" w:space="0" w:color="auto"/>
            <w:right w:val="none" w:sz="0" w:space="0" w:color="auto"/>
          </w:divBdr>
        </w:div>
        <w:div w:id="1229149183">
          <w:marLeft w:val="640"/>
          <w:marRight w:val="0"/>
          <w:marTop w:val="0"/>
          <w:marBottom w:val="0"/>
          <w:divBdr>
            <w:top w:val="none" w:sz="0" w:space="0" w:color="auto"/>
            <w:left w:val="none" w:sz="0" w:space="0" w:color="auto"/>
            <w:bottom w:val="none" w:sz="0" w:space="0" w:color="auto"/>
            <w:right w:val="none" w:sz="0" w:space="0" w:color="auto"/>
          </w:divBdr>
        </w:div>
        <w:div w:id="96290398">
          <w:marLeft w:val="640"/>
          <w:marRight w:val="0"/>
          <w:marTop w:val="0"/>
          <w:marBottom w:val="0"/>
          <w:divBdr>
            <w:top w:val="none" w:sz="0" w:space="0" w:color="auto"/>
            <w:left w:val="none" w:sz="0" w:space="0" w:color="auto"/>
            <w:bottom w:val="none" w:sz="0" w:space="0" w:color="auto"/>
            <w:right w:val="none" w:sz="0" w:space="0" w:color="auto"/>
          </w:divBdr>
        </w:div>
        <w:div w:id="583301804">
          <w:marLeft w:val="640"/>
          <w:marRight w:val="0"/>
          <w:marTop w:val="0"/>
          <w:marBottom w:val="0"/>
          <w:divBdr>
            <w:top w:val="none" w:sz="0" w:space="0" w:color="auto"/>
            <w:left w:val="none" w:sz="0" w:space="0" w:color="auto"/>
            <w:bottom w:val="none" w:sz="0" w:space="0" w:color="auto"/>
            <w:right w:val="none" w:sz="0" w:space="0" w:color="auto"/>
          </w:divBdr>
        </w:div>
        <w:div w:id="977615274">
          <w:marLeft w:val="640"/>
          <w:marRight w:val="0"/>
          <w:marTop w:val="0"/>
          <w:marBottom w:val="0"/>
          <w:divBdr>
            <w:top w:val="none" w:sz="0" w:space="0" w:color="auto"/>
            <w:left w:val="none" w:sz="0" w:space="0" w:color="auto"/>
            <w:bottom w:val="none" w:sz="0" w:space="0" w:color="auto"/>
            <w:right w:val="none" w:sz="0" w:space="0" w:color="auto"/>
          </w:divBdr>
        </w:div>
        <w:div w:id="892616143">
          <w:marLeft w:val="640"/>
          <w:marRight w:val="0"/>
          <w:marTop w:val="0"/>
          <w:marBottom w:val="0"/>
          <w:divBdr>
            <w:top w:val="none" w:sz="0" w:space="0" w:color="auto"/>
            <w:left w:val="none" w:sz="0" w:space="0" w:color="auto"/>
            <w:bottom w:val="none" w:sz="0" w:space="0" w:color="auto"/>
            <w:right w:val="none" w:sz="0" w:space="0" w:color="auto"/>
          </w:divBdr>
        </w:div>
        <w:div w:id="1122304008">
          <w:marLeft w:val="640"/>
          <w:marRight w:val="0"/>
          <w:marTop w:val="0"/>
          <w:marBottom w:val="0"/>
          <w:divBdr>
            <w:top w:val="none" w:sz="0" w:space="0" w:color="auto"/>
            <w:left w:val="none" w:sz="0" w:space="0" w:color="auto"/>
            <w:bottom w:val="none" w:sz="0" w:space="0" w:color="auto"/>
            <w:right w:val="none" w:sz="0" w:space="0" w:color="auto"/>
          </w:divBdr>
        </w:div>
        <w:div w:id="678506498">
          <w:marLeft w:val="640"/>
          <w:marRight w:val="0"/>
          <w:marTop w:val="0"/>
          <w:marBottom w:val="0"/>
          <w:divBdr>
            <w:top w:val="none" w:sz="0" w:space="0" w:color="auto"/>
            <w:left w:val="none" w:sz="0" w:space="0" w:color="auto"/>
            <w:bottom w:val="none" w:sz="0" w:space="0" w:color="auto"/>
            <w:right w:val="none" w:sz="0" w:space="0" w:color="auto"/>
          </w:divBdr>
        </w:div>
        <w:div w:id="1377002110">
          <w:marLeft w:val="640"/>
          <w:marRight w:val="0"/>
          <w:marTop w:val="0"/>
          <w:marBottom w:val="0"/>
          <w:divBdr>
            <w:top w:val="none" w:sz="0" w:space="0" w:color="auto"/>
            <w:left w:val="none" w:sz="0" w:space="0" w:color="auto"/>
            <w:bottom w:val="none" w:sz="0" w:space="0" w:color="auto"/>
            <w:right w:val="none" w:sz="0" w:space="0" w:color="auto"/>
          </w:divBdr>
        </w:div>
        <w:div w:id="413209357">
          <w:marLeft w:val="640"/>
          <w:marRight w:val="0"/>
          <w:marTop w:val="0"/>
          <w:marBottom w:val="0"/>
          <w:divBdr>
            <w:top w:val="none" w:sz="0" w:space="0" w:color="auto"/>
            <w:left w:val="none" w:sz="0" w:space="0" w:color="auto"/>
            <w:bottom w:val="none" w:sz="0" w:space="0" w:color="auto"/>
            <w:right w:val="none" w:sz="0" w:space="0" w:color="auto"/>
          </w:divBdr>
        </w:div>
        <w:div w:id="1740445157">
          <w:marLeft w:val="640"/>
          <w:marRight w:val="0"/>
          <w:marTop w:val="0"/>
          <w:marBottom w:val="0"/>
          <w:divBdr>
            <w:top w:val="none" w:sz="0" w:space="0" w:color="auto"/>
            <w:left w:val="none" w:sz="0" w:space="0" w:color="auto"/>
            <w:bottom w:val="none" w:sz="0" w:space="0" w:color="auto"/>
            <w:right w:val="none" w:sz="0" w:space="0" w:color="auto"/>
          </w:divBdr>
        </w:div>
        <w:div w:id="306788094">
          <w:marLeft w:val="640"/>
          <w:marRight w:val="0"/>
          <w:marTop w:val="0"/>
          <w:marBottom w:val="0"/>
          <w:divBdr>
            <w:top w:val="none" w:sz="0" w:space="0" w:color="auto"/>
            <w:left w:val="none" w:sz="0" w:space="0" w:color="auto"/>
            <w:bottom w:val="none" w:sz="0" w:space="0" w:color="auto"/>
            <w:right w:val="none" w:sz="0" w:space="0" w:color="auto"/>
          </w:divBdr>
        </w:div>
        <w:div w:id="1374425182">
          <w:marLeft w:val="640"/>
          <w:marRight w:val="0"/>
          <w:marTop w:val="0"/>
          <w:marBottom w:val="0"/>
          <w:divBdr>
            <w:top w:val="none" w:sz="0" w:space="0" w:color="auto"/>
            <w:left w:val="none" w:sz="0" w:space="0" w:color="auto"/>
            <w:bottom w:val="none" w:sz="0" w:space="0" w:color="auto"/>
            <w:right w:val="none" w:sz="0" w:space="0" w:color="auto"/>
          </w:divBdr>
        </w:div>
        <w:div w:id="2107269832">
          <w:marLeft w:val="640"/>
          <w:marRight w:val="0"/>
          <w:marTop w:val="0"/>
          <w:marBottom w:val="0"/>
          <w:divBdr>
            <w:top w:val="none" w:sz="0" w:space="0" w:color="auto"/>
            <w:left w:val="none" w:sz="0" w:space="0" w:color="auto"/>
            <w:bottom w:val="none" w:sz="0" w:space="0" w:color="auto"/>
            <w:right w:val="none" w:sz="0" w:space="0" w:color="auto"/>
          </w:divBdr>
        </w:div>
        <w:div w:id="1259023037">
          <w:marLeft w:val="640"/>
          <w:marRight w:val="0"/>
          <w:marTop w:val="0"/>
          <w:marBottom w:val="0"/>
          <w:divBdr>
            <w:top w:val="none" w:sz="0" w:space="0" w:color="auto"/>
            <w:left w:val="none" w:sz="0" w:space="0" w:color="auto"/>
            <w:bottom w:val="none" w:sz="0" w:space="0" w:color="auto"/>
            <w:right w:val="none" w:sz="0" w:space="0" w:color="auto"/>
          </w:divBdr>
        </w:div>
        <w:div w:id="779446418">
          <w:marLeft w:val="640"/>
          <w:marRight w:val="0"/>
          <w:marTop w:val="0"/>
          <w:marBottom w:val="0"/>
          <w:divBdr>
            <w:top w:val="none" w:sz="0" w:space="0" w:color="auto"/>
            <w:left w:val="none" w:sz="0" w:space="0" w:color="auto"/>
            <w:bottom w:val="none" w:sz="0" w:space="0" w:color="auto"/>
            <w:right w:val="none" w:sz="0" w:space="0" w:color="auto"/>
          </w:divBdr>
        </w:div>
        <w:div w:id="1291477533">
          <w:marLeft w:val="640"/>
          <w:marRight w:val="0"/>
          <w:marTop w:val="0"/>
          <w:marBottom w:val="0"/>
          <w:divBdr>
            <w:top w:val="none" w:sz="0" w:space="0" w:color="auto"/>
            <w:left w:val="none" w:sz="0" w:space="0" w:color="auto"/>
            <w:bottom w:val="none" w:sz="0" w:space="0" w:color="auto"/>
            <w:right w:val="none" w:sz="0" w:space="0" w:color="auto"/>
          </w:divBdr>
        </w:div>
        <w:div w:id="628898816">
          <w:marLeft w:val="640"/>
          <w:marRight w:val="0"/>
          <w:marTop w:val="0"/>
          <w:marBottom w:val="0"/>
          <w:divBdr>
            <w:top w:val="none" w:sz="0" w:space="0" w:color="auto"/>
            <w:left w:val="none" w:sz="0" w:space="0" w:color="auto"/>
            <w:bottom w:val="none" w:sz="0" w:space="0" w:color="auto"/>
            <w:right w:val="none" w:sz="0" w:space="0" w:color="auto"/>
          </w:divBdr>
        </w:div>
        <w:div w:id="1415586915">
          <w:marLeft w:val="640"/>
          <w:marRight w:val="0"/>
          <w:marTop w:val="0"/>
          <w:marBottom w:val="0"/>
          <w:divBdr>
            <w:top w:val="none" w:sz="0" w:space="0" w:color="auto"/>
            <w:left w:val="none" w:sz="0" w:space="0" w:color="auto"/>
            <w:bottom w:val="none" w:sz="0" w:space="0" w:color="auto"/>
            <w:right w:val="none" w:sz="0" w:space="0" w:color="auto"/>
          </w:divBdr>
        </w:div>
        <w:div w:id="1939412051">
          <w:marLeft w:val="640"/>
          <w:marRight w:val="0"/>
          <w:marTop w:val="0"/>
          <w:marBottom w:val="0"/>
          <w:divBdr>
            <w:top w:val="none" w:sz="0" w:space="0" w:color="auto"/>
            <w:left w:val="none" w:sz="0" w:space="0" w:color="auto"/>
            <w:bottom w:val="none" w:sz="0" w:space="0" w:color="auto"/>
            <w:right w:val="none" w:sz="0" w:space="0" w:color="auto"/>
          </w:divBdr>
        </w:div>
        <w:div w:id="1319455988">
          <w:marLeft w:val="640"/>
          <w:marRight w:val="0"/>
          <w:marTop w:val="0"/>
          <w:marBottom w:val="0"/>
          <w:divBdr>
            <w:top w:val="none" w:sz="0" w:space="0" w:color="auto"/>
            <w:left w:val="none" w:sz="0" w:space="0" w:color="auto"/>
            <w:bottom w:val="none" w:sz="0" w:space="0" w:color="auto"/>
            <w:right w:val="none" w:sz="0" w:space="0" w:color="auto"/>
          </w:divBdr>
        </w:div>
        <w:div w:id="1139877566">
          <w:marLeft w:val="640"/>
          <w:marRight w:val="0"/>
          <w:marTop w:val="0"/>
          <w:marBottom w:val="0"/>
          <w:divBdr>
            <w:top w:val="none" w:sz="0" w:space="0" w:color="auto"/>
            <w:left w:val="none" w:sz="0" w:space="0" w:color="auto"/>
            <w:bottom w:val="none" w:sz="0" w:space="0" w:color="auto"/>
            <w:right w:val="none" w:sz="0" w:space="0" w:color="auto"/>
          </w:divBdr>
        </w:div>
        <w:div w:id="1823740458">
          <w:marLeft w:val="640"/>
          <w:marRight w:val="0"/>
          <w:marTop w:val="0"/>
          <w:marBottom w:val="0"/>
          <w:divBdr>
            <w:top w:val="none" w:sz="0" w:space="0" w:color="auto"/>
            <w:left w:val="none" w:sz="0" w:space="0" w:color="auto"/>
            <w:bottom w:val="none" w:sz="0" w:space="0" w:color="auto"/>
            <w:right w:val="none" w:sz="0" w:space="0" w:color="auto"/>
          </w:divBdr>
        </w:div>
        <w:div w:id="1705713613">
          <w:marLeft w:val="640"/>
          <w:marRight w:val="0"/>
          <w:marTop w:val="0"/>
          <w:marBottom w:val="0"/>
          <w:divBdr>
            <w:top w:val="none" w:sz="0" w:space="0" w:color="auto"/>
            <w:left w:val="none" w:sz="0" w:space="0" w:color="auto"/>
            <w:bottom w:val="none" w:sz="0" w:space="0" w:color="auto"/>
            <w:right w:val="none" w:sz="0" w:space="0" w:color="auto"/>
          </w:divBdr>
        </w:div>
        <w:div w:id="314340596">
          <w:marLeft w:val="640"/>
          <w:marRight w:val="0"/>
          <w:marTop w:val="0"/>
          <w:marBottom w:val="0"/>
          <w:divBdr>
            <w:top w:val="none" w:sz="0" w:space="0" w:color="auto"/>
            <w:left w:val="none" w:sz="0" w:space="0" w:color="auto"/>
            <w:bottom w:val="none" w:sz="0" w:space="0" w:color="auto"/>
            <w:right w:val="none" w:sz="0" w:space="0" w:color="auto"/>
          </w:divBdr>
        </w:div>
        <w:div w:id="1321739871">
          <w:marLeft w:val="640"/>
          <w:marRight w:val="0"/>
          <w:marTop w:val="0"/>
          <w:marBottom w:val="0"/>
          <w:divBdr>
            <w:top w:val="none" w:sz="0" w:space="0" w:color="auto"/>
            <w:left w:val="none" w:sz="0" w:space="0" w:color="auto"/>
            <w:bottom w:val="none" w:sz="0" w:space="0" w:color="auto"/>
            <w:right w:val="none" w:sz="0" w:space="0" w:color="auto"/>
          </w:divBdr>
        </w:div>
        <w:div w:id="334651583">
          <w:marLeft w:val="640"/>
          <w:marRight w:val="0"/>
          <w:marTop w:val="0"/>
          <w:marBottom w:val="0"/>
          <w:divBdr>
            <w:top w:val="none" w:sz="0" w:space="0" w:color="auto"/>
            <w:left w:val="none" w:sz="0" w:space="0" w:color="auto"/>
            <w:bottom w:val="none" w:sz="0" w:space="0" w:color="auto"/>
            <w:right w:val="none" w:sz="0" w:space="0" w:color="auto"/>
          </w:divBdr>
        </w:div>
        <w:div w:id="618487644">
          <w:marLeft w:val="640"/>
          <w:marRight w:val="0"/>
          <w:marTop w:val="0"/>
          <w:marBottom w:val="0"/>
          <w:divBdr>
            <w:top w:val="none" w:sz="0" w:space="0" w:color="auto"/>
            <w:left w:val="none" w:sz="0" w:space="0" w:color="auto"/>
            <w:bottom w:val="none" w:sz="0" w:space="0" w:color="auto"/>
            <w:right w:val="none" w:sz="0" w:space="0" w:color="auto"/>
          </w:divBdr>
        </w:div>
        <w:div w:id="2054768933">
          <w:marLeft w:val="640"/>
          <w:marRight w:val="0"/>
          <w:marTop w:val="0"/>
          <w:marBottom w:val="0"/>
          <w:divBdr>
            <w:top w:val="none" w:sz="0" w:space="0" w:color="auto"/>
            <w:left w:val="none" w:sz="0" w:space="0" w:color="auto"/>
            <w:bottom w:val="none" w:sz="0" w:space="0" w:color="auto"/>
            <w:right w:val="none" w:sz="0" w:space="0" w:color="auto"/>
          </w:divBdr>
        </w:div>
        <w:div w:id="653072023">
          <w:marLeft w:val="640"/>
          <w:marRight w:val="0"/>
          <w:marTop w:val="0"/>
          <w:marBottom w:val="0"/>
          <w:divBdr>
            <w:top w:val="none" w:sz="0" w:space="0" w:color="auto"/>
            <w:left w:val="none" w:sz="0" w:space="0" w:color="auto"/>
            <w:bottom w:val="none" w:sz="0" w:space="0" w:color="auto"/>
            <w:right w:val="none" w:sz="0" w:space="0" w:color="auto"/>
          </w:divBdr>
        </w:div>
        <w:div w:id="448277417">
          <w:marLeft w:val="640"/>
          <w:marRight w:val="0"/>
          <w:marTop w:val="0"/>
          <w:marBottom w:val="0"/>
          <w:divBdr>
            <w:top w:val="none" w:sz="0" w:space="0" w:color="auto"/>
            <w:left w:val="none" w:sz="0" w:space="0" w:color="auto"/>
            <w:bottom w:val="none" w:sz="0" w:space="0" w:color="auto"/>
            <w:right w:val="none" w:sz="0" w:space="0" w:color="auto"/>
          </w:divBdr>
        </w:div>
        <w:div w:id="180626026">
          <w:marLeft w:val="640"/>
          <w:marRight w:val="0"/>
          <w:marTop w:val="0"/>
          <w:marBottom w:val="0"/>
          <w:divBdr>
            <w:top w:val="none" w:sz="0" w:space="0" w:color="auto"/>
            <w:left w:val="none" w:sz="0" w:space="0" w:color="auto"/>
            <w:bottom w:val="none" w:sz="0" w:space="0" w:color="auto"/>
            <w:right w:val="none" w:sz="0" w:space="0" w:color="auto"/>
          </w:divBdr>
        </w:div>
      </w:divsChild>
    </w:div>
    <w:div w:id="1234972252">
      <w:bodyDiv w:val="1"/>
      <w:marLeft w:val="0"/>
      <w:marRight w:val="0"/>
      <w:marTop w:val="0"/>
      <w:marBottom w:val="0"/>
      <w:divBdr>
        <w:top w:val="none" w:sz="0" w:space="0" w:color="auto"/>
        <w:left w:val="none" w:sz="0" w:space="0" w:color="auto"/>
        <w:bottom w:val="none" w:sz="0" w:space="0" w:color="auto"/>
        <w:right w:val="none" w:sz="0" w:space="0" w:color="auto"/>
      </w:divBdr>
      <w:divsChild>
        <w:div w:id="131604745">
          <w:marLeft w:val="640"/>
          <w:marRight w:val="0"/>
          <w:marTop w:val="0"/>
          <w:marBottom w:val="0"/>
          <w:divBdr>
            <w:top w:val="none" w:sz="0" w:space="0" w:color="auto"/>
            <w:left w:val="none" w:sz="0" w:space="0" w:color="auto"/>
            <w:bottom w:val="none" w:sz="0" w:space="0" w:color="auto"/>
            <w:right w:val="none" w:sz="0" w:space="0" w:color="auto"/>
          </w:divBdr>
        </w:div>
        <w:div w:id="1942954039">
          <w:marLeft w:val="640"/>
          <w:marRight w:val="0"/>
          <w:marTop w:val="0"/>
          <w:marBottom w:val="0"/>
          <w:divBdr>
            <w:top w:val="none" w:sz="0" w:space="0" w:color="auto"/>
            <w:left w:val="none" w:sz="0" w:space="0" w:color="auto"/>
            <w:bottom w:val="none" w:sz="0" w:space="0" w:color="auto"/>
            <w:right w:val="none" w:sz="0" w:space="0" w:color="auto"/>
          </w:divBdr>
        </w:div>
        <w:div w:id="2008626416">
          <w:marLeft w:val="640"/>
          <w:marRight w:val="0"/>
          <w:marTop w:val="0"/>
          <w:marBottom w:val="0"/>
          <w:divBdr>
            <w:top w:val="none" w:sz="0" w:space="0" w:color="auto"/>
            <w:left w:val="none" w:sz="0" w:space="0" w:color="auto"/>
            <w:bottom w:val="none" w:sz="0" w:space="0" w:color="auto"/>
            <w:right w:val="none" w:sz="0" w:space="0" w:color="auto"/>
          </w:divBdr>
        </w:div>
        <w:div w:id="2064786852">
          <w:marLeft w:val="640"/>
          <w:marRight w:val="0"/>
          <w:marTop w:val="0"/>
          <w:marBottom w:val="0"/>
          <w:divBdr>
            <w:top w:val="none" w:sz="0" w:space="0" w:color="auto"/>
            <w:left w:val="none" w:sz="0" w:space="0" w:color="auto"/>
            <w:bottom w:val="none" w:sz="0" w:space="0" w:color="auto"/>
            <w:right w:val="none" w:sz="0" w:space="0" w:color="auto"/>
          </w:divBdr>
        </w:div>
        <w:div w:id="665595582">
          <w:marLeft w:val="640"/>
          <w:marRight w:val="0"/>
          <w:marTop w:val="0"/>
          <w:marBottom w:val="0"/>
          <w:divBdr>
            <w:top w:val="none" w:sz="0" w:space="0" w:color="auto"/>
            <w:left w:val="none" w:sz="0" w:space="0" w:color="auto"/>
            <w:bottom w:val="none" w:sz="0" w:space="0" w:color="auto"/>
            <w:right w:val="none" w:sz="0" w:space="0" w:color="auto"/>
          </w:divBdr>
        </w:div>
        <w:div w:id="1403258422">
          <w:marLeft w:val="640"/>
          <w:marRight w:val="0"/>
          <w:marTop w:val="0"/>
          <w:marBottom w:val="0"/>
          <w:divBdr>
            <w:top w:val="none" w:sz="0" w:space="0" w:color="auto"/>
            <w:left w:val="none" w:sz="0" w:space="0" w:color="auto"/>
            <w:bottom w:val="none" w:sz="0" w:space="0" w:color="auto"/>
            <w:right w:val="none" w:sz="0" w:space="0" w:color="auto"/>
          </w:divBdr>
        </w:div>
        <w:div w:id="1116368613">
          <w:marLeft w:val="640"/>
          <w:marRight w:val="0"/>
          <w:marTop w:val="0"/>
          <w:marBottom w:val="0"/>
          <w:divBdr>
            <w:top w:val="none" w:sz="0" w:space="0" w:color="auto"/>
            <w:left w:val="none" w:sz="0" w:space="0" w:color="auto"/>
            <w:bottom w:val="none" w:sz="0" w:space="0" w:color="auto"/>
            <w:right w:val="none" w:sz="0" w:space="0" w:color="auto"/>
          </w:divBdr>
        </w:div>
        <w:div w:id="2129620400">
          <w:marLeft w:val="640"/>
          <w:marRight w:val="0"/>
          <w:marTop w:val="0"/>
          <w:marBottom w:val="0"/>
          <w:divBdr>
            <w:top w:val="none" w:sz="0" w:space="0" w:color="auto"/>
            <w:left w:val="none" w:sz="0" w:space="0" w:color="auto"/>
            <w:bottom w:val="none" w:sz="0" w:space="0" w:color="auto"/>
            <w:right w:val="none" w:sz="0" w:space="0" w:color="auto"/>
          </w:divBdr>
        </w:div>
        <w:div w:id="809322551">
          <w:marLeft w:val="640"/>
          <w:marRight w:val="0"/>
          <w:marTop w:val="0"/>
          <w:marBottom w:val="0"/>
          <w:divBdr>
            <w:top w:val="none" w:sz="0" w:space="0" w:color="auto"/>
            <w:left w:val="none" w:sz="0" w:space="0" w:color="auto"/>
            <w:bottom w:val="none" w:sz="0" w:space="0" w:color="auto"/>
            <w:right w:val="none" w:sz="0" w:space="0" w:color="auto"/>
          </w:divBdr>
        </w:div>
        <w:div w:id="236135434">
          <w:marLeft w:val="640"/>
          <w:marRight w:val="0"/>
          <w:marTop w:val="0"/>
          <w:marBottom w:val="0"/>
          <w:divBdr>
            <w:top w:val="none" w:sz="0" w:space="0" w:color="auto"/>
            <w:left w:val="none" w:sz="0" w:space="0" w:color="auto"/>
            <w:bottom w:val="none" w:sz="0" w:space="0" w:color="auto"/>
            <w:right w:val="none" w:sz="0" w:space="0" w:color="auto"/>
          </w:divBdr>
        </w:div>
        <w:div w:id="600375466">
          <w:marLeft w:val="640"/>
          <w:marRight w:val="0"/>
          <w:marTop w:val="0"/>
          <w:marBottom w:val="0"/>
          <w:divBdr>
            <w:top w:val="none" w:sz="0" w:space="0" w:color="auto"/>
            <w:left w:val="none" w:sz="0" w:space="0" w:color="auto"/>
            <w:bottom w:val="none" w:sz="0" w:space="0" w:color="auto"/>
            <w:right w:val="none" w:sz="0" w:space="0" w:color="auto"/>
          </w:divBdr>
        </w:div>
        <w:div w:id="68040997">
          <w:marLeft w:val="640"/>
          <w:marRight w:val="0"/>
          <w:marTop w:val="0"/>
          <w:marBottom w:val="0"/>
          <w:divBdr>
            <w:top w:val="none" w:sz="0" w:space="0" w:color="auto"/>
            <w:left w:val="none" w:sz="0" w:space="0" w:color="auto"/>
            <w:bottom w:val="none" w:sz="0" w:space="0" w:color="auto"/>
            <w:right w:val="none" w:sz="0" w:space="0" w:color="auto"/>
          </w:divBdr>
        </w:div>
        <w:div w:id="1223835861">
          <w:marLeft w:val="640"/>
          <w:marRight w:val="0"/>
          <w:marTop w:val="0"/>
          <w:marBottom w:val="0"/>
          <w:divBdr>
            <w:top w:val="none" w:sz="0" w:space="0" w:color="auto"/>
            <w:left w:val="none" w:sz="0" w:space="0" w:color="auto"/>
            <w:bottom w:val="none" w:sz="0" w:space="0" w:color="auto"/>
            <w:right w:val="none" w:sz="0" w:space="0" w:color="auto"/>
          </w:divBdr>
        </w:div>
        <w:div w:id="1048380856">
          <w:marLeft w:val="640"/>
          <w:marRight w:val="0"/>
          <w:marTop w:val="0"/>
          <w:marBottom w:val="0"/>
          <w:divBdr>
            <w:top w:val="none" w:sz="0" w:space="0" w:color="auto"/>
            <w:left w:val="none" w:sz="0" w:space="0" w:color="auto"/>
            <w:bottom w:val="none" w:sz="0" w:space="0" w:color="auto"/>
            <w:right w:val="none" w:sz="0" w:space="0" w:color="auto"/>
          </w:divBdr>
        </w:div>
        <w:div w:id="1697777132">
          <w:marLeft w:val="640"/>
          <w:marRight w:val="0"/>
          <w:marTop w:val="0"/>
          <w:marBottom w:val="0"/>
          <w:divBdr>
            <w:top w:val="none" w:sz="0" w:space="0" w:color="auto"/>
            <w:left w:val="none" w:sz="0" w:space="0" w:color="auto"/>
            <w:bottom w:val="none" w:sz="0" w:space="0" w:color="auto"/>
            <w:right w:val="none" w:sz="0" w:space="0" w:color="auto"/>
          </w:divBdr>
        </w:div>
        <w:div w:id="996420032">
          <w:marLeft w:val="640"/>
          <w:marRight w:val="0"/>
          <w:marTop w:val="0"/>
          <w:marBottom w:val="0"/>
          <w:divBdr>
            <w:top w:val="none" w:sz="0" w:space="0" w:color="auto"/>
            <w:left w:val="none" w:sz="0" w:space="0" w:color="auto"/>
            <w:bottom w:val="none" w:sz="0" w:space="0" w:color="auto"/>
            <w:right w:val="none" w:sz="0" w:space="0" w:color="auto"/>
          </w:divBdr>
        </w:div>
        <w:div w:id="810173980">
          <w:marLeft w:val="640"/>
          <w:marRight w:val="0"/>
          <w:marTop w:val="0"/>
          <w:marBottom w:val="0"/>
          <w:divBdr>
            <w:top w:val="none" w:sz="0" w:space="0" w:color="auto"/>
            <w:left w:val="none" w:sz="0" w:space="0" w:color="auto"/>
            <w:bottom w:val="none" w:sz="0" w:space="0" w:color="auto"/>
            <w:right w:val="none" w:sz="0" w:space="0" w:color="auto"/>
          </w:divBdr>
        </w:div>
        <w:div w:id="939802349">
          <w:marLeft w:val="640"/>
          <w:marRight w:val="0"/>
          <w:marTop w:val="0"/>
          <w:marBottom w:val="0"/>
          <w:divBdr>
            <w:top w:val="none" w:sz="0" w:space="0" w:color="auto"/>
            <w:left w:val="none" w:sz="0" w:space="0" w:color="auto"/>
            <w:bottom w:val="none" w:sz="0" w:space="0" w:color="auto"/>
            <w:right w:val="none" w:sz="0" w:space="0" w:color="auto"/>
          </w:divBdr>
        </w:div>
        <w:div w:id="630600808">
          <w:marLeft w:val="640"/>
          <w:marRight w:val="0"/>
          <w:marTop w:val="0"/>
          <w:marBottom w:val="0"/>
          <w:divBdr>
            <w:top w:val="none" w:sz="0" w:space="0" w:color="auto"/>
            <w:left w:val="none" w:sz="0" w:space="0" w:color="auto"/>
            <w:bottom w:val="none" w:sz="0" w:space="0" w:color="auto"/>
            <w:right w:val="none" w:sz="0" w:space="0" w:color="auto"/>
          </w:divBdr>
        </w:div>
        <w:div w:id="100421879">
          <w:marLeft w:val="640"/>
          <w:marRight w:val="0"/>
          <w:marTop w:val="0"/>
          <w:marBottom w:val="0"/>
          <w:divBdr>
            <w:top w:val="none" w:sz="0" w:space="0" w:color="auto"/>
            <w:left w:val="none" w:sz="0" w:space="0" w:color="auto"/>
            <w:bottom w:val="none" w:sz="0" w:space="0" w:color="auto"/>
            <w:right w:val="none" w:sz="0" w:space="0" w:color="auto"/>
          </w:divBdr>
        </w:div>
        <w:div w:id="620650490">
          <w:marLeft w:val="640"/>
          <w:marRight w:val="0"/>
          <w:marTop w:val="0"/>
          <w:marBottom w:val="0"/>
          <w:divBdr>
            <w:top w:val="none" w:sz="0" w:space="0" w:color="auto"/>
            <w:left w:val="none" w:sz="0" w:space="0" w:color="auto"/>
            <w:bottom w:val="none" w:sz="0" w:space="0" w:color="auto"/>
            <w:right w:val="none" w:sz="0" w:space="0" w:color="auto"/>
          </w:divBdr>
        </w:div>
        <w:div w:id="583800366">
          <w:marLeft w:val="640"/>
          <w:marRight w:val="0"/>
          <w:marTop w:val="0"/>
          <w:marBottom w:val="0"/>
          <w:divBdr>
            <w:top w:val="none" w:sz="0" w:space="0" w:color="auto"/>
            <w:left w:val="none" w:sz="0" w:space="0" w:color="auto"/>
            <w:bottom w:val="none" w:sz="0" w:space="0" w:color="auto"/>
            <w:right w:val="none" w:sz="0" w:space="0" w:color="auto"/>
          </w:divBdr>
        </w:div>
        <w:div w:id="1716613508">
          <w:marLeft w:val="640"/>
          <w:marRight w:val="0"/>
          <w:marTop w:val="0"/>
          <w:marBottom w:val="0"/>
          <w:divBdr>
            <w:top w:val="none" w:sz="0" w:space="0" w:color="auto"/>
            <w:left w:val="none" w:sz="0" w:space="0" w:color="auto"/>
            <w:bottom w:val="none" w:sz="0" w:space="0" w:color="auto"/>
            <w:right w:val="none" w:sz="0" w:space="0" w:color="auto"/>
          </w:divBdr>
        </w:div>
        <w:div w:id="211237870">
          <w:marLeft w:val="640"/>
          <w:marRight w:val="0"/>
          <w:marTop w:val="0"/>
          <w:marBottom w:val="0"/>
          <w:divBdr>
            <w:top w:val="none" w:sz="0" w:space="0" w:color="auto"/>
            <w:left w:val="none" w:sz="0" w:space="0" w:color="auto"/>
            <w:bottom w:val="none" w:sz="0" w:space="0" w:color="auto"/>
            <w:right w:val="none" w:sz="0" w:space="0" w:color="auto"/>
          </w:divBdr>
        </w:div>
        <w:div w:id="1063719834">
          <w:marLeft w:val="640"/>
          <w:marRight w:val="0"/>
          <w:marTop w:val="0"/>
          <w:marBottom w:val="0"/>
          <w:divBdr>
            <w:top w:val="none" w:sz="0" w:space="0" w:color="auto"/>
            <w:left w:val="none" w:sz="0" w:space="0" w:color="auto"/>
            <w:bottom w:val="none" w:sz="0" w:space="0" w:color="auto"/>
            <w:right w:val="none" w:sz="0" w:space="0" w:color="auto"/>
          </w:divBdr>
        </w:div>
        <w:div w:id="13382382">
          <w:marLeft w:val="640"/>
          <w:marRight w:val="0"/>
          <w:marTop w:val="0"/>
          <w:marBottom w:val="0"/>
          <w:divBdr>
            <w:top w:val="none" w:sz="0" w:space="0" w:color="auto"/>
            <w:left w:val="none" w:sz="0" w:space="0" w:color="auto"/>
            <w:bottom w:val="none" w:sz="0" w:space="0" w:color="auto"/>
            <w:right w:val="none" w:sz="0" w:space="0" w:color="auto"/>
          </w:divBdr>
        </w:div>
        <w:div w:id="1680888678">
          <w:marLeft w:val="640"/>
          <w:marRight w:val="0"/>
          <w:marTop w:val="0"/>
          <w:marBottom w:val="0"/>
          <w:divBdr>
            <w:top w:val="none" w:sz="0" w:space="0" w:color="auto"/>
            <w:left w:val="none" w:sz="0" w:space="0" w:color="auto"/>
            <w:bottom w:val="none" w:sz="0" w:space="0" w:color="auto"/>
            <w:right w:val="none" w:sz="0" w:space="0" w:color="auto"/>
          </w:divBdr>
        </w:div>
        <w:div w:id="284585819">
          <w:marLeft w:val="640"/>
          <w:marRight w:val="0"/>
          <w:marTop w:val="0"/>
          <w:marBottom w:val="0"/>
          <w:divBdr>
            <w:top w:val="none" w:sz="0" w:space="0" w:color="auto"/>
            <w:left w:val="none" w:sz="0" w:space="0" w:color="auto"/>
            <w:bottom w:val="none" w:sz="0" w:space="0" w:color="auto"/>
            <w:right w:val="none" w:sz="0" w:space="0" w:color="auto"/>
          </w:divBdr>
        </w:div>
        <w:div w:id="267156698">
          <w:marLeft w:val="640"/>
          <w:marRight w:val="0"/>
          <w:marTop w:val="0"/>
          <w:marBottom w:val="0"/>
          <w:divBdr>
            <w:top w:val="none" w:sz="0" w:space="0" w:color="auto"/>
            <w:left w:val="none" w:sz="0" w:space="0" w:color="auto"/>
            <w:bottom w:val="none" w:sz="0" w:space="0" w:color="auto"/>
            <w:right w:val="none" w:sz="0" w:space="0" w:color="auto"/>
          </w:divBdr>
        </w:div>
        <w:div w:id="1813018978">
          <w:marLeft w:val="640"/>
          <w:marRight w:val="0"/>
          <w:marTop w:val="0"/>
          <w:marBottom w:val="0"/>
          <w:divBdr>
            <w:top w:val="none" w:sz="0" w:space="0" w:color="auto"/>
            <w:left w:val="none" w:sz="0" w:space="0" w:color="auto"/>
            <w:bottom w:val="none" w:sz="0" w:space="0" w:color="auto"/>
            <w:right w:val="none" w:sz="0" w:space="0" w:color="auto"/>
          </w:divBdr>
        </w:div>
        <w:div w:id="1333341105">
          <w:marLeft w:val="640"/>
          <w:marRight w:val="0"/>
          <w:marTop w:val="0"/>
          <w:marBottom w:val="0"/>
          <w:divBdr>
            <w:top w:val="none" w:sz="0" w:space="0" w:color="auto"/>
            <w:left w:val="none" w:sz="0" w:space="0" w:color="auto"/>
            <w:bottom w:val="none" w:sz="0" w:space="0" w:color="auto"/>
            <w:right w:val="none" w:sz="0" w:space="0" w:color="auto"/>
          </w:divBdr>
        </w:div>
        <w:div w:id="852382578">
          <w:marLeft w:val="640"/>
          <w:marRight w:val="0"/>
          <w:marTop w:val="0"/>
          <w:marBottom w:val="0"/>
          <w:divBdr>
            <w:top w:val="none" w:sz="0" w:space="0" w:color="auto"/>
            <w:left w:val="none" w:sz="0" w:space="0" w:color="auto"/>
            <w:bottom w:val="none" w:sz="0" w:space="0" w:color="auto"/>
            <w:right w:val="none" w:sz="0" w:space="0" w:color="auto"/>
          </w:divBdr>
        </w:div>
        <w:div w:id="1692564920">
          <w:marLeft w:val="640"/>
          <w:marRight w:val="0"/>
          <w:marTop w:val="0"/>
          <w:marBottom w:val="0"/>
          <w:divBdr>
            <w:top w:val="none" w:sz="0" w:space="0" w:color="auto"/>
            <w:left w:val="none" w:sz="0" w:space="0" w:color="auto"/>
            <w:bottom w:val="none" w:sz="0" w:space="0" w:color="auto"/>
            <w:right w:val="none" w:sz="0" w:space="0" w:color="auto"/>
          </w:divBdr>
        </w:div>
        <w:div w:id="711610430">
          <w:marLeft w:val="640"/>
          <w:marRight w:val="0"/>
          <w:marTop w:val="0"/>
          <w:marBottom w:val="0"/>
          <w:divBdr>
            <w:top w:val="none" w:sz="0" w:space="0" w:color="auto"/>
            <w:left w:val="none" w:sz="0" w:space="0" w:color="auto"/>
            <w:bottom w:val="none" w:sz="0" w:space="0" w:color="auto"/>
            <w:right w:val="none" w:sz="0" w:space="0" w:color="auto"/>
          </w:divBdr>
        </w:div>
        <w:div w:id="1772579362">
          <w:marLeft w:val="640"/>
          <w:marRight w:val="0"/>
          <w:marTop w:val="0"/>
          <w:marBottom w:val="0"/>
          <w:divBdr>
            <w:top w:val="none" w:sz="0" w:space="0" w:color="auto"/>
            <w:left w:val="none" w:sz="0" w:space="0" w:color="auto"/>
            <w:bottom w:val="none" w:sz="0" w:space="0" w:color="auto"/>
            <w:right w:val="none" w:sz="0" w:space="0" w:color="auto"/>
          </w:divBdr>
        </w:div>
        <w:div w:id="820123367">
          <w:marLeft w:val="640"/>
          <w:marRight w:val="0"/>
          <w:marTop w:val="0"/>
          <w:marBottom w:val="0"/>
          <w:divBdr>
            <w:top w:val="none" w:sz="0" w:space="0" w:color="auto"/>
            <w:left w:val="none" w:sz="0" w:space="0" w:color="auto"/>
            <w:bottom w:val="none" w:sz="0" w:space="0" w:color="auto"/>
            <w:right w:val="none" w:sz="0" w:space="0" w:color="auto"/>
          </w:divBdr>
        </w:div>
        <w:div w:id="540019311">
          <w:marLeft w:val="640"/>
          <w:marRight w:val="0"/>
          <w:marTop w:val="0"/>
          <w:marBottom w:val="0"/>
          <w:divBdr>
            <w:top w:val="none" w:sz="0" w:space="0" w:color="auto"/>
            <w:left w:val="none" w:sz="0" w:space="0" w:color="auto"/>
            <w:bottom w:val="none" w:sz="0" w:space="0" w:color="auto"/>
            <w:right w:val="none" w:sz="0" w:space="0" w:color="auto"/>
          </w:divBdr>
        </w:div>
        <w:div w:id="1532720616">
          <w:marLeft w:val="640"/>
          <w:marRight w:val="0"/>
          <w:marTop w:val="0"/>
          <w:marBottom w:val="0"/>
          <w:divBdr>
            <w:top w:val="none" w:sz="0" w:space="0" w:color="auto"/>
            <w:left w:val="none" w:sz="0" w:space="0" w:color="auto"/>
            <w:bottom w:val="none" w:sz="0" w:space="0" w:color="auto"/>
            <w:right w:val="none" w:sz="0" w:space="0" w:color="auto"/>
          </w:divBdr>
        </w:div>
        <w:div w:id="1745836772">
          <w:marLeft w:val="640"/>
          <w:marRight w:val="0"/>
          <w:marTop w:val="0"/>
          <w:marBottom w:val="0"/>
          <w:divBdr>
            <w:top w:val="none" w:sz="0" w:space="0" w:color="auto"/>
            <w:left w:val="none" w:sz="0" w:space="0" w:color="auto"/>
            <w:bottom w:val="none" w:sz="0" w:space="0" w:color="auto"/>
            <w:right w:val="none" w:sz="0" w:space="0" w:color="auto"/>
          </w:divBdr>
        </w:div>
        <w:div w:id="2128699127">
          <w:marLeft w:val="640"/>
          <w:marRight w:val="0"/>
          <w:marTop w:val="0"/>
          <w:marBottom w:val="0"/>
          <w:divBdr>
            <w:top w:val="none" w:sz="0" w:space="0" w:color="auto"/>
            <w:left w:val="none" w:sz="0" w:space="0" w:color="auto"/>
            <w:bottom w:val="none" w:sz="0" w:space="0" w:color="auto"/>
            <w:right w:val="none" w:sz="0" w:space="0" w:color="auto"/>
          </w:divBdr>
        </w:div>
        <w:div w:id="1216351237">
          <w:marLeft w:val="640"/>
          <w:marRight w:val="0"/>
          <w:marTop w:val="0"/>
          <w:marBottom w:val="0"/>
          <w:divBdr>
            <w:top w:val="none" w:sz="0" w:space="0" w:color="auto"/>
            <w:left w:val="none" w:sz="0" w:space="0" w:color="auto"/>
            <w:bottom w:val="none" w:sz="0" w:space="0" w:color="auto"/>
            <w:right w:val="none" w:sz="0" w:space="0" w:color="auto"/>
          </w:divBdr>
        </w:div>
        <w:div w:id="614485546">
          <w:marLeft w:val="640"/>
          <w:marRight w:val="0"/>
          <w:marTop w:val="0"/>
          <w:marBottom w:val="0"/>
          <w:divBdr>
            <w:top w:val="none" w:sz="0" w:space="0" w:color="auto"/>
            <w:left w:val="none" w:sz="0" w:space="0" w:color="auto"/>
            <w:bottom w:val="none" w:sz="0" w:space="0" w:color="auto"/>
            <w:right w:val="none" w:sz="0" w:space="0" w:color="auto"/>
          </w:divBdr>
        </w:div>
      </w:divsChild>
    </w:div>
    <w:div w:id="1295792223">
      <w:bodyDiv w:val="1"/>
      <w:marLeft w:val="0"/>
      <w:marRight w:val="0"/>
      <w:marTop w:val="0"/>
      <w:marBottom w:val="0"/>
      <w:divBdr>
        <w:top w:val="none" w:sz="0" w:space="0" w:color="auto"/>
        <w:left w:val="none" w:sz="0" w:space="0" w:color="auto"/>
        <w:bottom w:val="none" w:sz="0" w:space="0" w:color="auto"/>
        <w:right w:val="none" w:sz="0" w:space="0" w:color="auto"/>
      </w:divBdr>
      <w:divsChild>
        <w:div w:id="916326950">
          <w:marLeft w:val="0"/>
          <w:marRight w:val="0"/>
          <w:marTop w:val="0"/>
          <w:marBottom w:val="0"/>
          <w:divBdr>
            <w:top w:val="none" w:sz="0" w:space="0" w:color="auto"/>
            <w:left w:val="none" w:sz="0" w:space="0" w:color="auto"/>
            <w:bottom w:val="none" w:sz="0" w:space="0" w:color="auto"/>
            <w:right w:val="none" w:sz="0" w:space="0" w:color="auto"/>
          </w:divBdr>
          <w:divsChild>
            <w:div w:id="28381451">
              <w:marLeft w:val="0"/>
              <w:marRight w:val="0"/>
              <w:marTop w:val="0"/>
              <w:marBottom w:val="0"/>
              <w:divBdr>
                <w:top w:val="none" w:sz="0" w:space="0" w:color="auto"/>
                <w:left w:val="none" w:sz="0" w:space="0" w:color="auto"/>
                <w:bottom w:val="none" w:sz="0" w:space="0" w:color="auto"/>
                <w:right w:val="none" w:sz="0" w:space="0" w:color="auto"/>
              </w:divBdr>
            </w:div>
            <w:div w:id="1604146988">
              <w:marLeft w:val="0"/>
              <w:marRight w:val="0"/>
              <w:marTop w:val="0"/>
              <w:marBottom w:val="0"/>
              <w:divBdr>
                <w:top w:val="none" w:sz="0" w:space="0" w:color="auto"/>
                <w:left w:val="none" w:sz="0" w:space="0" w:color="auto"/>
                <w:bottom w:val="none" w:sz="0" w:space="0" w:color="auto"/>
                <w:right w:val="none" w:sz="0" w:space="0" w:color="auto"/>
              </w:divBdr>
            </w:div>
            <w:div w:id="1607076687">
              <w:marLeft w:val="0"/>
              <w:marRight w:val="0"/>
              <w:marTop w:val="0"/>
              <w:marBottom w:val="0"/>
              <w:divBdr>
                <w:top w:val="none" w:sz="0" w:space="0" w:color="auto"/>
                <w:left w:val="none" w:sz="0" w:space="0" w:color="auto"/>
                <w:bottom w:val="none" w:sz="0" w:space="0" w:color="auto"/>
                <w:right w:val="none" w:sz="0" w:space="0" w:color="auto"/>
              </w:divBdr>
            </w:div>
            <w:div w:id="1598901246">
              <w:marLeft w:val="0"/>
              <w:marRight w:val="0"/>
              <w:marTop w:val="0"/>
              <w:marBottom w:val="0"/>
              <w:divBdr>
                <w:top w:val="none" w:sz="0" w:space="0" w:color="auto"/>
                <w:left w:val="none" w:sz="0" w:space="0" w:color="auto"/>
                <w:bottom w:val="none" w:sz="0" w:space="0" w:color="auto"/>
                <w:right w:val="none" w:sz="0" w:space="0" w:color="auto"/>
              </w:divBdr>
            </w:div>
            <w:div w:id="1874270728">
              <w:marLeft w:val="0"/>
              <w:marRight w:val="0"/>
              <w:marTop w:val="0"/>
              <w:marBottom w:val="0"/>
              <w:divBdr>
                <w:top w:val="none" w:sz="0" w:space="0" w:color="auto"/>
                <w:left w:val="none" w:sz="0" w:space="0" w:color="auto"/>
                <w:bottom w:val="none" w:sz="0" w:space="0" w:color="auto"/>
                <w:right w:val="none" w:sz="0" w:space="0" w:color="auto"/>
              </w:divBdr>
            </w:div>
            <w:div w:id="916867426">
              <w:marLeft w:val="0"/>
              <w:marRight w:val="0"/>
              <w:marTop w:val="0"/>
              <w:marBottom w:val="0"/>
              <w:divBdr>
                <w:top w:val="none" w:sz="0" w:space="0" w:color="auto"/>
                <w:left w:val="none" w:sz="0" w:space="0" w:color="auto"/>
                <w:bottom w:val="none" w:sz="0" w:space="0" w:color="auto"/>
                <w:right w:val="none" w:sz="0" w:space="0" w:color="auto"/>
              </w:divBdr>
            </w:div>
            <w:div w:id="1335641802">
              <w:marLeft w:val="0"/>
              <w:marRight w:val="0"/>
              <w:marTop w:val="0"/>
              <w:marBottom w:val="0"/>
              <w:divBdr>
                <w:top w:val="none" w:sz="0" w:space="0" w:color="auto"/>
                <w:left w:val="none" w:sz="0" w:space="0" w:color="auto"/>
                <w:bottom w:val="none" w:sz="0" w:space="0" w:color="auto"/>
                <w:right w:val="none" w:sz="0" w:space="0" w:color="auto"/>
              </w:divBdr>
            </w:div>
            <w:div w:id="1165319229">
              <w:marLeft w:val="0"/>
              <w:marRight w:val="0"/>
              <w:marTop w:val="0"/>
              <w:marBottom w:val="0"/>
              <w:divBdr>
                <w:top w:val="none" w:sz="0" w:space="0" w:color="auto"/>
                <w:left w:val="none" w:sz="0" w:space="0" w:color="auto"/>
                <w:bottom w:val="none" w:sz="0" w:space="0" w:color="auto"/>
                <w:right w:val="none" w:sz="0" w:space="0" w:color="auto"/>
              </w:divBdr>
            </w:div>
            <w:div w:id="830945499">
              <w:marLeft w:val="0"/>
              <w:marRight w:val="0"/>
              <w:marTop w:val="0"/>
              <w:marBottom w:val="0"/>
              <w:divBdr>
                <w:top w:val="none" w:sz="0" w:space="0" w:color="auto"/>
                <w:left w:val="none" w:sz="0" w:space="0" w:color="auto"/>
                <w:bottom w:val="none" w:sz="0" w:space="0" w:color="auto"/>
                <w:right w:val="none" w:sz="0" w:space="0" w:color="auto"/>
              </w:divBdr>
            </w:div>
            <w:div w:id="796752256">
              <w:marLeft w:val="0"/>
              <w:marRight w:val="0"/>
              <w:marTop w:val="0"/>
              <w:marBottom w:val="0"/>
              <w:divBdr>
                <w:top w:val="none" w:sz="0" w:space="0" w:color="auto"/>
                <w:left w:val="none" w:sz="0" w:space="0" w:color="auto"/>
                <w:bottom w:val="none" w:sz="0" w:space="0" w:color="auto"/>
                <w:right w:val="none" w:sz="0" w:space="0" w:color="auto"/>
              </w:divBdr>
            </w:div>
            <w:div w:id="1595016170">
              <w:marLeft w:val="0"/>
              <w:marRight w:val="0"/>
              <w:marTop w:val="0"/>
              <w:marBottom w:val="0"/>
              <w:divBdr>
                <w:top w:val="none" w:sz="0" w:space="0" w:color="auto"/>
                <w:left w:val="none" w:sz="0" w:space="0" w:color="auto"/>
                <w:bottom w:val="none" w:sz="0" w:space="0" w:color="auto"/>
                <w:right w:val="none" w:sz="0" w:space="0" w:color="auto"/>
              </w:divBdr>
            </w:div>
            <w:div w:id="895317772">
              <w:marLeft w:val="0"/>
              <w:marRight w:val="0"/>
              <w:marTop w:val="0"/>
              <w:marBottom w:val="0"/>
              <w:divBdr>
                <w:top w:val="none" w:sz="0" w:space="0" w:color="auto"/>
                <w:left w:val="none" w:sz="0" w:space="0" w:color="auto"/>
                <w:bottom w:val="none" w:sz="0" w:space="0" w:color="auto"/>
                <w:right w:val="none" w:sz="0" w:space="0" w:color="auto"/>
              </w:divBdr>
            </w:div>
            <w:div w:id="824005485">
              <w:marLeft w:val="0"/>
              <w:marRight w:val="0"/>
              <w:marTop w:val="0"/>
              <w:marBottom w:val="0"/>
              <w:divBdr>
                <w:top w:val="none" w:sz="0" w:space="0" w:color="auto"/>
                <w:left w:val="none" w:sz="0" w:space="0" w:color="auto"/>
                <w:bottom w:val="none" w:sz="0" w:space="0" w:color="auto"/>
                <w:right w:val="none" w:sz="0" w:space="0" w:color="auto"/>
              </w:divBdr>
            </w:div>
            <w:div w:id="554047919">
              <w:marLeft w:val="0"/>
              <w:marRight w:val="0"/>
              <w:marTop w:val="0"/>
              <w:marBottom w:val="0"/>
              <w:divBdr>
                <w:top w:val="none" w:sz="0" w:space="0" w:color="auto"/>
                <w:left w:val="none" w:sz="0" w:space="0" w:color="auto"/>
                <w:bottom w:val="none" w:sz="0" w:space="0" w:color="auto"/>
                <w:right w:val="none" w:sz="0" w:space="0" w:color="auto"/>
              </w:divBdr>
            </w:div>
            <w:div w:id="1523661602">
              <w:marLeft w:val="0"/>
              <w:marRight w:val="0"/>
              <w:marTop w:val="0"/>
              <w:marBottom w:val="0"/>
              <w:divBdr>
                <w:top w:val="none" w:sz="0" w:space="0" w:color="auto"/>
                <w:left w:val="none" w:sz="0" w:space="0" w:color="auto"/>
                <w:bottom w:val="none" w:sz="0" w:space="0" w:color="auto"/>
                <w:right w:val="none" w:sz="0" w:space="0" w:color="auto"/>
              </w:divBdr>
            </w:div>
            <w:div w:id="557404280">
              <w:marLeft w:val="0"/>
              <w:marRight w:val="0"/>
              <w:marTop w:val="0"/>
              <w:marBottom w:val="0"/>
              <w:divBdr>
                <w:top w:val="none" w:sz="0" w:space="0" w:color="auto"/>
                <w:left w:val="none" w:sz="0" w:space="0" w:color="auto"/>
                <w:bottom w:val="none" w:sz="0" w:space="0" w:color="auto"/>
                <w:right w:val="none" w:sz="0" w:space="0" w:color="auto"/>
              </w:divBdr>
            </w:div>
            <w:div w:id="604532904">
              <w:marLeft w:val="0"/>
              <w:marRight w:val="0"/>
              <w:marTop w:val="0"/>
              <w:marBottom w:val="0"/>
              <w:divBdr>
                <w:top w:val="none" w:sz="0" w:space="0" w:color="auto"/>
                <w:left w:val="none" w:sz="0" w:space="0" w:color="auto"/>
                <w:bottom w:val="none" w:sz="0" w:space="0" w:color="auto"/>
                <w:right w:val="none" w:sz="0" w:space="0" w:color="auto"/>
              </w:divBdr>
            </w:div>
            <w:div w:id="200096979">
              <w:marLeft w:val="0"/>
              <w:marRight w:val="0"/>
              <w:marTop w:val="0"/>
              <w:marBottom w:val="0"/>
              <w:divBdr>
                <w:top w:val="none" w:sz="0" w:space="0" w:color="auto"/>
                <w:left w:val="none" w:sz="0" w:space="0" w:color="auto"/>
                <w:bottom w:val="none" w:sz="0" w:space="0" w:color="auto"/>
                <w:right w:val="none" w:sz="0" w:space="0" w:color="auto"/>
              </w:divBdr>
            </w:div>
            <w:div w:id="2115781059">
              <w:marLeft w:val="0"/>
              <w:marRight w:val="0"/>
              <w:marTop w:val="0"/>
              <w:marBottom w:val="0"/>
              <w:divBdr>
                <w:top w:val="none" w:sz="0" w:space="0" w:color="auto"/>
                <w:left w:val="none" w:sz="0" w:space="0" w:color="auto"/>
                <w:bottom w:val="none" w:sz="0" w:space="0" w:color="auto"/>
                <w:right w:val="none" w:sz="0" w:space="0" w:color="auto"/>
              </w:divBdr>
            </w:div>
            <w:div w:id="1880391600">
              <w:marLeft w:val="0"/>
              <w:marRight w:val="0"/>
              <w:marTop w:val="0"/>
              <w:marBottom w:val="0"/>
              <w:divBdr>
                <w:top w:val="none" w:sz="0" w:space="0" w:color="auto"/>
                <w:left w:val="none" w:sz="0" w:space="0" w:color="auto"/>
                <w:bottom w:val="none" w:sz="0" w:space="0" w:color="auto"/>
                <w:right w:val="none" w:sz="0" w:space="0" w:color="auto"/>
              </w:divBdr>
            </w:div>
            <w:div w:id="1126465308">
              <w:marLeft w:val="0"/>
              <w:marRight w:val="0"/>
              <w:marTop w:val="0"/>
              <w:marBottom w:val="0"/>
              <w:divBdr>
                <w:top w:val="none" w:sz="0" w:space="0" w:color="auto"/>
                <w:left w:val="none" w:sz="0" w:space="0" w:color="auto"/>
                <w:bottom w:val="none" w:sz="0" w:space="0" w:color="auto"/>
                <w:right w:val="none" w:sz="0" w:space="0" w:color="auto"/>
              </w:divBdr>
            </w:div>
            <w:div w:id="2122722231">
              <w:marLeft w:val="0"/>
              <w:marRight w:val="0"/>
              <w:marTop w:val="0"/>
              <w:marBottom w:val="0"/>
              <w:divBdr>
                <w:top w:val="none" w:sz="0" w:space="0" w:color="auto"/>
                <w:left w:val="none" w:sz="0" w:space="0" w:color="auto"/>
                <w:bottom w:val="none" w:sz="0" w:space="0" w:color="auto"/>
                <w:right w:val="none" w:sz="0" w:space="0" w:color="auto"/>
              </w:divBdr>
            </w:div>
            <w:div w:id="608319452">
              <w:marLeft w:val="0"/>
              <w:marRight w:val="0"/>
              <w:marTop w:val="0"/>
              <w:marBottom w:val="0"/>
              <w:divBdr>
                <w:top w:val="none" w:sz="0" w:space="0" w:color="auto"/>
                <w:left w:val="none" w:sz="0" w:space="0" w:color="auto"/>
                <w:bottom w:val="none" w:sz="0" w:space="0" w:color="auto"/>
                <w:right w:val="none" w:sz="0" w:space="0" w:color="auto"/>
              </w:divBdr>
            </w:div>
            <w:div w:id="2050452707">
              <w:marLeft w:val="0"/>
              <w:marRight w:val="0"/>
              <w:marTop w:val="0"/>
              <w:marBottom w:val="0"/>
              <w:divBdr>
                <w:top w:val="none" w:sz="0" w:space="0" w:color="auto"/>
                <w:left w:val="none" w:sz="0" w:space="0" w:color="auto"/>
                <w:bottom w:val="none" w:sz="0" w:space="0" w:color="auto"/>
                <w:right w:val="none" w:sz="0" w:space="0" w:color="auto"/>
              </w:divBdr>
            </w:div>
            <w:div w:id="1846942288">
              <w:marLeft w:val="0"/>
              <w:marRight w:val="0"/>
              <w:marTop w:val="0"/>
              <w:marBottom w:val="0"/>
              <w:divBdr>
                <w:top w:val="none" w:sz="0" w:space="0" w:color="auto"/>
                <w:left w:val="none" w:sz="0" w:space="0" w:color="auto"/>
                <w:bottom w:val="none" w:sz="0" w:space="0" w:color="auto"/>
                <w:right w:val="none" w:sz="0" w:space="0" w:color="auto"/>
              </w:divBdr>
            </w:div>
            <w:div w:id="153494008">
              <w:marLeft w:val="0"/>
              <w:marRight w:val="0"/>
              <w:marTop w:val="0"/>
              <w:marBottom w:val="0"/>
              <w:divBdr>
                <w:top w:val="none" w:sz="0" w:space="0" w:color="auto"/>
                <w:left w:val="none" w:sz="0" w:space="0" w:color="auto"/>
                <w:bottom w:val="none" w:sz="0" w:space="0" w:color="auto"/>
                <w:right w:val="none" w:sz="0" w:space="0" w:color="auto"/>
              </w:divBdr>
            </w:div>
            <w:div w:id="922295569">
              <w:marLeft w:val="0"/>
              <w:marRight w:val="0"/>
              <w:marTop w:val="0"/>
              <w:marBottom w:val="0"/>
              <w:divBdr>
                <w:top w:val="none" w:sz="0" w:space="0" w:color="auto"/>
                <w:left w:val="none" w:sz="0" w:space="0" w:color="auto"/>
                <w:bottom w:val="none" w:sz="0" w:space="0" w:color="auto"/>
                <w:right w:val="none" w:sz="0" w:space="0" w:color="auto"/>
              </w:divBdr>
            </w:div>
            <w:div w:id="377629382">
              <w:marLeft w:val="0"/>
              <w:marRight w:val="0"/>
              <w:marTop w:val="0"/>
              <w:marBottom w:val="0"/>
              <w:divBdr>
                <w:top w:val="none" w:sz="0" w:space="0" w:color="auto"/>
                <w:left w:val="none" w:sz="0" w:space="0" w:color="auto"/>
                <w:bottom w:val="none" w:sz="0" w:space="0" w:color="auto"/>
                <w:right w:val="none" w:sz="0" w:space="0" w:color="auto"/>
              </w:divBdr>
            </w:div>
            <w:div w:id="2011054358">
              <w:marLeft w:val="0"/>
              <w:marRight w:val="0"/>
              <w:marTop w:val="0"/>
              <w:marBottom w:val="0"/>
              <w:divBdr>
                <w:top w:val="none" w:sz="0" w:space="0" w:color="auto"/>
                <w:left w:val="none" w:sz="0" w:space="0" w:color="auto"/>
                <w:bottom w:val="none" w:sz="0" w:space="0" w:color="auto"/>
                <w:right w:val="none" w:sz="0" w:space="0" w:color="auto"/>
              </w:divBdr>
            </w:div>
            <w:div w:id="210264588">
              <w:marLeft w:val="0"/>
              <w:marRight w:val="0"/>
              <w:marTop w:val="0"/>
              <w:marBottom w:val="0"/>
              <w:divBdr>
                <w:top w:val="none" w:sz="0" w:space="0" w:color="auto"/>
                <w:left w:val="none" w:sz="0" w:space="0" w:color="auto"/>
                <w:bottom w:val="none" w:sz="0" w:space="0" w:color="auto"/>
                <w:right w:val="none" w:sz="0" w:space="0" w:color="auto"/>
              </w:divBdr>
            </w:div>
            <w:div w:id="83916273">
              <w:marLeft w:val="0"/>
              <w:marRight w:val="0"/>
              <w:marTop w:val="0"/>
              <w:marBottom w:val="0"/>
              <w:divBdr>
                <w:top w:val="none" w:sz="0" w:space="0" w:color="auto"/>
                <w:left w:val="none" w:sz="0" w:space="0" w:color="auto"/>
                <w:bottom w:val="none" w:sz="0" w:space="0" w:color="auto"/>
                <w:right w:val="none" w:sz="0" w:space="0" w:color="auto"/>
              </w:divBdr>
            </w:div>
            <w:div w:id="1113207622">
              <w:marLeft w:val="0"/>
              <w:marRight w:val="0"/>
              <w:marTop w:val="0"/>
              <w:marBottom w:val="0"/>
              <w:divBdr>
                <w:top w:val="none" w:sz="0" w:space="0" w:color="auto"/>
                <w:left w:val="none" w:sz="0" w:space="0" w:color="auto"/>
                <w:bottom w:val="none" w:sz="0" w:space="0" w:color="auto"/>
                <w:right w:val="none" w:sz="0" w:space="0" w:color="auto"/>
              </w:divBdr>
            </w:div>
            <w:div w:id="447823347">
              <w:marLeft w:val="0"/>
              <w:marRight w:val="0"/>
              <w:marTop w:val="0"/>
              <w:marBottom w:val="0"/>
              <w:divBdr>
                <w:top w:val="none" w:sz="0" w:space="0" w:color="auto"/>
                <w:left w:val="none" w:sz="0" w:space="0" w:color="auto"/>
                <w:bottom w:val="none" w:sz="0" w:space="0" w:color="auto"/>
                <w:right w:val="none" w:sz="0" w:space="0" w:color="auto"/>
              </w:divBdr>
            </w:div>
            <w:div w:id="707491777">
              <w:marLeft w:val="0"/>
              <w:marRight w:val="0"/>
              <w:marTop w:val="0"/>
              <w:marBottom w:val="0"/>
              <w:divBdr>
                <w:top w:val="none" w:sz="0" w:space="0" w:color="auto"/>
                <w:left w:val="none" w:sz="0" w:space="0" w:color="auto"/>
                <w:bottom w:val="none" w:sz="0" w:space="0" w:color="auto"/>
                <w:right w:val="none" w:sz="0" w:space="0" w:color="auto"/>
              </w:divBdr>
            </w:div>
            <w:div w:id="1640644570">
              <w:marLeft w:val="0"/>
              <w:marRight w:val="0"/>
              <w:marTop w:val="0"/>
              <w:marBottom w:val="0"/>
              <w:divBdr>
                <w:top w:val="none" w:sz="0" w:space="0" w:color="auto"/>
                <w:left w:val="none" w:sz="0" w:space="0" w:color="auto"/>
                <w:bottom w:val="none" w:sz="0" w:space="0" w:color="auto"/>
                <w:right w:val="none" w:sz="0" w:space="0" w:color="auto"/>
              </w:divBdr>
            </w:div>
            <w:div w:id="712467624">
              <w:marLeft w:val="0"/>
              <w:marRight w:val="0"/>
              <w:marTop w:val="0"/>
              <w:marBottom w:val="0"/>
              <w:divBdr>
                <w:top w:val="none" w:sz="0" w:space="0" w:color="auto"/>
                <w:left w:val="none" w:sz="0" w:space="0" w:color="auto"/>
                <w:bottom w:val="none" w:sz="0" w:space="0" w:color="auto"/>
                <w:right w:val="none" w:sz="0" w:space="0" w:color="auto"/>
              </w:divBdr>
            </w:div>
            <w:div w:id="446002216">
              <w:marLeft w:val="0"/>
              <w:marRight w:val="0"/>
              <w:marTop w:val="0"/>
              <w:marBottom w:val="0"/>
              <w:divBdr>
                <w:top w:val="none" w:sz="0" w:space="0" w:color="auto"/>
                <w:left w:val="none" w:sz="0" w:space="0" w:color="auto"/>
                <w:bottom w:val="none" w:sz="0" w:space="0" w:color="auto"/>
                <w:right w:val="none" w:sz="0" w:space="0" w:color="auto"/>
              </w:divBdr>
            </w:div>
            <w:div w:id="1301034400">
              <w:marLeft w:val="0"/>
              <w:marRight w:val="0"/>
              <w:marTop w:val="0"/>
              <w:marBottom w:val="0"/>
              <w:divBdr>
                <w:top w:val="none" w:sz="0" w:space="0" w:color="auto"/>
                <w:left w:val="none" w:sz="0" w:space="0" w:color="auto"/>
                <w:bottom w:val="none" w:sz="0" w:space="0" w:color="auto"/>
                <w:right w:val="none" w:sz="0" w:space="0" w:color="auto"/>
              </w:divBdr>
            </w:div>
            <w:div w:id="1673410478">
              <w:marLeft w:val="0"/>
              <w:marRight w:val="0"/>
              <w:marTop w:val="0"/>
              <w:marBottom w:val="0"/>
              <w:divBdr>
                <w:top w:val="none" w:sz="0" w:space="0" w:color="auto"/>
                <w:left w:val="none" w:sz="0" w:space="0" w:color="auto"/>
                <w:bottom w:val="none" w:sz="0" w:space="0" w:color="auto"/>
                <w:right w:val="none" w:sz="0" w:space="0" w:color="auto"/>
              </w:divBdr>
            </w:div>
            <w:div w:id="916984072">
              <w:marLeft w:val="0"/>
              <w:marRight w:val="0"/>
              <w:marTop w:val="0"/>
              <w:marBottom w:val="0"/>
              <w:divBdr>
                <w:top w:val="none" w:sz="0" w:space="0" w:color="auto"/>
                <w:left w:val="none" w:sz="0" w:space="0" w:color="auto"/>
                <w:bottom w:val="none" w:sz="0" w:space="0" w:color="auto"/>
                <w:right w:val="none" w:sz="0" w:space="0" w:color="auto"/>
              </w:divBdr>
            </w:div>
            <w:div w:id="2138520871">
              <w:marLeft w:val="0"/>
              <w:marRight w:val="0"/>
              <w:marTop w:val="0"/>
              <w:marBottom w:val="0"/>
              <w:divBdr>
                <w:top w:val="none" w:sz="0" w:space="0" w:color="auto"/>
                <w:left w:val="none" w:sz="0" w:space="0" w:color="auto"/>
                <w:bottom w:val="none" w:sz="0" w:space="0" w:color="auto"/>
                <w:right w:val="none" w:sz="0" w:space="0" w:color="auto"/>
              </w:divBdr>
            </w:div>
            <w:div w:id="187372244">
              <w:marLeft w:val="0"/>
              <w:marRight w:val="0"/>
              <w:marTop w:val="0"/>
              <w:marBottom w:val="0"/>
              <w:divBdr>
                <w:top w:val="none" w:sz="0" w:space="0" w:color="auto"/>
                <w:left w:val="none" w:sz="0" w:space="0" w:color="auto"/>
                <w:bottom w:val="none" w:sz="0" w:space="0" w:color="auto"/>
                <w:right w:val="none" w:sz="0" w:space="0" w:color="auto"/>
              </w:divBdr>
            </w:div>
            <w:div w:id="1464424652">
              <w:marLeft w:val="0"/>
              <w:marRight w:val="0"/>
              <w:marTop w:val="0"/>
              <w:marBottom w:val="0"/>
              <w:divBdr>
                <w:top w:val="none" w:sz="0" w:space="0" w:color="auto"/>
                <w:left w:val="none" w:sz="0" w:space="0" w:color="auto"/>
                <w:bottom w:val="none" w:sz="0" w:space="0" w:color="auto"/>
                <w:right w:val="none" w:sz="0" w:space="0" w:color="auto"/>
              </w:divBdr>
            </w:div>
            <w:div w:id="583952106">
              <w:marLeft w:val="0"/>
              <w:marRight w:val="0"/>
              <w:marTop w:val="0"/>
              <w:marBottom w:val="0"/>
              <w:divBdr>
                <w:top w:val="none" w:sz="0" w:space="0" w:color="auto"/>
                <w:left w:val="none" w:sz="0" w:space="0" w:color="auto"/>
                <w:bottom w:val="none" w:sz="0" w:space="0" w:color="auto"/>
                <w:right w:val="none" w:sz="0" w:space="0" w:color="auto"/>
              </w:divBdr>
            </w:div>
            <w:div w:id="1155491649">
              <w:marLeft w:val="0"/>
              <w:marRight w:val="0"/>
              <w:marTop w:val="0"/>
              <w:marBottom w:val="0"/>
              <w:divBdr>
                <w:top w:val="none" w:sz="0" w:space="0" w:color="auto"/>
                <w:left w:val="none" w:sz="0" w:space="0" w:color="auto"/>
                <w:bottom w:val="none" w:sz="0" w:space="0" w:color="auto"/>
                <w:right w:val="none" w:sz="0" w:space="0" w:color="auto"/>
              </w:divBdr>
            </w:div>
            <w:div w:id="1472820090">
              <w:marLeft w:val="0"/>
              <w:marRight w:val="0"/>
              <w:marTop w:val="0"/>
              <w:marBottom w:val="0"/>
              <w:divBdr>
                <w:top w:val="none" w:sz="0" w:space="0" w:color="auto"/>
                <w:left w:val="none" w:sz="0" w:space="0" w:color="auto"/>
                <w:bottom w:val="none" w:sz="0" w:space="0" w:color="auto"/>
                <w:right w:val="none" w:sz="0" w:space="0" w:color="auto"/>
              </w:divBdr>
            </w:div>
            <w:div w:id="1285499258">
              <w:marLeft w:val="0"/>
              <w:marRight w:val="0"/>
              <w:marTop w:val="0"/>
              <w:marBottom w:val="0"/>
              <w:divBdr>
                <w:top w:val="none" w:sz="0" w:space="0" w:color="auto"/>
                <w:left w:val="none" w:sz="0" w:space="0" w:color="auto"/>
                <w:bottom w:val="none" w:sz="0" w:space="0" w:color="auto"/>
                <w:right w:val="none" w:sz="0" w:space="0" w:color="auto"/>
              </w:divBdr>
            </w:div>
            <w:div w:id="1025398854">
              <w:marLeft w:val="0"/>
              <w:marRight w:val="0"/>
              <w:marTop w:val="0"/>
              <w:marBottom w:val="0"/>
              <w:divBdr>
                <w:top w:val="none" w:sz="0" w:space="0" w:color="auto"/>
                <w:left w:val="none" w:sz="0" w:space="0" w:color="auto"/>
                <w:bottom w:val="none" w:sz="0" w:space="0" w:color="auto"/>
                <w:right w:val="none" w:sz="0" w:space="0" w:color="auto"/>
              </w:divBdr>
            </w:div>
            <w:div w:id="515196855">
              <w:marLeft w:val="0"/>
              <w:marRight w:val="0"/>
              <w:marTop w:val="0"/>
              <w:marBottom w:val="0"/>
              <w:divBdr>
                <w:top w:val="none" w:sz="0" w:space="0" w:color="auto"/>
                <w:left w:val="none" w:sz="0" w:space="0" w:color="auto"/>
                <w:bottom w:val="none" w:sz="0" w:space="0" w:color="auto"/>
                <w:right w:val="none" w:sz="0" w:space="0" w:color="auto"/>
              </w:divBdr>
            </w:div>
            <w:div w:id="1167355687">
              <w:marLeft w:val="0"/>
              <w:marRight w:val="0"/>
              <w:marTop w:val="0"/>
              <w:marBottom w:val="0"/>
              <w:divBdr>
                <w:top w:val="none" w:sz="0" w:space="0" w:color="auto"/>
                <w:left w:val="none" w:sz="0" w:space="0" w:color="auto"/>
                <w:bottom w:val="none" w:sz="0" w:space="0" w:color="auto"/>
                <w:right w:val="none" w:sz="0" w:space="0" w:color="auto"/>
              </w:divBdr>
            </w:div>
            <w:div w:id="1614626335">
              <w:marLeft w:val="0"/>
              <w:marRight w:val="0"/>
              <w:marTop w:val="0"/>
              <w:marBottom w:val="0"/>
              <w:divBdr>
                <w:top w:val="none" w:sz="0" w:space="0" w:color="auto"/>
                <w:left w:val="none" w:sz="0" w:space="0" w:color="auto"/>
                <w:bottom w:val="none" w:sz="0" w:space="0" w:color="auto"/>
                <w:right w:val="none" w:sz="0" w:space="0" w:color="auto"/>
              </w:divBdr>
            </w:div>
            <w:div w:id="1013841929">
              <w:marLeft w:val="0"/>
              <w:marRight w:val="0"/>
              <w:marTop w:val="0"/>
              <w:marBottom w:val="0"/>
              <w:divBdr>
                <w:top w:val="none" w:sz="0" w:space="0" w:color="auto"/>
                <w:left w:val="none" w:sz="0" w:space="0" w:color="auto"/>
                <w:bottom w:val="none" w:sz="0" w:space="0" w:color="auto"/>
                <w:right w:val="none" w:sz="0" w:space="0" w:color="auto"/>
              </w:divBdr>
            </w:div>
            <w:div w:id="1436826047">
              <w:marLeft w:val="0"/>
              <w:marRight w:val="0"/>
              <w:marTop w:val="0"/>
              <w:marBottom w:val="0"/>
              <w:divBdr>
                <w:top w:val="none" w:sz="0" w:space="0" w:color="auto"/>
                <w:left w:val="none" w:sz="0" w:space="0" w:color="auto"/>
                <w:bottom w:val="none" w:sz="0" w:space="0" w:color="auto"/>
                <w:right w:val="none" w:sz="0" w:space="0" w:color="auto"/>
              </w:divBdr>
            </w:div>
            <w:div w:id="1586567233">
              <w:marLeft w:val="0"/>
              <w:marRight w:val="0"/>
              <w:marTop w:val="0"/>
              <w:marBottom w:val="0"/>
              <w:divBdr>
                <w:top w:val="none" w:sz="0" w:space="0" w:color="auto"/>
                <w:left w:val="none" w:sz="0" w:space="0" w:color="auto"/>
                <w:bottom w:val="none" w:sz="0" w:space="0" w:color="auto"/>
                <w:right w:val="none" w:sz="0" w:space="0" w:color="auto"/>
              </w:divBdr>
            </w:div>
            <w:div w:id="136774547">
              <w:marLeft w:val="0"/>
              <w:marRight w:val="0"/>
              <w:marTop w:val="0"/>
              <w:marBottom w:val="0"/>
              <w:divBdr>
                <w:top w:val="none" w:sz="0" w:space="0" w:color="auto"/>
                <w:left w:val="none" w:sz="0" w:space="0" w:color="auto"/>
                <w:bottom w:val="none" w:sz="0" w:space="0" w:color="auto"/>
                <w:right w:val="none" w:sz="0" w:space="0" w:color="auto"/>
              </w:divBdr>
            </w:div>
            <w:div w:id="555900521">
              <w:marLeft w:val="0"/>
              <w:marRight w:val="0"/>
              <w:marTop w:val="0"/>
              <w:marBottom w:val="0"/>
              <w:divBdr>
                <w:top w:val="none" w:sz="0" w:space="0" w:color="auto"/>
                <w:left w:val="none" w:sz="0" w:space="0" w:color="auto"/>
                <w:bottom w:val="none" w:sz="0" w:space="0" w:color="auto"/>
                <w:right w:val="none" w:sz="0" w:space="0" w:color="auto"/>
              </w:divBdr>
            </w:div>
            <w:div w:id="2077702117">
              <w:marLeft w:val="0"/>
              <w:marRight w:val="0"/>
              <w:marTop w:val="0"/>
              <w:marBottom w:val="0"/>
              <w:divBdr>
                <w:top w:val="none" w:sz="0" w:space="0" w:color="auto"/>
                <w:left w:val="none" w:sz="0" w:space="0" w:color="auto"/>
                <w:bottom w:val="none" w:sz="0" w:space="0" w:color="auto"/>
                <w:right w:val="none" w:sz="0" w:space="0" w:color="auto"/>
              </w:divBdr>
            </w:div>
            <w:div w:id="1886864379">
              <w:marLeft w:val="0"/>
              <w:marRight w:val="0"/>
              <w:marTop w:val="0"/>
              <w:marBottom w:val="0"/>
              <w:divBdr>
                <w:top w:val="none" w:sz="0" w:space="0" w:color="auto"/>
                <w:left w:val="none" w:sz="0" w:space="0" w:color="auto"/>
                <w:bottom w:val="none" w:sz="0" w:space="0" w:color="auto"/>
                <w:right w:val="none" w:sz="0" w:space="0" w:color="auto"/>
              </w:divBdr>
            </w:div>
            <w:div w:id="50812963">
              <w:marLeft w:val="0"/>
              <w:marRight w:val="0"/>
              <w:marTop w:val="0"/>
              <w:marBottom w:val="0"/>
              <w:divBdr>
                <w:top w:val="none" w:sz="0" w:space="0" w:color="auto"/>
                <w:left w:val="none" w:sz="0" w:space="0" w:color="auto"/>
                <w:bottom w:val="none" w:sz="0" w:space="0" w:color="auto"/>
                <w:right w:val="none" w:sz="0" w:space="0" w:color="auto"/>
              </w:divBdr>
            </w:div>
            <w:div w:id="1178079938">
              <w:marLeft w:val="0"/>
              <w:marRight w:val="0"/>
              <w:marTop w:val="0"/>
              <w:marBottom w:val="0"/>
              <w:divBdr>
                <w:top w:val="none" w:sz="0" w:space="0" w:color="auto"/>
                <w:left w:val="none" w:sz="0" w:space="0" w:color="auto"/>
                <w:bottom w:val="none" w:sz="0" w:space="0" w:color="auto"/>
                <w:right w:val="none" w:sz="0" w:space="0" w:color="auto"/>
              </w:divBdr>
            </w:div>
            <w:div w:id="490029436">
              <w:marLeft w:val="0"/>
              <w:marRight w:val="0"/>
              <w:marTop w:val="0"/>
              <w:marBottom w:val="0"/>
              <w:divBdr>
                <w:top w:val="none" w:sz="0" w:space="0" w:color="auto"/>
                <w:left w:val="none" w:sz="0" w:space="0" w:color="auto"/>
                <w:bottom w:val="none" w:sz="0" w:space="0" w:color="auto"/>
                <w:right w:val="none" w:sz="0" w:space="0" w:color="auto"/>
              </w:divBdr>
            </w:div>
            <w:div w:id="1619483583">
              <w:marLeft w:val="0"/>
              <w:marRight w:val="0"/>
              <w:marTop w:val="0"/>
              <w:marBottom w:val="0"/>
              <w:divBdr>
                <w:top w:val="none" w:sz="0" w:space="0" w:color="auto"/>
                <w:left w:val="none" w:sz="0" w:space="0" w:color="auto"/>
                <w:bottom w:val="none" w:sz="0" w:space="0" w:color="auto"/>
                <w:right w:val="none" w:sz="0" w:space="0" w:color="auto"/>
              </w:divBdr>
            </w:div>
            <w:div w:id="1678076479">
              <w:marLeft w:val="0"/>
              <w:marRight w:val="0"/>
              <w:marTop w:val="0"/>
              <w:marBottom w:val="0"/>
              <w:divBdr>
                <w:top w:val="none" w:sz="0" w:space="0" w:color="auto"/>
                <w:left w:val="none" w:sz="0" w:space="0" w:color="auto"/>
                <w:bottom w:val="none" w:sz="0" w:space="0" w:color="auto"/>
                <w:right w:val="none" w:sz="0" w:space="0" w:color="auto"/>
              </w:divBdr>
            </w:div>
            <w:div w:id="342123451">
              <w:marLeft w:val="0"/>
              <w:marRight w:val="0"/>
              <w:marTop w:val="0"/>
              <w:marBottom w:val="0"/>
              <w:divBdr>
                <w:top w:val="none" w:sz="0" w:space="0" w:color="auto"/>
                <w:left w:val="none" w:sz="0" w:space="0" w:color="auto"/>
                <w:bottom w:val="none" w:sz="0" w:space="0" w:color="auto"/>
                <w:right w:val="none" w:sz="0" w:space="0" w:color="auto"/>
              </w:divBdr>
            </w:div>
            <w:div w:id="574778152">
              <w:marLeft w:val="0"/>
              <w:marRight w:val="0"/>
              <w:marTop w:val="0"/>
              <w:marBottom w:val="0"/>
              <w:divBdr>
                <w:top w:val="none" w:sz="0" w:space="0" w:color="auto"/>
                <w:left w:val="none" w:sz="0" w:space="0" w:color="auto"/>
                <w:bottom w:val="none" w:sz="0" w:space="0" w:color="auto"/>
                <w:right w:val="none" w:sz="0" w:space="0" w:color="auto"/>
              </w:divBdr>
            </w:div>
            <w:div w:id="2323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5712">
      <w:bodyDiv w:val="1"/>
      <w:marLeft w:val="0"/>
      <w:marRight w:val="0"/>
      <w:marTop w:val="0"/>
      <w:marBottom w:val="0"/>
      <w:divBdr>
        <w:top w:val="none" w:sz="0" w:space="0" w:color="auto"/>
        <w:left w:val="none" w:sz="0" w:space="0" w:color="auto"/>
        <w:bottom w:val="none" w:sz="0" w:space="0" w:color="auto"/>
        <w:right w:val="none" w:sz="0" w:space="0" w:color="auto"/>
      </w:divBdr>
      <w:divsChild>
        <w:div w:id="578903773">
          <w:marLeft w:val="640"/>
          <w:marRight w:val="0"/>
          <w:marTop w:val="0"/>
          <w:marBottom w:val="0"/>
          <w:divBdr>
            <w:top w:val="none" w:sz="0" w:space="0" w:color="auto"/>
            <w:left w:val="none" w:sz="0" w:space="0" w:color="auto"/>
            <w:bottom w:val="none" w:sz="0" w:space="0" w:color="auto"/>
            <w:right w:val="none" w:sz="0" w:space="0" w:color="auto"/>
          </w:divBdr>
        </w:div>
        <w:div w:id="1783262409">
          <w:marLeft w:val="640"/>
          <w:marRight w:val="0"/>
          <w:marTop w:val="0"/>
          <w:marBottom w:val="0"/>
          <w:divBdr>
            <w:top w:val="none" w:sz="0" w:space="0" w:color="auto"/>
            <w:left w:val="none" w:sz="0" w:space="0" w:color="auto"/>
            <w:bottom w:val="none" w:sz="0" w:space="0" w:color="auto"/>
            <w:right w:val="none" w:sz="0" w:space="0" w:color="auto"/>
          </w:divBdr>
        </w:div>
        <w:div w:id="67772634">
          <w:marLeft w:val="640"/>
          <w:marRight w:val="0"/>
          <w:marTop w:val="0"/>
          <w:marBottom w:val="0"/>
          <w:divBdr>
            <w:top w:val="none" w:sz="0" w:space="0" w:color="auto"/>
            <w:left w:val="none" w:sz="0" w:space="0" w:color="auto"/>
            <w:bottom w:val="none" w:sz="0" w:space="0" w:color="auto"/>
            <w:right w:val="none" w:sz="0" w:space="0" w:color="auto"/>
          </w:divBdr>
        </w:div>
        <w:div w:id="1320577460">
          <w:marLeft w:val="640"/>
          <w:marRight w:val="0"/>
          <w:marTop w:val="0"/>
          <w:marBottom w:val="0"/>
          <w:divBdr>
            <w:top w:val="none" w:sz="0" w:space="0" w:color="auto"/>
            <w:left w:val="none" w:sz="0" w:space="0" w:color="auto"/>
            <w:bottom w:val="none" w:sz="0" w:space="0" w:color="auto"/>
            <w:right w:val="none" w:sz="0" w:space="0" w:color="auto"/>
          </w:divBdr>
        </w:div>
        <w:div w:id="1179926392">
          <w:marLeft w:val="640"/>
          <w:marRight w:val="0"/>
          <w:marTop w:val="0"/>
          <w:marBottom w:val="0"/>
          <w:divBdr>
            <w:top w:val="none" w:sz="0" w:space="0" w:color="auto"/>
            <w:left w:val="none" w:sz="0" w:space="0" w:color="auto"/>
            <w:bottom w:val="none" w:sz="0" w:space="0" w:color="auto"/>
            <w:right w:val="none" w:sz="0" w:space="0" w:color="auto"/>
          </w:divBdr>
        </w:div>
        <w:div w:id="1876042689">
          <w:marLeft w:val="640"/>
          <w:marRight w:val="0"/>
          <w:marTop w:val="0"/>
          <w:marBottom w:val="0"/>
          <w:divBdr>
            <w:top w:val="none" w:sz="0" w:space="0" w:color="auto"/>
            <w:left w:val="none" w:sz="0" w:space="0" w:color="auto"/>
            <w:bottom w:val="none" w:sz="0" w:space="0" w:color="auto"/>
            <w:right w:val="none" w:sz="0" w:space="0" w:color="auto"/>
          </w:divBdr>
        </w:div>
        <w:div w:id="1109200307">
          <w:marLeft w:val="640"/>
          <w:marRight w:val="0"/>
          <w:marTop w:val="0"/>
          <w:marBottom w:val="0"/>
          <w:divBdr>
            <w:top w:val="none" w:sz="0" w:space="0" w:color="auto"/>
            <w:left w:val="none" w:sz="0" w:space="0" w:color="auto"/>
            <w:bottom w:val="none" w:sz="0" w:space="0" w:color="auto"/>
            <w:right w:val="none" w:sz="0" w:space="0" w:color="auto"/>
          </w:divBdr>
        </w:div>
        <w:div w:id="132330363">
          <w:marLeft w:val="640"/>
          <w:marRight w:val="0"/>
          <w:marTop w:val="0"/>
          <w:marBottom w:val="0"/>
          <w:divBdr>
            <w:top w:val="none" w:sz="0" w:space="0" w:color="auto"/>
            <w:left w:val="none" w:sz="0" w:space="0" w:color="auto"/>
            <w:bottom w:val="none" w:sz="0" w:space="0" w:color="auto"/>
            <w:right w:val="none" w:sz="0" w:space="0" w:color="auto"/>
          </w:divBdr>
        </w:div>
        <w:div w:id="301427057">
          <w:marLeft w:val="640"/>
          <w:marRight w:val="0"/>
          <w:marTop w:val="0"/>
          <w:marBottom w:val="0"/>
          <w:divBdr>
            <w:top w:val="none" w:sz="0" w:space="0" w:color="auto"/>
            <w:left w:val="none" w:sz="0" w:space="0" w:color="auto"/>
            <w:bottom w:val="none" w:sz="0" w:space="0" w:color="auto"/>
            <w:right w:val="none" w:sz="0" w:space="0" w:color="auto"/>
          </w:divBdr>
        </w:div>
        <w:div w:id="848063006">
          <w:marLeft w:val="640"/>
          <w:marRight w:val="0"/>
          <w:marTop w:val="0"/>
          <w:marBottom w:val="0"/>
          <w:divBdr>
            <w:top w:val="none" w:sz="0" w:space="0" w:color="auto"/>
            <w:left w:val="none" w:sz="0" w:space="0" w:color="auto"/>
            <w:bottom w:val="none" w:sz="0" w:space="0" w:color="auto"/>
            <w:right w:val="none" w:sz="0" w:space="0" w:color="auto"/>
          </w:divBdr>
        </w:div>
        <w:div w:id="878204364">
          <w:marLeft w:val="640"/>
          <w:marRight w:val="0"/>
          <w:marTop w:val="0"/>
          <w:marBottom w:val="0"/>
          <w:divBdr>
            <w:top w:val="none" w:sz="0" w:space="0" w:color="auto"/>
            <w:left w:val="none" w:sz="0" w:space="0" w:color="auto"/>
            <w:bottom w:val="none" w:sz="0" w:space="0" w:color="auto"/>
            <w:right w:val="none" w:sz="0" w:space="0" w:color="auto"/>
          </w:divBdr>
        </w:div>
        <w:div w:id="255284491">
          <w:marLeft w:val="640"/>
          <w:marRight w:val="0"/>
          <w:marTop w:val="0"/>
          <w:marBottom w:val="0"/>
          <w:divBdr>
            <w:top w:val="none" w:sz="0" w:space="0" w:color="auto"/>
            <w:left w:val="none" w:sz="0" w:space="0" w:color="auto"/>
            <w:bottom w:val="none" w:sz="0" w:space="0" w:color="auto"/>
            <w:right w:val="none" w:sz="0" w:space="0" w:color="auto"/>
          </w:divBdr>
        </w:div>
        <w:div w:id="531698496">
          <w:marLeft w:val="640"/>
          <w:marRight w:val="0"/>
          <w:marTop w:val="0"/>
          <w:marBottom w:val="0"/>
          <w:divBdr>
            <w:top w:val="none" w:sz="0" w:space="0" w:color="auto"/>
            <w:left w:val="none" w:sz="0" w:space="0" w:color="auto"/>
            <w:bottom w:val="none" w:sz="0" w:space="0" w:color="auto"/>
            <w:right w:val="none" w:sz="0" w:space="0" w:color="auto"/>
          </w:divBdr>
        </w:div>
        <w:div w:id="281618834">
          <w:marLeft w:val="640"/>
          <w:marRight w:val="0"/>
          <w:marTop w:val="0"/>
          <w:marBottom w:val="0"/>
          <w:divBdr>
            <w:top w:val="none" w:sz="0" w:space="0" w:color="auto"/>
            <w:left w:val="none" w:sz="0" w:space="0" w:color="auto"/>
            <w:bottom w:val="none" w:sz="0" w:space="0" w:color="auto"/>
            <w:right w:val="none" w:sz="0" w:space="0" w:color="auto"/>
          </w:divBdr>
        </w:div>
        <w:div w:id="1703163159">
          <w:marLeft w:val="640"/>
          <w:marRight w:val="0"/>
          <w:marTop w:val="0"/>
          <w:marBottom w:val="0"/>
          <w:divBdr>
            <w:top w:val="none" w:sz="0" w:space="0" w:color="auto"/>
            <w:left w:val="none" w:sz="0" w:space="0" w:color="auto"/>
            <w:bottom w:val="none" w:sz="0" w:space="0" w:color="auto"/>
            <w:right w:val="none" w:sz="0" w:space="0" w:color="auto"/>
          </w:divBdr>
        </w:div>
        <w:div w:id="1039741715">
          <w:marLeft w:val="640"/>
          <w:marRight w:val="0"/>
          <w:marTop w:val="0"/>
          <w:marBottom w:val="0"/>
          <w:divBdr>
            <w:top w:val="none" w:sz="0" w:space="0" w:color="auto"/>
            <w:left w:val="none" w:sz="0" w:space="0" w:color="auto"/>
            <w:bottom w:val="none" w:sz="0" w:space="0" w:color="auto"/>
            <w:right w:val="none" w:sz="0" w:space="0" w:color="auto"/>
          </w:divBdr>
        </w:div>
        <w:div w:id="76174811">
          <w:marLeft w:val="640"/>
          <w:marRight w:val="0"/>
          <w:marTop w:val="0"/>
          <w:marBottom w:val="0"/>
          <w:divBdr>
            <w:top w:val="none" w:sz="0" w:space="0" w:color="auto"/>
            <w:left w:val="none" w:sz="0" w:space="0" w:color="auto"/>
            <w:bottom w:val="none" w:sz="0" w:space="0" w:color="auto"/>
            <w:right w:val="none" w:sz="0" w:space="0" w:color="auto"/>
          </w:divBdr>
        </w:div>
        <w:div w:id="1566069520">
          <w:marLeft w:val="640"/>
          <w:marRight w:val="0"/>
          <w:marTop w:val="0"/>
          <w:marBottom w:val="0"/>
          <w:divBdr>
            <w:top w:val="none" w:sz="0" w:space="0" w:color="auto"/>
            <w:left w:val="none" w:sz="0" w:space="0" w:color="auto"/>
            <w:bottom w:val="none" w:sz="0" w:space="0" w:color="auto"/>
            <w:right w:val="none" w:sz="0" w:space="0" w:color="auto"/>
          </w:divBdr>
        </w:div>
        <w:div w:id="486870910">
          <w:marLeft w:val="640"/>
          <w:marRight w:val="0"/>
          <w:marTop w:val="0"/>
          <w:marBottom w:val="0"/>
          <w:divBdr>
            <w:top w:val="none" w:sz="0" w:space="0" w:color="auto"/>
            <w:left w:val="none" w:sz="0" w:space="0" w:color="auto"/>
            <w:bottom w:val="none" w:sz="0" w:space="0" w:color="auto"/>
            <w:right w:val="none" w:sz="0" w:space="0" w:color="auto"/>
          </w:divBdr>
        </w:div>
        <w:div w:id="1884515598">
          <w:marLeft w:val="640"/>
          <w:marRight w:val="0"/>
          <w:marTop w:val="0"/>
          <w:marBottom w:val="0"/>
          <w:divBdr>
            <w:top w:val="none" w:sz="0" w:space="0" w:color="auto"/>
            <w:left w:val="none" w:sz="0" w:space="0" w:color="auto"/>
            <w:bottom w:val="none" w:sz="0" w:space="0" w:color="auto"/>
            <w:right w:val="none" w:sz="0" w:space="0" w:color="auto"/>
          </w:divBdr>
        </w:div>
        <w:div w:id="1418020617">
          <w:marLeft w:val="640"/>
          <w:marRight w:val="0"/>
          <w:marTop w:val="0"/>
          <w:marBottom w:val="0"/>
          <w:divBdr>
            <w:top w:val="none" w:sz="0" w:space="0" w:color="auto"/>
            <w:left w:val="none" w:sz="0" w:space="0" w:color="auto"/>
            <w:bottom w:val="none" w:sz="0" w:space="0" w:color="auto"/>
            <w:right w:val="none" w:sz="0" w:space="0" w:color="auto"/>
          </w:divBdr>
        </w:div>
        <w:div w:id="1311670019">
          <w:marLeft w:val="640"/>
          <w:marRight w:val="0"/>
          <w:marTop w:val="0"/>
          <w:marBottom w:val="0"/>
          <w:divBdr>
            <w:top w:val="none" w:sz="0" w:space="0" w:color="auto"/>
            <w:left w:val="none" w:sz="0" w:space="0" w:color="auto"/>
            <w:bottom w:val="none" w:sz="0" w:space="0" w:color="auto"/>
            <w:right w:val="none" w:sz="0" w:space="0" w:color="auto"/>
          </w:divBdr>
        </w:div>
        <w:div w:id="1272199184">
          <w:marLeft w:val="640"/>
          <w:marRight w:val="0"/>
          <w:marTop w:val="0"/>
          <w:marBottom w:val="0"/>
          <w:divBdr>
            <w:top w:val="none" w:sz="0" w:space="0" w:color="auto"/>
            <w:left w:val="none" w:sz="0" w:space="0" w:color="auto"/>
            <w:bottom w:val="none" w:sz="0" w:space="0" w:color="auto"/>
            <w:right w:val="none" w:sz="0" w:space="0" w:color="auto"/>
          </w:divBdr>
        </w:div>
        <w:div w:id="1402866301">
          <w:marLeft w:val="640"/>
          <w:marRight w:val="0"/>
          <w:marTop w:val="0"/>
          <w:marBottom w:val="0"/>
          <w:divBdr>
            <w:top w:val="none" w:sz="0" w:space="0" w:color="auto"/>
            <w:left w:val="none" w:sz="0" w:space="0" w:color="auto"/>
            <w:bottom w:val="none" w:sz="0" w:space="0" w:color="auto"/>
            <w:right w:val="none" w:sz="0" w:space="0" w:color="auto"/>
          </w:divBdr>
        </w:div>
        <w:div w:id="1720473317">
          <w:marLeft w:val="640"/>
          <w:marRight w:val="0"/>
          <w:marTop w:val="0"/>
          <w:marBottom w:val="0"/>
          <w:divBdr>
            <w:top w:val="none" w:sz="0" w:space="0" w:color="auto"/>
            <w:left w:val="none" w:sz="0" w:space="0" w:color="auto"/>
            <w:bottom w:val="none" w:sz="0" w:space="0" w:color="auto"/>
            <w:right w:val="none" w:sz="0" w:space="0" w:color="auto"/>
          </w:divBdr>
        </w:div>
        <w:div w:id="1100295584">
          <w:marLeft w:val="640"/>
          <w:marRight w:val="0"/>
          <w:marTop w:val="0"/>
          <w:marBottom w:val="0"/>
          <w:divBdr>
            <w:top w:val="none" w:sz="0" w:space="0" w:color="auto"/>
            <w:left w:val="none" w:sz="0" w:space="0" w:color="auto"/>
            <w:bottom w:val="none" w:sz="0" w:space="0" w:color="auto"/>
            <w:right w:val="none" w:sz="0" w:space="0" w:color="auto"/>
          </w:divBdr>
        </w:div>
        <w:div w:id="1791168803">
          <w:marLeft w:val="640"/>
          <w:marRight w:val="0"/>
          <w:marTop w:val="0"/>
          <w:marBottom w:val="0"/>
          <w:divBdr>
            <w:top w:val="none" w:sz="0" w:space="0" w:color="auto"/>
            <w:left w:val="none" w:sz="0" w:space="0" w:color="auto"/>
            <w:bottom w:val="none" w:sz="0" w:space="0" w:color="auto"/>
            <w:right w:val="none" w:sz="0" w:space="0" w:color="auto"/>
          </w:divBdr>
        </w:div>
        <w:div w:id="11997122">
          <w:marLeft w:val="640"/>
          <w:marRight w:val="0"/>
          <w:marTop w:val="0"/>
          <w:marBottom w:val="0"/>
          <w:divBdr>
            <w:top w:val="none" w:sz="0" w:space="0" w:color="auto"/>
            <w:left w:val="none" w:sz="0" w:space="0" w:color="auto"/>
            <w:bottom w:val="none" w:sz="0" w:space="0" w:color="auto"/>
            <w:right w:val="none" w:sz="0" w:space="0" w:color="auto"/>
          </w:divBdr>
        </w:div>
        <w:div w:id="423111731">
          <w:marLeft w:val="640"/>
          <w:marRight w:val="0"/>
          <w:marTop w:val="0"/>
          <w:marBottom w:val="0"/>
          <w:divBdr>
            <w:top w:val="none" w:sz="0" w:space="0" w:color="auto"/>
            <w:left w:val="none" w:sz="0" w:space="0" w:color="auto"/>
            <w:bottom w:val="none" w:sz="0" w:space="0" w:color="auto"/>
            <w:right w:val="none" w:sz="0" w:space="0" w:color="auto"/>
          </w:divBdr>
        </w:div>
        <w:div w:id="789782474">
          <w:marLeft w:val="640"/>
          <w:marRight w:val="0"/>
          <w:marTop w:val="0"/>
          <w:marBottom w:val="0"/>
          <w:divBdr>
            <w:top w:val="none" w:sz="0" w:space="0" w:color="auto"/>
            <w:left w:val="none" w:sz="0" w:space="0" w:color="auto"/>
            <w:bottom w:val="none" w:sz="0" w:space="0" w:color="auto"/>
            <w:right w:val="none" w:sz="0" w:space="0" w:color="auto"/>
          </w:divBdr>
        </w:div>
        <w:div w:id="574511977">
          <w:marLeft w:val="640"/>
          <w:marRight w:val="0"/>
          <w:marTop w:val="0"/>
          <w:marBottom w:val="0"/>
          <w:divBdr>
            <w:top w:val="none" w:sz="0" w:space="0" w:color="auto"/>
            <w:left w:val="none" w:sz="0" w:space="0" w:color="auto"/>
            <w:bottom w:val="none" w:sz="0" w:space="0" w:color="auto"/>
            <w:right w:val="none" w:sz="0" w:space="0" w:color="auto"/>
          </w:divBdr>
        </w:div>
        <w:div w:id="2101634912">
          <w:marLeft w:val="640"/>
          <w:marRight w:val="0"/>
          <w:marTop w:val="0"/>
          <w:marBottom w:val="0"/>
          <w:divBdr>
            <w:top w:val="none" w:sz="0" w:space="0" w:color="auto"/>
            <w:left w:val="none" w:sz="0" w:space="0" w:color="auto"/>
            <w:bottom w:val="none" w:sz="0" w:space="0" w:color="auto"/>
            <w:right w:val="none" w:sz="0" w:space="0" w:color="auto"/>
          </w:divBdr>
        </w:div>
        <w:div w:id="43868718">
          <w:marLeft w:val="640"/>
          <w:marRight w:val="0"/>
          <w:marTop w:val="0"/>
          <w:marBottom w:val="0"/>
          <w:divBdr>
            <w:top w:val="none" w:sz="0" w:space="0" w:color="auto"/>
            <w:left w:val="none" w:sz="0" w:space="0" w:color="auto"/>
            <w:bottom w:val="none" w:sz="0" w:space="0" w:color="auto"/>
            <w:right w:val="none" w:sz="0" w:space="0" w:color="auto"/>
          </w:divBdr>
        </w:div>
        <w:div w:id="556740762">
          <w:marLeft w:val="640"/>
          <w:marRight w:val="0"/>
          <w:marTop w:val="0"/>
          <w:marBottom w:val="0"/>
          <w:divBdr>
            <w:top w:val="none" w:sz="0" w:space="0" w:color="auto"/>
            <w:left w:val="none" w:sz="0" w:space="0" w:color="auto"/>
            <w:bottom w:val="none" w:sz="0" w:space="0" w:color="auto"/>
            <w:right w:val="none" w:sz="0" w:space="0" w:color="auto"/>
          </w:divBdr>
        </w:div>
        <w:div w:id="169493461">
          <w:marLeft w:val="640"/>
          <w:marRight w:val="0"/>
          <w:marTop w:val="0"/>
          <w:marBottom w:val="0"/>
          <w:divBdr>
            <w:top w:val="none" w:sz="0" w:space="0" w:color="auto"/>
            <w:left w:val="none" w:sz="0" w:space="0" w:color="auto"/>
            <w:bottom w:val="none" w:sz="0" w:space="0" w:color="auto"/>
            <w:right w:val="none" w:sz="0" w:space="0" w:color="auto"/>
          </w:divBdr>
        </w:div>
        <w:div w:id="1623420946">
          <w:marLeft w:val="640"/>
          <w:marRight w:val="0"/>
          <w:marTop w:val="0"/>
          <w:marBottom w:val="0"/>
          <w:divBdr>
            <w:top w:val="none" w:sz="0" w:space="0" w:color="auto"/>
            <w:left w:val="none" w:sz="0" w:space="0" w:color="auto"/>
            <w:bottom w:val="none" w:sz="0" w:space="0" w:color="auto"/>
            <w:right w:val="none" w:sz="0" w:space="0" w:color="auto"/>
          </w:divBdr>
        </w:div>
        <w:div w:id="2111078264">
          <w:marLeft w:val="640"/>
          <w:marRight w:val="0"/>
          <w:marTop w:val="0"/>
          <w:marBottom w:val="0"/>
          <w:divBdr>
            <w:top w:val="none" w:sz="0" w:space="0" w:color="auto"/>
            <w:left w:val="none" w:sz="0" w:space="0" w:color="auto"/>
            <w:bottom w:val="none" w:sz="0" w:space="0" w:color="auto"/>
            <w:right w:val="none" w:sz="0" w:space="0" w:color="auto"/>
          </w:divBdr>
        </w:div>
        <w:div w:id="970400196">
          <w:marLeft w:val="640"/>
          <w:marRight w:val="0"/>
          <w:marTop w:val="0"/>
          <w:marBottom w:val="0"/>
          <w:divBdr>
            <w:top w:val="none" w:sz="0" w:space="0" w:color="auto"/>
            <w:left w:val="none" w:sz="0" w:space="0" w:color="auto"/>
            <w:bottom w:val="none" w:sz="0" w:space="0" w:color="auto"/>
            <w:right w:val="none" w:sz="0" w:space="0" w:color="auto"/>
          </w:divBdr>
        </w:div>
        <w:div w:id="1782650619">
          <w:marLeft w:val="640"/>
          <w:marRight w:val="0"/>
          <w:marTop w:val="0"/>
          <w:marBottom w:val="0"/>
          <w:divBdr>
            <w:top w:val="none" w:sz="0" w:space="0" w:color="auto"/>
            <w:left w:val="none" w:sz="0" w:space="0" w:color="auto"/>
            <w:bottom w:val="none" w:sz="0" w:space="0" w:color="auto"/>
            <w:right w:val="none" w:sz="0" w:space="0" w:color="auto"/>
          </w:divBdr>
        </w:div>
        <w:div w:id="676004527">
          <w:marLeft w:val="640"/>
          <w:marRight w:val="0"/>
          <w:marTop w:val="0"/>
          <w:marBottom w:val="0"/>
          <w:divBdr>
            <w:top w:val="none" w:sz="0" w:space="0" w:color="auto"/>
            <w:left w:val="none" w:sz="0" w:space="0" w:color="auto"/>
            <w:bottom w:val="none" w:sz="0" w:space="0" w:color="auto"/>
            <w:right w:val="none" w:sz="0" w:space="0" w:color="auto"/>
          </w:divBdr>
        </w:div>
        <w:div w:id="2082671726">
          <w:marLeft w:val="640"/>
          <w:marRight w:val="0"/>
          <w:marTop w:val="0"/>
          <w:marBottom w:val="0"/>
          <w:divBdr>
            <w:top w:val="none" w:sz="0" w:space="0" w:color="auto"/>
            <w:left w:val="none" w:sz="0" w:space="0" w:color="auto"/>
            <w:bottom w:val="none" w:sz="0" w:space="0" w:color="auto"/>
            <w:right w:val="none" w:sz="0" w:space="0" w:color="auto"/>
          </w:divBdr>
        </w:div>
      </w:divsChild>
    </w:div>
    <w:div w:id="1401559579">
      <w:bodyDiv w:val="1"/>
      <w:marLeft w:val="0"/>
      <w:marRight w:val="0"/>
      <w:marTop w:val="0"/>
      <w:marBottom w:val="0"/>
      <w:divBdr>
        <w:top w:val="none" w:sz="0" w:space="0" w:color="auto"/>
        <w:left w:val="none" w:sz="0" w:space="0" w:color="auto"/>
        <w:bottom w:val="none" w:sz="0" w:space="0" w:color="auto"/>
        <w:right w:val="none" w:sz="0" w:space="0" w:color="auto"/>
      </w:divBdr>
      <w:divsChild>
        <w:div w:id="1244023332">
          <w:marLeft w:val="640"/>
          <w:marRight w:val="0"/>
          <w:marTop w:val="0"/>
          <w:marBottom w:val="0"/>
          <w:divBdr>
            <w:top w:val="none" w:sz="0" w:space="0" w:color="auto"/>
            <w:left w:val="none" w:sz="0" w:space="0" w:color="auto"/>
            <w:bottom w:val="none" w:sz="0" w:space="0" w:color="auto"/>
            <w:right w:val="none" w:sz="0" w:space="0" w:color="auto"/>
          </w:divBdr>
        </w:div>
        <w:div w:id="1715235084">
          <w:marLeft w:val="640"/>
          <w:marRight w:val="0"/>
          <w:marTop w:val="0"/>
          <w:marBottom w:val="0"/>
          <w:divBdr>
            <w:top w:val="none" w:sz="0" w:space="0" w:color="auto"/>
            <w:left w:val="none" w:sz="0" w:space="0" w:color="auto"/>
            <w:bottom w:val="none" w:sz="0" w:space="0" w:color="auto"/>
            <w:right w:val="none" w:sz="0" w:space="0" w:color="auto"/>
          </w:divBdr>
        </w:div>
        <w:div w:id="281159605">
          <w:marLeft w:val="640"/>
          <w:marRight w:val="0"/>
          <w:marTop w:val="0"/>
          <w:marBottom w:val="0"/>
          <w:divBdr>
            <w:top w:val="none" w:sz="0" w:space="0" w:color="auto"/>
            <w:left w:val="none" w:sz="0" w:space="0" w:color="auto"/>
            <w:bottom w:val="none" w:sz="0" w:space="0" w:color="auto"/>
            <w:right w:val="none" w:sz="0" w:space="0" w:color="auto"/>
          </w:divBdr>
        </w:div>
        <w:div w:id="1664431475">
          <w:marLeft w:val="640"/>
          <w:marRight w:val="0"/>
          <w:marTop w:val="0"/>
          <w:marBottom w:val="0"/>
          <w:divBdr>
            <w:top w:val="none" w:sz="0" w:space="0" w:color="auto"/>
            <w:left w:val="none" w:sz="0" w:space="0" w:color="auto"/>
            <w:bottom w:val="none" w:sz="0" w:space="0" w:color="auto"/>
            <w:right w:val="none" w:sz="0" w:space="0" w:color="auto"/>
          </w:divBdr>
        </w:div>
        <w:div w:id="492256394">
          <w:marLeft w:val="640"/>
          <w:marRight w:val="0"/>
          <w:marTop w:val="0"/>
          <w:marBottom w:val="0"/>
          <w:divBdr>
            <w:top w:val="none" w:sz="0" w:space="0" w:color="auto"/>
            <w:left w:val="none" w:sz="0" w:space="0" w:color="auto"/>
            <w:bottom w:val="none" w:sz="0" w:space="0" w:color="auto"/>
            <w:right w:val="none" w:sz="0" w:space="0" w:color="auto"/>
          </w:divBdr>
        </w:div>
        <w:div w:id="557396546">
          <w:marLeft w:val="640"/>
          <w:marRight w:val="0"/>
          <w:marTop w:val="0"/>
          <w:marBottom w:val="0"/>
          <w:divBdr>
            <w:top w:val="none" w:sz="0" w:space="0" w:color="auto"/>
            <w:left w:val="none" w:sz="0" w:space="0" w:color="auto"/>
            <w:bottom w:val="none" w:sz="0" w:space="0" w:color="auto"/>
            <w:right w:val="none" w:sz="0" w:space="0" w:color="auto"/>
          </w:divBdr>
        </w:div>
        <w:div w:id="622619366">
          <w:marLeft w:val="640"/>
          <w:marRight w:val="0"/>
          <w:marTop w:val="0"/>
          <w:marBottom w:val="0"/>
          <w:divBdr>
            <w:top w:val="none" w:sz="0" w:space="0" w:color="auto"/>
            <w:left w:val="none" w:sz="0" w:space="0" w:color="auto"/>
            <w:bottom w:val="none" w:sz="0" w:space="0" w:color="auto"/>
            <w:right w:val="none" w:sz="0" w:space="0" w:color="auto"/>
          </w:divBdr>
        </w:div>
        <w:div w:id="362554806">
          <w:marLeft w:val="640"/>
          <w:marRight w:val="0"/>
          <w:marTop w:val="0"/>
          <w:marBottom w:val="0"/>
          <w:divBdr>
            <w:top w:val="none" w:sz="0" w:space="0" w:color="auto"/>
            <w:left w:val="none" w:sz="0" w:space="0" w:color="auto"/>
            <w:bottom w:val="none" w:sz="0" w:space="0" w:color="auto"/>
            <w:right w:val="none" w:sz="0" w:space="0" w:color="auto"/>
          </w:divBdr>
        </w:div>
        <w:div w:id="1139110604">
          <w:marLeft w:val="640"/>
          <w:marRight w:val="0"/>
          <w:marTop w:val="0"/>
          <w:marBottom w:val="0"/>
          <w:divBdr>
            <w:top w:val="none" w:sz="0" w:space="0" w:color="auto"/>
            <w:left w:val="none" w:sz="0" w:space="0" w:color="auto"/>
            <w:bottom w:val="none" w:sz="0" w:space="0" w:color="auto"/>
            <w:right w:val="none" w:sz="0" w:space="0" w:color="auto"/>
          </w:divBdr>
        </w:div>
        <w:div w:id="636420249">
          <w:marLeft w:val="640"/>
          <w:marRight w:val="0"/>
          <w:marTop w:val="0"/>
          <w:marBottom w:val="0"/>
          <w:divBdr>
            <w:top w:val="none" w:sz="0" w:space="0" w:color="auto"/>
            <w:left w:val="none" w:sz="0" w:space="0" w:color="auto"/>
            <w:bottom w:val="none" w:sz="0" w:space="0" w:color="auto"/>
            <w:right w:val="none" w:sz="0" w:space="0" w:color="auto"/>
          </w:divBdr>
        </w:div>
        <w:div w:id="1755852724">
          <w:marLeft w:val="640"/>
          <w:marRight w:val="0"/>
          <w:marTop w:val="0"/>
          <w:marBottom w:val="0"/>
          <w:divBdr>
            <w:top w:val="none" w:sz="0" w:space="0" w:color="auto"/>
            <w:left w:val="none" w:sz="0" w:space="0" w:color="auto"/>
            <w:bottom w:val="none" w:sz="0" w:space="0" w:color="auto"/>
            <w:right w:val="none" w:sz="0" w:space="0" w:color="auto"/>
          </w:divBdr>
        </w:div>
        <w:div w:id="541287430">
          <w:marLeft w:val="640"/>
          <w:marRight w:val="0"/>
          <w:marTop w:val="0"/>
          <w:marBottom w:val="0"/>
          <w:divBdr>
            <w:top w:val="none" w:sz="0" w:space="0" w:color="auto"/>
            <w:left w:val="none" w:sz="0" w:space="0" w:color="auto"/>
            <w:bottom w:val="none" w:sz="0" w:space="0" w:color="auto"/>
            <w:right w:val="none" w:sz="0" w:space="0" w:color="auto"/>
          </w:divBdr>
        </w:div>
        <w:div w:id="1342396013">
          <w:marLeft w:val="640"/>
          <w:marRight w:val="0"/>
          <w:marTop w:val="0"/>
          <w:marBottom w:val="0"/>
          <w:divBdr>
            <w:top w:val="none" w:sz="0" w:space="0" w:color="auto"/>
            <w:left w:val="none" w:sz="0" w:space="0" w:color="auto"/>
            <w:bottom w:val="none" w:sz="0" w:space="0" w:color="auto"/>
            <w:right w:val="none" w:sz="0" w:space="0" w:color="auto"/>
          </w:divBdr>
        </w:div>
        <w:div w:id="789209500">
          <w:marLeft w:val="640"/>
          <w:marRight w:val="0"/>
          <w:marTop w:val="0"/>
          <w:marBottom w:val="0"/>
          <w:divBdr>
            <w:top w:val="none" w:sz="0" w:space="0" w:color="auto"/>
            <w:left w:val="none" w:sz="0" w:space="0" w:color="auto"/>
            <w:bottom w:val="none" w:sz="0" w:space="0" w:color="auto"/>
            <w:right w:val="none" w:sz="0" w:space="0" w:color="auto"/>
          </w:divBdr>
        </w:div>
        <w:div w:id="1226523311">
          <w:marLeft w:val="640"/>
          <w:marRight w:val="0"/>
          <w:marTop w:val="0"/>
          <w:marBottom w:val="0"/>
          <w:divBdr>
            <w:top w:val="none" w:sz="0" w:space="0" w:color="auto"/>
            <w:left w:val="none" w:sz="0" w:space="0" w:color="auto"/>
            <w:bottom w:val="none" w:sz="0" w:space="0" w:color="auto"/>
            <w:right w:val="none" w:sz="0" w:space="0" w:color="auto"/>
          </w:divBdr>
        </w:div>
        <w:div w:id="1487434186">
          <w:marLeft w:val="640"/>
          <w:marRight w:val="0"/>
          <w:marTop w:val="0"/>
          <w:marBottom w:val="0"/>
          <w:divBdr>
            <w:top w:val="none" w:sz="0" w:space="0" w:color="auto"/>
            <w:left w:val="none" w:sz="0" w:space="0" w:color="auto"/>
            <w:bottom w:val="none" w:sz="0" w:space="0" w:color="auto"/>
            <w:right w:val="none" w:sz="0" w:space="0" w:color="auto"/>
          </w:divBdr>
        </w:div>
        <w:div w:id="2010019655">
          <w:marLeft w:val="640"/>
          <w:marRight w:val="0"/>
          <w:marTop w:val="0"/>
          <w:marBottom w:val="0"/>
          <w:divBdr>
            <w:top w:val="none" w:sz="0" w:space="0" w:color="auto"/>
            <w:left w:val="none" w:sz="0" w:space="0" w:color="auto"/>
            <w:bottom w:val="none" w:sz="0" w:space="0" w:color="auto"/>
            <w:right w:val="none" w:sz="0" w:space="0" w:color="auto"/>
          </w:divBdr>
        </w:div>
        <w:div w:id="2114015401">
          <w:marLeft w:val="640"/>
          <w:marRight w:val="0"/>
          <w:marTop w:val="0"/>
          <w:marBottom w:val="0"/>
          <w:divBdr>
            <w:top w:val="none" w:sz="0" w:space="0" w:color="auto"/>
            <w:left w:val="none" w:sz="0" w:space="0" w:color="auto"/>
            <w:bottom w:val="none" w:sz="0" w:space="0" w:color="auto"/>
            <w:right w:val="none" w:sz="0" w:space="0" w:color="auto"/>
          </w:divBdr>
        </w:div>
        <w:div w:id="59332207">
          <w:marLeft w:val="640"/>
          <w:marRight w:val="0"/>
          <w:marTop w:val="0"/>
          <w:marBottom w:val="0"/>
          <w:divBdr>
            <w:top w:val="none" w:sz="0" w:space="0" w:color="auto"/>
            <w:left w:val="none" w:sz="0" w:space="0" w:color="auto"/>
            <w:bottom w:val="none" w:sz="0" w:space="0" w:color="auto"/>
            <w:right w:val="none" w:sz="0" w:space="0" w:color="auto"/>
          </w:divBdr>
        </w:div>
        <w:div w:id="149951885">
          <w:marLeft w:val="640"/>
          <w:marRight w:val="0"/>
          <w:marTop w:val="0"/>
          <w:marBottom w:val="0"/>
          <w:divBdr>
            <w:top w:val="none" w:sz="0" w:space="0" w:color="auto"/>
            <w:left w:val="none" w:sz="0" w:space="0" w:color="auto"/>
            <w:bottom w:val="none" w:sz="0" w:space="0" w:color="auto"/>
            <w:right w:val="none" w:sz="0" w:space="0" w:color="auto"/>
          </w:divBdr>
        </w:div>
        <w:div w:id="1229145690">
          <w:marLeft w:val="640"/>
          <w:marRight w:val="0"/>
          <w:marTop w:val="0"/>
          <w:marBottom w:val="0"/>
          <w:divBdr>
            <w:top w:val="none" w:sz="0" w:space="0" w:color="auto"/>
            <w:left w:val="none" w:sz="0" w:space="0" w:color="auto"/>
            <w:bottom w:val="none" w:sz="0" w:space="0" w:color="auto"/>
            <w:right w:val="none" w:sz="0" w:space="0" w:color="auto"/>
          </w:divBdr>
        </w:div>
        <w:div w:id="179322176">
          <w:marLeft w:val="640"/>
          <w:marRight w:val="0"/>
          <w:marTop w:val="0"/>
          <w:marBottom w:val="0"/>
          <w:divBdr>
            <w:top w:val="none" w:sz="0" w:space="0" w:color="auto"/>
            <w:left w:val="none" w:sz="0" w:space="0" w:color="auto"/>
            <w:bottom w:val="none" w:sz="0" w:space="0" w:color="auto"/>
            <w:right w:val="none" w:sz="0" w:space="0" w:color="auto"/>
          </w:divBdr>
        </w:div>
        <w:div w:id="1549299320">
          <w:marLeft w:val="640"/>
          <w:marRight w:val="0"/>
          <w:marTop w:val="0"/>
          <w:marBottom w:val="0"/>
          <w:divBdr>
            <w:top w:val="none" w:sz="0" w:space="0" w:color="auto"/>
            <w:left w:val="none" w:sz="0" w:space="0" w:color="auto"/>
            <w:bottom w:val="none" w:sz="0" w:space="0" w:color="auto"/>
            <w:right w:val="none" w:sz="0" w:space="0" w:color="auto"/>
          </w:divBdr>
        </w:div>
        <w:div w:id="390688864">
          <w:marLeft w:val="640"/>
          <w:marRight w:val="0"/>
          <w:marTop w:val="0"/>
          <w:marBottom w:val="0"/>
          <w:divBdr>
            <w:top w:val="none" w:sz="0" w:space="0" w:color="auto"/>
            <w:left w:val="none" w:sz="0" w:space="0" w:color="auto"/>
            <w:bottom w:val="none" w:sz="0" w:space="0" w:color="auto"/>
            <w:right w:val="none" w:sz="0" w:space="0" w:color="auto"/>
          </w:divBdr>
        </w:div>
        <w:div w:id="970479586">
          <w:marLeft w:val="640"/>
          <w:marRight w:val="0"/>
          <w:marTop w:val="0"/>
          <w:marBottom w:val="0"/>
          <w:divBdr>
            <w:top w:val="none" w:sz="0" w:space="0" w:color="auto"/>
            <w:left w:val="none" w:sz="0" w:space="0" w:color="auto"/>
            <w:bottom w:val="none" w:sz="0" w:space="0" w:color="auto"/>
            <w:right w:val="none" w:sz="0" w:space="0" w:color="auto"/>
          </w:divBdr>
        </w:div>
        <w:div w:id="733970251">
          <w:marLeft w:val="640"/>
          <w:marRight w:val="0"/>
          <w:marTop w:val="0"/>
          <w:marBottom w:val="0"/>
          <w:divBdr>
            <w:top w:val="none" w:sz="0" w:space="0" w:color="auto"/>
            <w:left w:val="none" w:sz="0" w:space="0" w:color="auto"/>
            <w:bottom w:val="none" w:sz="0" w:space="0" w:color="auto"/>
            <w:right w:val="none" w:sz="0" w:space="0" w:color="auto"/>
          </w:divBdr>
        </w:div>
        <w:div w:id="257642834">
          <w:marLeft w:val="640"/>
          <w:marRight w:val="0"/>
          <w:marTop w:val="0"/>
          <w:marBottom w:val="0"/>
          <w:divBdr>
            <w:top w:val="none" w:sz="0" w:space="0" w:color="auto"/>
            <w:left w:val="none" w:sz="0" w:space="0" w:color="auto"/>
            <w:bottom w:val="none" w:sz="0" w:space="0" w:color="auto"/>
            <w:right w:val="none" w:sz="0" w:space="0" w:color="auto"/>
          </w:divBdr>
        </w:div>
        <w:div w:id="1728650436">
          <w:marLeft w:val="640"/>
          <w:marRight w:val="0"/>
          <w:marTop w:val="0"/>
          <w:marBottom w:val="0"/>
          <w:divBdr>
            <w:top w:val="none" w:sz="0" w:space="0" w:color="auto"/>
            <w:left w:val="none" w:sz="0" w:space="0" w:color="auto"/>
            <w:bottom w:val="none" w:sz="0" w:space="0" w:color="auto"/>
            <w:right w:val="none" w:sz="0" w:space="0" w:color="auto"/>
          </w:divBdr>
        </w:div>
        <w:div w:id="463425151">
          <w:marLeft w:val="640"/>
          <w:marRight w:val="0"/>
          <w:marTop w:val="0"/>
          <w:marBottom w:val="0"/>
          <w:divBdr>
            <w:top w:val="none" w:sz="0" w:space="0" w:color="auto"/>
            <w:left w:val="none" w:sz="0" w:space="0" w:color="auto"/>
            <w:bottom w:val="none" w:sz="0" w:space="0" w:color="auto"/>
            <w:right w:val="none" w:sz="0" w:space="0" w:color="auto"/>
          </w:divBdr>
        </w:div>
        <w:div w:id="1966539496">
          <w:marLeft w:val="640"/>
          <w:marRight w:val="0"/>
          <w:marTop w:val="0"/>
          <w:marBottom w:val="0"/>
          <w:divBdr>
            <w:top w:val="none" w:sz="0" w:space="0" w:color="auto"/>
            <w:left w:val="none" w:sz="0" w:space="0" w:color="auto"/>
            <w:bottom w:val="none" w:sz="0" w:space="0" w:color="auto"/>
            <w:right w:val="none" w:sz="0" w:space="0" w:color="auto"/>
          </w:divBdr>
        </w:div>
        <w:div w:id="255141326">
          <w:marLeft w:val="640"/>
          <w:marRight w:val="0"/>
          <w:marTop w:val="0"/>
          <w:marBottom w:val="0"/>
          <w:divBdr>
            <w:top w:val="none" w:sz="0" w:space="0" w:color="auto"/>
            <w:left w:val="none" w:sz="0" w:space="0" w:color="auto"/>
            <w:bottom w:val="none" w:sz="0" w:space="0" w:color="auto"/>
            <w:right w:val="none" w:sz="0" w:space="0" w:color="auto"/>
          </w:divBdr>
        </w:div>
        <w:div w:id="1735662314">
          <w:marLeft w:val="640"/>
          <w:marRight w:val="0"/>
          <w:marTop w:val="0"/>
          <w:marBottom w:val="0"/>
          <w:divBdr>
            <w:top w:val="none" w:sz="0" w:space="0" w:color="auto"/>
            <w:left w:val="none" w:sz="0" w:space="0" w:color="auto"/>
            <w:bottom w:val="none" w:sz="0" w:space="0" w:color="auto"/>
            <w:right w:val="none" w:sz="0" w:space="0" w:color="auto"/>
          </w:divBdr>
        </w:div>
        <w:div w:id="572281503">
          <w:marLeft w:val="640"/>
          <w:marRight w:val="0"/>
          <w:marTop w:val="0"/>
          <w:marBottom w:val="0"/>
          <w:divBdr>
            <w:top w:val="none" w:sz="0" w:space="0" w:color="auto"/>
            <w:left w:val="none" w:sz="0" w:space="0" w:color="auto"/>
            <w:bottom w:val="none" w:sz="0" w:space="0" w:color="auto"/>
            <w:right w:val="none" w:sz="0" w:space="0" w:color="auto"/>
          </w:divBdr>
        </w:div>
        <w:div w:id="1067802177">
          <w:marLeft w:val="640"/>
          <w:marRight w:val="0"/>
          <w:marTop w:val="0"/>
          <w:marBottom w:val="0"/>
          <w:divBdr>
            <w:top w:val="none" w:sz="0" w:space="0" w:color="auto"/>
            <w:left w:val="none" w:sz="0" w:space="0" w:color="auto"/>
            <w:bottom w:val="none" w:sz="0" w:space="0" w:color="auto"/>
            <w:right w:val="none" w:sz="0" w:space="0" w:color="auto"/>
          </w:divBdr>
        </w:div>
        <w:div w:id="138883735">
          <w:marLeft w:val="640"/>
          <w:marRight w:val="0"/>
          <w:marTop w:val="0"/>
          <w:marBottom w:val="0"/>
          <w:divBdr>
            <w:top w:val="none" w:sz="0" w:space="0" w:color="auto"/>
            <w:left w:val="none" w:sz="0" w:space="0" w:color="auto"/>
            <w:bottom w:val="none" w:sz="0" w:space="0" w:color="auto"/>
            <w:right w:val="none" w:sz="0" w:space="0" w:color="auto"/>
          </w:divBdr>
        </w:div>
        <w:div w:id="1893031638">
          <w:marLeft w:val="640"/>
          <w:marRight w:val="0"/>
          <w:marTop w:val="0"/>
          <w:marBottom w:val="0"/>
          <w:divBdr>
            <w:top w:val="none" w:sz="0" w:space="0" w:color="auto"/>
            <w:left w:val="none" w:sz="0" w:space="0" w:color="auto"/>
            <w:bottom w:val="none" w:sz="0" w:space="0" w:color="auto"/>
            <w:right w:val="none" w:sz="0" w:space="0" w:color="auto"/>
          </w:divBdr>
        </w:div>
        <w:div w:id="1267422378">
          <w:marLeft w:val="640"/>
          <w:marRight w:val="0"/>
          <w:marTop w:val="0"/>
          <w:marBottom w:val="0"/>
          <w:divBdr>
            <w:top w:val="none" w:sz="0" w:space="0" w:color="auto"/>
            <w:left w:val="none" w:sz="0" w:space="0" w:color="auto"/>
            <w:bottom w:val="none" w:sz="0" w:space="0" w:color="auto"/>
            <w:right w:val="none" w:sz="0" w:space="0" w:color="auto"/>
          </w:divBdr>
        </w:div>
        <w:div w:id="799230269">
          <w:marLeft w:val="640"/>
          <w:marRight w:val="0"/>
          <w:marTop w:val="0"/>
          <w:marBottom w:val="0"/>
          <w:divBdr>
            <w:top w:val="none" w:sz="0" w:space="0" w:color="auto"/>
            <w:left w:val="none" w:sz="0" w:space="0" w:color="auto"/>
            <w:bottom w:val="none" w:sz="0" w:space="0" w:color="auto"/>
            <w:right w:val="none" w:sz="0" w:space="0" w:color="auto"/>
          </w:divBdr>
        </w:div>
        <w:div w:id="1033580564">
          <w:marLeft w:val="640"/>
          <w:marRight w:val="0"/>
          <w:marTop w:val="0"/>
          <w:marBottom w:val="0"/>
          <w:divBdr>
            <w:top w:val="none" w:sz="0" w:space="0" w:color="auto"/>
            <w:left w:val="none" w:sz="0" w:space="0" w:color="auto"/>
            <w:bottom w:val="none" w:sz="0" w:space="0" w:color="auto"/>
            <w:right w:val="none" w:sz="0" w:space="0" w:color="auto"/>
          </w:divBdr>
        </w:div>
        <w:div w:id="34089519">
          <w:marLeft w:val="640"/>
          <w:marRight w:val="0"/>
          <w:marTop w:val="0"/>
          <w:marBottom w:val="0"/>
          <w:divBdr>
            <w:top w:val="none" w:sz="0" w:space="0" w:color="auto"/>
            <w:left w:val="none" w:sz="0" w:space="0" w:color="auto"/>
            <w:bottom w:val="none" w:sz="0" w:space="0" w:color="auto"/>
            <w:right w:val="none" w:sz="0" w:space="0" w:color="auto"/>
          </w:divBdr>
        </w:div>
        <w:div w:id="1366566672">
          <w:marLeft w:val="640"/>
          <w:marRight w:val="0"/>
          <w:marTop w:val="0"/>
          <w:marBottom w:val="0"/>
          <w:divBdr>
            <w:top w:val="none" w:sz="0" w:space="0" w:color="auto"/>
            <w:left w:val="none" w:sz="0" w:space="0" w:color="auto"/>
            <w:bottom w:val="none" w:sz="0" w:space="0" w:color="auto"/>
            <w:right w:val="none" w:sz="0" w:space="0" w:color="auto"/>
          </w:divBdr>
        </w:div>
        <w:div w:id="665673143">
          <w:marLeft w:val="640"/>
          <w:marRight w:val="0"/>
          <w:marTop w:val="0"/>
          <w:marBottom w:val="0"/>
          <w:divBdr>
            <w:top w:val="none" w:sz="0" w:space="0" w:color="auto"/>
            <w:left w:val="none" w:sz="0" w:space="0" w:color="auto"/>
            <w:bottom w:val="none" w:sz="0" w:space="0" w:color="auto"/>
            <w:right w:val="none" w:sz="0" w:space="0" w:color="auto"/>
          </w:divBdr>
        </w:div>
      </w:divsChild>
    </w:div>
    <w:div w:id="1415014399">
      <w:bodyDiv w:val="1"/>
      <w:marLeft w:val="0"/>
      <w:marRight w:val="0"/>
      <w:marTop w:val="0"/>
      <w:marBottom w:val="0"/>
      <w:divBdr>
        <w:top w:val="none" w:sz="0" w:space="0" w:color="auto"/>
        <w:left w:val="none" w:sz="0" w:space="0" w:color="auto"/>
        <w:bottom w:val="none" w:sz="0" w:space="0" w:color="auto"/>
        <w:right w:val="none" w:sz="0" w:space="0" w:color="auto"/>
      </w:divBdr>
      <w:divsChild>
        <w:div w:id="1905212536">
          <w:marLeft w:val="640"/>
          <w:marRight w:val="0"/>
          <w:marTop w:val="0"/>
          <w:marBottom w:val="0"/>
          <w:divBdr>
            <w:top w:val="none" w:sz="0" w:space="0" w:color="auto"/>
            <w:left w:val="none" w:sz="0" w:space="0" w:color="auto"/>
            <w:bottom w:val="none" w:sz="0" w:space="0" w:color="auto"/>
            <w:right w:val="none" w:sz="0" w:space="0" w:color="auto"/>
          </w:divBdr>
        </w:div>
        <w:div w:id="1818110354">
          <w:marLeft w:val="640"/>
          <w:marRight w:val="0"/>
          <w:marTop w:val="0"/>
          <w:marBottom w:val="0"/>
          <w:divBdr>
            <w:top w:val="none" w:sz="0" w:space="0" w:color="auto"/>
            <w:left w:val="none" w:sz="0" w:space="0" w:color="auto"/>
            <w:bottom w:val="none" w:sz="0" w:space="0" w:color="auto"/>
            <w:right w:val="none" w:sz="0" w:space="0" w:color="auto"/>
          </w:divBdr>
        </w:div>
        <w:div w:id="1239100454">
          <w:marLeft w:val="640"/>
          <w:marRight w:val="0"/>
          <w:marTop w:val="0"/>
          <w:marBottom w:val="0"/>
          <w:divBdr>
            <w:top w:val="none" w:sz="0" w:space="0" w:color="auto"/>
            <w:left w:val="none" w:sz="0" w:space="0" w:color="auto"/>
            <w:bottom w:val="none" w:sz="0" w:space="0" w:color="auto"/>
            <w:right w:val="none" w:sz="0" w:space="0" w:color="auto"/>
          </w:divBdr>
        </w:div>
        <w:div w:id="1350524535">
          <w:marLeft w:val="640"/>
          <w:marRight w:val="0"/>
          <w:marTop w:val="0"/>
          <w:marBottom w:val="0"/>
          <w:divBdr>
            <w:top w:val="none" w:sz="0" w:space="0" w:color="auto"/>
            <w:left w:val="none" w:sz="0" w:space="0" w:color="auto"/>
            <w:bottom w:val="none" w:sz="0" w:space="0" w:color="auto"/>
            <w:right w:val="none" w:sz="0" w:space="0" w:color="auto"/>
          </w:divBdr>
        </w:div>
        <w:div w:id="611210050">
          <w:marLeft w:val="640"/>
          <w:marRight w:val="0"/>
          <w:marTop w:val="0"/>
          <w:marBottom w:val="0"/>
          <w:divBdr>
            <w:top w:val="none" w:sz="0" w:space="0" w:color="auto"/>
            <w:left w:val="none" w:sz="0" w:space="0" w:color="auto"/>
            <w:bottom w:val="none" w:sz="0" w:space="0" w:color="auto"/>
            <w:right w:val="none" w:sz="0" w:space="0" w:color="auto"/>
          </w:divBdr>
        </w:div>
        <w:div w:id="475293426">
          <w:marLeft w:val="640"/>
          <w:marRight w:val="0"/>
          <w:marTop w:val="0"/>
          <w:marBottom w:val="0"/>
          <w:divBdr>
            <w:top w:val="none" w:sz="0" w:space="0" w:color="auto"/>
            <w:left w:val="none" w:sz="0" w:space="0" w:color="auto"/>
            <w:bottom w:val="none" w:sz="0" w:space="0" w:color="auto"/>
            <w:right w:val="none" w:sz="0" w:space="0" w:color="auto"/>
          </w:divBdr>
        </w:div>
        <w:div w:id="1884246182">
          <w:marLeft w:val="640"/>
          <w:marRight w:val="0"/>
          <w:marTop w:val="0"/>
          <w:marBottom w:val="0"/>
          <w:divBdr>
            <w:top w:val="none" w:sz="0" w:space="0" w:color="auto"/>
            <w:left w:val="none" w:sz="0" w:space="0" w:color="auto"/>
            <w:bottom w:val="none" w:sz="0" w:space="0" w:color="auto"/>
            <w:right w:val="none" w:sz="0" w:space="0" w:color="auto"/>
          </w:divBdr>
        </w:div>
        <w:div w:id="223225096">
          <w:marLeft w:val="640"/>
          <w:marRight w:val="0"/>
          <w:marTop w:val="0"/>
          <w:marBottom w:val="0"/>
          <w:divBdr>
            <w:top w:val="none" w:sz="0" w:space="0" w:color="auto"/>
            <w:left w:val="none" w:sz="0" w:space="0" w:color="auto"/>
            <w:bottom w:val="none" w:sz="0" w:space="0" w:color="auto"/>
            <w:right w:val="none" w:sz="0" w:space="0" w:color="auto"/>
          </w:divBdr>
        </w:div>
        <w:div w:id="652412806">
          <w:marLeft w:val="640"/>
          <w:marRight w:val="0"/>
          <w:marTop w:val="0"/>
          <w:marBottom w:val="0"/>
          <w:divBdr>
            <w:top w:val="none" w:sz="0" w:space="0" w:color="auto"/>
            <w:left w:val="none" w:sz="0" w:space="0" w:color="auto"/>
            <w:bottom w:val="none" w:sz="0" w:space="0" w:color="auto"/>
            <w:right w:val="none" w:sz="0" w:space="0" w:color="auto"/>
          </w:divBdr>
        </w:div>
        <w:div w:id="519322209">
          <w:marLeft w:val="640"/>
          <w:marRight w:val="0"/>
          <w:marTop w:val="0"/>
          <w:marBottom w:val="0"/>
          <w:divBdr>
            <w:top w:val="none" w:sz="0" w:space="0" w:color="auto"/>
            <w:left w:val="none" w:sz="0" w:space="0" w:color="auto"/>
            <w:bottom w:val="none" w:sz="0" w:space="0" w:color="auto"/>
            <w:right w:val="none" w:sz="0" w:space="0" w:color="auto"/>
          </w:divBdr>
        </w:div>
        <w:div w:id="1126386517">
          <w:marLeft w:val="640"/>
          <w:marRight w:val="0"/>
          <w:marTop w:val="0"/>
          <w:marBottom w:val="0"/>
          <w:divBdr>
            <w:top w:val="none" w:sz="0" w:space="0" w:color="auto"/>
            <w:left w:val="none" w:sz="0" w:space="0" w:color="auto"/>
            <w:bottom w:val="none" w:sz="0" w:space="0" w:color="auto"/>
            <w:right w:val="none" w:sz="0" w:space="0" w:color="auto"/>
          </w:divBdr>
        </w:div>
        <w:div w:id="622154381">
          <w:marLeft w:val="640"/>
          <w:marRight w:val="0"/>
          <w:marTop w:val="0"/>
          <w:marBottom w:val="0"/>
          <w:divBdr>
            <w:top w:val="none" w:sz="0" w:space="0" w:color="auto"/>
            <w:left w:val="none" w:sz="0" w:space="0" w:color="auto"/>
            <w:bottom w:val="none" w:sz="0" w:space="0" w:color="auto"/>
            <w:right w:val="none" w:sz="0" w:space="0" w:color="auto"/>
          </w:divBdr>
        </w:div>
        <w:div w:id="332343537">
          <w:marLeft w:val="640"/>
          <w:marRight w:val="0"/>
          <w:marTop w:val="0"/>
          <w:marBottom w:val="0"/>
          <w:divBdr>
            <w:top w:val="none" w:sz="0" w:space="0" w:color="auto"/>
            <w:left w:val="none" w:sz="0" w:space="0" w:color="auto"/>
            <w:bottom w:val="none" w:sz="0" w:space="0" w:color="auto"/>
            <w:right w:val="none" w:sz="0" w:space="0" w:color="auto"/>
          </w:divBdr>
        </w:div>
        <w:div w:id="937910485">
          <w:marLeft w:val="640"/>
          <w:marRight w:val="0"/>
          <w:marTop w:val="0"/>
          <w:marBottom w:val="0"/>
          <w:divBdr>
            <w:top w:val="none" w:sz="0" w:space="0" w:color="auto"/>
            <w:left w:val="none" w:sz="0" w:space="0" w:color="auto"/>
            <w:bottom w:val="none" w:sz="0" w:space="0" w:color="auto"/>
            <w:right w:val="none" w:sz="0" w:space="0" w:color="auto"/>
          </w:divBdr>
        </w:div>
        <w:div w:id="1966812576">
          <w:marLeft w:val="640"/>
          <w:marRight w:val="0"/>
          <w:marTop w:val="0"/>
          <w:marBottom w:val="0"/>
          <w:divBdr>
            <w:top w:val="none" w:sz="0" w:space="0" w:color="auto"/>
            <w:left w:val="none" w:sz="0" w:space="0" w:color="auto"/>
            <w:bottom w:val="none" w:sz="0" w:space="0" w:color="auto"/>
            <w:right w:val="none" w:sz="0" w:space="0" w:color="auto"/>
          </w:divBdr>
        </w:div>
        <w:div w:id="1816755119">
          <w:marLeft w:val="640"/>
          <w:marRight w:val="0"/>
          <w:marTop w:val="0"/>
          <w:marBottom w:val="0"/>
          <w:divBdr>
            <w:top w:val="none" w:sz="0" w:space="0" w:color="auto"/>
            <w:left w:val="none" w:sz="0" w:space="0" w:color="auto"/>
            <w:bottom w:val="none" w:sz="0" w:space="0" w:color="auto"/>
            <w:right w:val="none" w:sz="0" w:space="0" w:color="auto"/>
          </w:divBdr>
        </w:div>
        <w:div w:id="157313119">
          <w:marLeft w:val="640"/>
          <w:marRight w:val="0"/>
          <w:marTop w:val="0"/>
          <w:marBottom w:val="0"/>
          <w:divBdr>
            <w:top w:val="none" w:sz="0" w:space="0" w:color="auto"/>
            <w:left w:val="none" w:sz="0" w:space="0" w:color="auto"/>
            <w:bottom w:val="none" w:sz="0" w:space="0" w:color="auto"/>
            <w:right w:val="none" w:sz="0" w:space="0" w:color="auto"/>
          </w:divBdr>
        </w:div>
        <w:div w:id="698942480">
          <w:marLeft w:val="640"/>
          <w:marRight w:val="0"/>
          <w:marTop w:val="0"/>
          <w:marBottom w:val="0"/>
          <w:divBdr>
            <w:top w:val="none" w:sz="0" w:space="0" w:color="auto"/>
            <w:left w:val="none" w:sz="0" w:space="0" w:color="auto"/>
            <w:bottom w:val="none" w:sz="0" w:space="0" w:color="auto"/>
            <w:right w:val="none" w:sz="0" w:space="0" w:color="auto"/>
          </w:divBdr>
        </w:div>
        <w:div w:id="1865749562">
          <w:marLeft w:val="640"/>
          <w:marRight w:val="0"/>
          <w:marTop w:val="0"/>
          <w:marBottom w:val="0"/>
          <w:divBdr>
            <w:top w:val="none" w:sz="0" w:space="0" w:color="auto"/>
            <w:left w:val="none" w:sz="0" w:space="0" w:color="auto"/>
            <w:bottom w:val="none" w:sz="0" w:space="0" w:color="auto"/>
            <w:right w:val="none" w:sz="0" w:space="0" w:color="auto"/>
          </w:divBdr>
        </w:div>
        <w:div w:id="1998410539">
          <w:marLeft w:val="640"/>
          <w:marRight w:val="0"/>
          <w:marTop w:val="0"/>
          <w:marBottom w:val="0"/>
          <w:divBdr>
            <w:top w:val="none" w:sz="0" w:space="0" w:color="auto"/>
            <w:left w:val="none" w:sz="0" w:space="0" w:color="auto"/>
            <w:bottom w:val="none" w:sz="0" w:space="0" w:color="auto"/>
            <w:right w:val="none" w:sz="0" w:space="0" w:color="auto"/>
          </w:divBdr>
        </w:div>
        <w:div w:id="1052851914">
          <w:marLeft w:val="640"/>
          <w:marRight w:val="0"/>
          <w:marTop w:val="0"/>
          <w:marBottom w:val="0"/>
          <w:divBdr>
            <w:top w:val="none" w:sz="0" w:space="0" w:color="auto"/>
            <w:left w:val="none" w:sz="0" w:space="0" w:color="auto"/>
            <w:bottom w:val="none" w:sz="0" w:space="0" w:color="auto"/>
            <w:right w:val="none" w:sz="0" w:space="0" w:color="auto"/>
          </w:divBdr>
        </w:div>
        <w:div w:id="1545681049">
          <w:marLeft w:val="640"/>
          <w:marRight w:val="0"/>
          <w:marTop w:val="0"/>
          <w:marBottom w:val="0"/>
          <w:divBdr>
            <w:top w:val="none" w:sz="0" w:space="0" w:color="auto"/>
            <w:left w:val="none" w:sz="0" w:space="0" w:color="auto"/>
            <w:bottom w:val="none" w:sz="0" w:space="0" w:color="auto"/>
            <w:right w:val="none" w:sz="0" w:space="0" w:color="auto"/>
          </w:divBdr>
        </w:div>
        <w:div w:id="1414620142">
          <w:marLeft w:val="640"/>
          <w:marRight w:val="0"/>
          <w:marTop w:val="0"/>
          <w:marBottom w:val="0"/>
          <w:divBdr>
            <w:top w:val="none" w:sz="0" w:space="0" w:color="auto"/>
            <w:left w:val="none" w:sz="0" w:space="0" w:color="auto"/>
            <w:bottom w:val="none" w:sz="0" w:space="0" w:color="auto"/>
            <w:right w:val="none" w:sz="0" w:space="0" w:color="auto"/>
          </w:divBdr>
        </w:div>
        <w:div w:id="1446999625">
          <w:marLeft w:val="640"/>
          <w:marRight w:val="0"/>
          <w:marTop w:val="0"/>
          <w:marBottom w:val="0"/>
          <w:divBdr>
            <w:top w:val="none" w:sz="0" w:space="0" w:color="auto"/>
            <w:left w:val="none" w:sz="0" w:space="0" w:color="auto"/>
            <w:bottom w:val="none" w:sz="0" w:space="0" w:color="auto"/>
            <w:right w:val="none" w:sz="0" w:space="0" w:color="auto"/>
          </w:divBdr>
        </w:div>
        <w:div w:id="1777867240">
          <w:marLeft w:val="640"/>
          <w:marRight w:val="0"/>
          <w:marTop w:val="0"/>
          <w:marBottom w:val="0"/>
          <w:divBdr>
            <w:top w:val="none" w:sz="0" w:space="0" w:color="auto"/>
            <w:left w:val="none" w:sz="0" w:space="0" w:color="auto"/>
            <w:bottom w:val="none" w:sz="0" w:space="0" w:color="auto"/>
            <w:right w:val="none" w:sz="0" w:space="0" w:color="auto"/>
          </w:divBdr>
        </w:div>
        <w:div w:id="1573812194">
          <w:marLeft w:val="640"/>
          <w:marRight w:val="0"/>
          <w:marTop w:val="0"/>
          <w:marBottom w:val="0"/>
          <w:divBdr>
            <w:top w:val="none" w:sz="0" w:space="0" w:color="auto"/>
            <w:left w:val="none" w:sz="0" w:space="0" w:color="auto"/>
            <w:bottom w:val="none" w:sz="0" w:space="0" w:color="auto"/>
            <w:right w:val="none" w:sz="0" w:space="0" w:color="auto"/>
          </w:divBdr>
        </w:div>
        <w:div w:id="983390772">
          <w:marLeft w:val="640"/>
          <w:marRight w:val="0"/>
          <w:marTop w:val="0"/>
          <w:marBottom w:val="0"/>
          <w:divBdr>
            <w:top w:val="none" w:sz="0" w:space="0" w:color="auto"/>
            <w:left w:val="none" w:sz="0" w:space="0" w:color="auto"/>
            <w:bottom w:val="none" w:sz="0" w:space="0" w:color="auto"/>
            <w:right w:val="none" w:sz="0" w:space="0" w:color="auto"/>
          </w:divBdr>
        </w:div>
        <w:div w:id="386683239">
          <w:marLeft w:val="640"/>
          <w:marRight w:val="0"/>
          <w:marTop w:val="0"/>
          <w:marBottom w:val="0"/>
          <w:divBdr>
            <w:top w:val="none" w:sz="0" w:space="0" w:color="auto"/>
            <w:left w:val="none" w:sz="0" w:space="0" w:color="auto"/>
            <w:bottom w:val="none" w:sz="0" w:space="0" w:color="auto"/>
            <w:right w:val="none" w:sz="0" w:space="0" w:color="auto"/>
          </w:divBdr>
        </w:div>
        <w:div w:id="1886062125">
          <w:marLeft w:val="640"/>
          <w:marRight w:val="0"/>
          <w:marTop w:val="0"/>
          <w:marBottom w:val="0"/>
          <w:divBdr>
            <w:top w:val="none" w:sz="0" w:space="0" w:color="auto"/>
            <w:left w:val="none" w:sz="0" w:space="0" w:color="auto"/>
            <w:bottom w:val="none" w:sz="0" w:space="0" w:color="auto"/>
            <w:right w:val="none" w:sz="0" w:space="0" w:color="auto"/>
          </w:divBdr>
        </w:div>
        <w:div w:id="1723559525">
          <w:marLeft w:val="640"/>
          <w:marRight w:val="0"/>
          <w:marTop w:val="0"/>
          <w:marBottom w:val="0"/>
          <w:divBdr>
            <w:top w:val="none" w:sz="0" w:space="0" w:color="auto"/>
            <w:left w:val="none" w:sz="0" w:space="0" w:color="auto"/>
            <w:bottom w:val="none" w:sz="0" w:space="0" w:color="auto"/>
            <w:right w:val="none" w:sz="0" w:space="0" w:color="auto"/>
          </w:divBdr>
        </w:div>
        <w:div w:id="1034649441">
          <w:marLeft w:val="640"/>
          <w:marRight w:val="0"/>
          <w:marTop w:val="0"/>
          <w:marBottom w:val="0"/>
          <w:divBdr>
            <w:top w:val="none" w:sz="0" w:space="0" w:color="auto"/>
            <w:left w:val="none" w:sz="0" w:space="0" w:color="auto"/>
            <w:bottom w:val="none" w:sz="0" w:space="0" w:color="auto"/>
            <w:right w:val="none" w:sz="0" w:space="0" w:color="auto"/>
          </w:divBdr>
        </w:div>
        <w:div w:id="1443695292">
          <w:marLeft w:val="640"/>
          <w:marRight w:val="0"/>
          <w:marTop w:val="0"/>
          <w:marBottom w:val="0"/>
          <w:divBdr>
            <w:top w:val="none" w:sz="0" w:space="0" w:color="auto"/>
            <w:left w:val="none" w:sz="0" w:space="0" w:color="auto"/>
            <w:bottom w:val="none" w:sz="0" w:space="0" w:color="auto"/>
            <w:right w:val="none" w:sz="0" w:space="0" w:color="auto"/>
          </w:divBdr>
        </w:div>
        <w:div w:id="1200364550">
          <w:marLeft w:val="640"/>
          <w:marRight w:val="0"/>
          <w:marTop w:val="0"/>
          <w:marBottom w:val="0"/>
          <w:divBdr>
            <w:top w:val="none" w:sz="0" w:space="0" w:color="auto"/>
            <w:left w:val="none" w:sz="0" w:space="0" w:color="auto"/>
            <w:bottom w:val="none" w:sz="0" w:space="0" w:color="auto"/>
            <w:right w:val="none" w:sz="0" w:space="0" w:color="auto"/>
          </w:divBdr>
        </w:div>
        <w:div w:id="511604606">
          <w:marLeft w:val="640"/>
          <w:marRight w:val="0"/>
          <w:marTop w:val="0"/>
          <w:marBottom w:val="0"/>
          <w:divBdr>
            <w:top w:val="none" w:sz="0" w:space="0" w:color="auto"/>
            <w:left w:val="none" w:sz="0" w:space="0" w:color="auto"/>
            <w:bottom w:val="none" w:sz="0" w:space="0" w:color="auto"/>
            <w:right w:val="none" w:sz="0" w:space="0" w:color="auto"/>
          </w:divBdr>
        </w:div>
        <w:div w:id="1089892465">
          <w:marLeft w:val="640"/>
          <w:marRight w:val="0"/>
          <w:marTop w:val="0"/>
          <w:marBottom w:val="0"/>
          <w:divBdr>
            <w:top w:val="none" w:sz="0" w:space="0" w:color="auto"/>
            <w:left w:val="none" w:sz="0" w:space="0" w:color="auto"/>
            <w:bottom w:val="none" w:sz="0" w:space="0" w:color="auto"/>
            <w:right w:val="none" w:sz="0" w:space="0" w:color="auto"/>
          </w:divBdr>
        </w:div>
        <w:div w:id="1048650639">
          <w:marLeft w:val="640"/>
          <w:marRight w:val="0"/>
          <w:marTop w:val="0"/>
          <w:marBottom w:val="0"/>
          <w:divBdr>
            <w:top w:val="none" w:sz="0" w:space="0" w:color="auto"/>
            <w:left w:val="none" w:sz="0" w:space="0" w:color="auto"/>
            <w:bottom w:val="none" w:sz="0" w:space="0" w:color="auto"/>
            <w:right w:val="none" w:sz="0" w:space="0" w:color="auto"/>
          </w:divBdr>
        </w:div>
        <w:div w:id="1066103867">
          <w:marLeft w:val="640"/>
          <w:marRight w:val="0"/>
          <w:marTop w:val="0"/>
          <w:marBottom w:val="0"/>
          <w:divBdr>
            <w:top w:val="none" w:sz="0" w:space="0" w:color="auto"/>
            <w:left w:val="none" w:sz="0" w:space="0" w:color="auto"/>
            <w:bottom w:val="none" w:sz="0" w:space="0" w:color="auto"/>
            <w:right w:val="none" w:sz="0" w:space="0" w:color="auto"/>
          </w:divBdr>
        </w:div>
        <w:div w:id="482695421">
          <w:marLeft w:val="640"/>
          <w:marRight w:val="0"/>
          <w:marTop w:val="0"/>
          <w:marBottom w:val="0"/>
          <w:divBdr>
            <w:top w:val="none" w:sz="0" w:space="0" w:color="auto"/>
            <w:left w:val="none" w:sz="0" w:space="0" w:color="auto"/>
            <w:bottom w:val="none" w:sz="0" w:space="0" w:color="auto"/>
            <w:right w:val="none" w:sz="0" w:space="0" w:color="auto"/>
          </w:divBdr>
        </w:div>
        <w:div w:id="1970821562">
          <w:marLeft w:val="640"/>
          <w:marRight w:val="0"/>
          <w:marTop w:val="0"/>
          <w:marBottom w:val="0"/>
          <w:divBdr>
            <w:top w:val="none" w:sz="0" w:space="0" w:color="auto"/>
            <w:left w:val="none" w:sz="0" w:space="0" w:color="auto"/>
            <w:bottom w:val="none" w:sz="0" w:space="0" w:color="auto"/>
            <w:right w:val="none" w:sz="0" w:space="0" w:color="auto"/>
          </w:divBdr>
        </w:div>
        <w:div w:id="1158037346">
          <w:marLeft w:val="640"/>
          <w:marRight w:val="0"/>
          <w:marTop w:val="0"/>
          <w:marBottom w:val="0"/>
          <w:divBdr>
            <w:top w:val="none" w:sz="0" w:space="0" w:color="auto"/>
            <w:left w:val="none" w:sz="0" w:space="0" w:color="auto"/>
            <w:bottom w:val="none" w:sz="0" w:space="0" w:color="auto"/>
            <w:right w:val="none" w:sz="0" w:space="0" w:color="auto"/>
          </w:divBdr>
        </w:div>
        <w:div w:id="1059787510">
          <w:marLeft w:val="640"/>
          <w:marRight w:val="0"/>
          <w:marTop w:val="0"/>
          <w:marBottom w:val="0"/>
          <w:divBdr>
            <w:top w:val="none" w:sz="0" w:space="0" w:color="auto"/>
            <w:left w:val="none" w:sz="0" w:space="0" w:color="auto"/>
            <w:bottom w:val="none" w:sz="0" w:space="0" w:color="auto"/>
            <w:right w:val="none" w:sz="0" w:space="0" w:color="auto"/>
          </w:divBdr>
        </w:div>
        <w:div w:id="1970622922">
          <w:marLeft w:val="640"/>
          <w:marRight w:val="0"/>
          <w:marTop w:val="0"/>
          <w:marBottom w:val="0"/>
          <w:divBdr>
            <w:top w:val="none" w:sz="0" w:space="0" w:color="auto"/>
            <w:left w:val="none" w:sz="0" w:space="0" w:color="auto"/>
            <w:bottom w:val="none" w:sz="0" w:space="0" w:color="auto"/>
            <w:right w:val="none" w:sz="0" w:space="0" w:color="auto"/>
          </w:divBdr>
        </w:div>
      </w:divsChild>
    </w:div>
    <w:div w:id="1479498976">
      <w:bodyDiv w:val="1"/>
      <w:marLeft w:val="0"/>
      <w:marRight w:val="0"/>
      <w:marTop w:val="0"/>
      <w:marBottom w:val="0"/>
      <w:divBdr>
        <w:top w:val="none" w:sz="0" w:space="0" w:color="auto"/>
        <w:left w:val="none" w:sz="0" w:space="0" w:color="auto"/>
        <w:bottom w:val="none" w:sz="0" w:space="0" w:color="auto"/>
        <w:right w:val="none" w:sz="0" w:space="0" w:color="auto"/>
      </w:divBdr>
      <w:divsChild>
        <w:div w:id="887106418">
          <w:marLeft w:val="0"/>
          <w:marRight w:val="0"/>
          <w:marTop w:val="0"/>
          <w:marBottom w:val="0"/>
          <w:divBdr>
            <w:top w:val="none" w:sz="0" w:space="0" w:color="auto"/>
            <w:left w:val="none" w:sz="0" w:space="0" w:color="auto"/>
            <w:bottom w:val="none" w:sz="0" w:space="0" w:color="auto"/>
            <w:right w:val="none" w:sz="0" w:space="0" w:color="auto"/>
          </w:divBdr>
          <w:divsChild>
            <w:div w:id="1077241896">
              <w:marLeft w:val="0"/>
              <w:marRight w:val="0"/>
              <w:marTop w:val="0"/>
              <w:marBottom w:val="0"/>
              <w:divBdr>
                <w:top w:val="none" w:sz="0" w:space="0" w:color="auto"/>
                <w:left w:val="none" w:sz="0" w:space="0" w:color="auto"/>
                <w:bottom w:val="none" w:sz="0" w:space="0" w:color="auto"/>
                <w:right w:val="none" w:sz="0" w:space="0" w:color="auto"/>
              </w:divBdr>
            </w:div>
            <w:div w:id="1782533203">
              <w:marLeft w:val="0"/>
              <w:marRight w:val="0"/>
              <w:marTop w:val="0"/>
              <w:marBottom w:val="0"/>
              <w:divBdr>
                <w:top w:val="none" w:sz="0" w:space="0" w:color="auto"/>
                <w:left w:val="none" w:sz="0" w:space="0" w:color="auto"/>
                <w:bottom w:val="none" w:sz="0" w:space="0" w:color="auto"/>
                <w:right w:val="none" w:sz="0" w:space="0" w:color="auto"/>
              </w:divBdr>
            </w:div>
            <w:div w:id="608464408">
              <w:marLeft w:val="0"/>
              <w:marRight w:val="0"/>
              <w:marTop w:val="0"/>
              <w:marBottom w:val="0"/>
              <w:divBdr>
                <w:top w:val="none" w:sz="0" w:space="0" w:color="auto"/>
                <w:left w:val="none" w:sz="0" w:space="0" w:color="auto"/>
                <w:bottom w:val="none" w:sz="0" w:space="0" w:color="auto"/>
                <w:right w:val="none" w:sz="0" w:space="0" w:color="auto"/>
              </w:divBdr>
            </w:div>
            <w:div w:id="727263697">
              <w:marLeft w:val="0"/>
              <w:marRight w:val="0"/>
              <w:marTop w:val="0"/>
              <w:marBottom w:val="0"/>
              <w:divBdr>
                <w:top w:val="none" w:sz="0" w:space="0" w:color="auto"/>
                <w:left w:val="none" w:sz="0" w:space="0" w:color="auto"/>
                <w:bottom w:val="none" w:sz="0" w:space="0" w:color="auto"/>
                <w:right w:val="none" w:sz="0" w:space="0" w:color="auto"/>
              </w:divBdr>
            </w:div>
            <w:div w:id="1401951027">
              <w:marLeft w:val="0"/>
              <w:marRight w:val="0"/>
              <w:marTop w:val="0"/>
              <w:marBottom w:val="0"/>
              <w:divBdr>
                <w:top w:val="none" w:sz="0" w:space="0" w:color="auto"/>
                <w:left w:val="none" w:sz="0" w:space="0" w:color="auto"/>
                <w:bottom w:val="none" w:sz="0" w:space="0" w:color="auto"/>
                <w:right w:val="none" w:sz="0" w:space="0" w:color="auto"/>
              </w:divBdr>
            </w:div>
            <w:div w:id="484207372">
              <w:marLeft w:val="0"/>
              <w:marRight w:val="0"/>
              <w:marTop w:val="0"/>
              <w:marBottom w:val="0"/>
              <w:divBdr>
                <w:top w:val="none" w:sz="0" w:space="0" w:color="auto"/>
                <w:left w:val="none" w:sz="0" w:space="0" w:color="auto"/>
                <w:bottom w:val="none" w:sz="0" w:space="0" w:color="auto"/>
                <w:right w:val="none" w:sz="0" w:space="0" w:color="auto"/>
              </w:divBdr>
            </w:div>
            <w:div w:id="1362244891">
              <w:marLeft w:val="0"/>
              <w:marRight w:val="0"/>
              <w:marTop w:val="0"/>
              <w:marBottom w:val="0"/>
              <w:divBdr>
                <w:top w:val="none" w:sz="0" w:space="0" w:color="auto"/>
                <w:left w:val="none" w:sz="0" w:space="0" w:color="auto"/>
                <w:bottom w:val="none" w:sz="0" w:space="0" w:color="auto"/>
                <w:right w:val="none" w:sz="0" w:space="0" w:color="auto"/>
              </w:divBdr>
            </w:div>
            <w:div w:id="1842623096">
              <w:marLeft w:val="0"/>
              <w:marRight w:val="0"/>
              <w:marTop w:val="0"/>
              <w:marBottom w:val="0"/>
              <w:divBdr>
                <w:top w:val="none" w:sz="0" w:space="0" w:color="auto"/>
                <w:left w:val="none" w:sz="0" w:space="0" w:color="auto"/>
                <w:bottom w:val="none" w:sz="0" w:space="0" w:color="auto"/>
                <w:right w:val="none" w:sz="0" w:space="0" w:color="auto"/>
              </w:divBdr>
            </w:div>
            <w:div w:id="1299726575">
              <w:marLeft w:val="0"/>
              <w:marRight w:val="0"/>
              <w:marTop w:val="0"/>
              <w:marBottom w:val="0"/>
              <w:divBdr>
                <w:top w:val="none" w:sz="0" w:space="0" w:color="auto"/>
                <w:left w:val="none" w:sz="0" w:space="0" w:color="auto"/>
                <w:bottom w:val="none" w:sz="0" w:space="0" w:color="auto"/>
                <w:right w:val="none" w:sz="0" w:space="0" w:color="auto"/>
              </w:divBdr>
            </w:div>
            <w:div w:id="866522792">
              <w:marLeft w:val="0"/>
              <w:marRight w:val="0"/>
              <w:marTop w:val="0"/>
              <w:marBottom w:val="0"/>
              <w:divBdr>
                <w:top w:val="none" w:sz="0" w:space="0" w:color="auto"/>
                <w:left w:val="none" w:sz="0" w:space="0" w:color="auto"/>
                <w:bottom w:val="none" w:sz="0" w:space="0" w:color="auto"/>
                <w:right w:val="none" w:sz="0" w:space="0" w:color="auto"/>
              </w:divBdr>
            </w:div>
            <w:div w:id="1155686091">
              <w:marLeft w:val="0"/>
              <w:marRight w:val="0"/>
              <w:marTop w:val="0"/>
              <w:marBottom w:val="0"/>
              <w:divBdr>
                <w:top w:val="none" w:sz="0" w:space="0" w:color="auto"/>
                <w:left w:val="none" w:sz="0" w:space="0" w:color="auto"/>
                <w:bottom w:val="none" w:sz="0" w:space="0" w:color="auto"/>
                <w:right w:val="none" w:sz="0" w:space="0" w:color="auto"/>
              </w:divBdr>
            </w:div>
            <w:div w:id="758022136">
              <w:marLeft w:val="0"/>
              <w:marRight w:val="0"/>
              <w:marTop w:val="0"/>
              <w:marBottom w:val="0"/>
              <w:divBdr>
                <w:top w:val="none" w:sz="0" w:space="0" w:color="auto"/>
                <w:left w:val="none" w:sz="0" w:space="0" w:color="auto"/>
                <w:bottom w:val="none" w:sz="0" w:space="0" w:color="auto"/>
                <w:right w:val="none" w:sz="0" w:space="0" w:color="auto"/>
              </w:divBdr>
            </w:div>
            <w:div w:id="1876773062">
              <w:marLeft w:val="0"/>
              <w:marRight w:val="0"/>
              <w:marTop w:val="0"/>
              <w:marBottom w:val="0"/>
              <w:divBdr>
                <w:top w:val="none" w:sz="0" w:space="0" w:color="auto"/>
                <w:left w:val="none" w:sz="0" w:space="0" w:color="auto"/>
                <w:bottom w:val="none" w:sz="0" w:space="0" w:color="auto"/>
                <w:right w:val="none" w:sz="0" w:space="0" w:color="auto"/>
              </w:divBdr>
            </w:div>
            <w:div w:id="1589850924">
              <w:marLeft w:val="0"/>
              <w:marRight w:val="0"/>
              <w:marTop w:val="0"/>
              <w:marBottom w:val="0"/>
              <w:divBdr>
                <w:top w:val="none" w:sz="0" w:space="0" w:color="auto"/>
                <w:left w:val="none" w:sz="0" w:space="0" w:color="auto"/>
                <w:bottom w:val="none" w:sz="0" w:space="0" w:color="auto"/>
                <w:right w:val="none" w:sz="0" w:space="0" w:color="auto"/>
              </w:divBdr>
            </w:div>
            <w:div w:id="727999115">
              <w:marLeft w:val="0"/>
              <w:marRight w:val="0"/>
              <w:marTop w:val="0"/>
              <w:marBottom w:val="0"/>
              <w:divBdr>
                <w:top w:val="none" w:sz="0" w:space="0" w:color="auto"/>
                <w:left w:val="none" w:sz="0" w:space="0" w:color="auto"/>
                <w:bottom w:val="none" w:sz="0" w:space="0" w:color="auto"/>
                <w:right w:val="none" w:sz="0" w:space="0" w:color="auto"/>
              </w:divBdr>
            </w:div>
            <w:div w:id="406224100">
              <w:marLeft w:val="0"/>
              <w:marRight w:val="0"/>
              <w:marTop w:val="0"/>
              <w:marBottom w:val="0"/>
              <w:divBdr>
                <w:top w:val="none" w:sz="0" w:space="0" w:color="auto"/>
                <w:left w:val="none" w:sz="0" w:space="0" w:color="auto"/>
                <w:bottom w:val="none" w:sz="0" w:space="0" w:color="auto"/>
                <w:right w:val="none" w:sz="0" w:space="0" w:color="auto"/>
              </w:divBdr>
            </w:div>
            <w:div w:id="1474443412">
              <w:marLeft w:val="0"/>
              <w:marRight w:val="0"/>
              <w:marTop w:val="0"/>
              <w:marBottom w:val="0"/>
              <w:divBdr>
                <w:top w:val="none" w:sz="0" w:space="0" w:color="auto"/>
                <w:left w:val="none" w:sz="0" w:space="0" w:color="auto"/>
                <w:bottom w:val="none" w:sz="0" w:space="0" w:color="auto"/>
                <w:right w:val="none" w:sz="0" w:space="0" w:color="auto"/>
              </w:divBdr>
            </w:div>
            <w:div w:id="305741232">
              <w:marLeft w:val="0"/>
              <w:marRight w:val="0"/>
              <w:marTop w:val="0"/>
              <w:marBottom w:val="0"/>
              <w:divBdr>
                <w:top w:val="none" w:sz="0" w:space="0" w:color="auto"/>
                <w:left w:val="none" w:sz="0" w:space="0" w:color="auto"/>
                <w:bottom w:val="none" w:sz="0" w:space="0" w:color="auto"/>
                <w:right w:val="none" w:sz="0" w:space="0" w:color="auto"/>
              </w:divBdr>
            </w:div>
            <w:div w:id="558515552">
              <w:marLeft w:val="0"/>
              <w:marRight w:val="0"/>
              <w:marTop w:val="0"/>
              <w:marBottom w:val="0"/>
              <w:divBdr>
                <w:top w:val="none" w:sz="0" w:space="0" w:color="auto"/>
                <w:left w:val="none" w:sz="0" w:space="0" w:color="auto"/>
                <w:bottom w:val="none" w:sz="0" w:space="0" w:color="auto"/>
                <w:right w:val="none" w:sz="0" w:space="0" w:color="auto"/>
              </w:divBdr>
            </w:div>
            <w:div w:id="19362390">
              <w:marLeft w:val="0"/>
              <w:marRight w:val="0"/>
              <w:marTop w:val="0"/>
              <w:marBottom w:val="0"/>
              <w:divBdr>
                <w:top w:val="none" w:sz="0" w:space="0" w:color="auto"/>
                <w:left w:val="none" w:sz="0" w:space="0" w:color="auto"/>
                <w:bottom w:val="none" w:sz="0" w:space="0" w:color="auto"/>
                <w:right w:val="none" w:sz="0" w:space="0" w:color="auto"/>
              </w:divBdr>
            </w:div>
            <w:div w:id="1789884829">
              <w:marLeft w:val="0"/>
              <w:marRight w:val="0"/>
              <w:marTop w:val="0"/>
              <w:marBottom w:val="0"/>
              <w:divBdr>
                <w:top w:val="none" w:sz="0" w:space="0" w:color="auto"/>
                <w:left w:val="none" w:sz="0" w:space="0" w:color="auto"/>
                <w:bottom w:val="none" w:sz="0" w:space="0" w:color="auto"/>
                <w:right w:val="none" w:sz="0" w:space="0" w:color="auto"/>
              </w:divBdr>
            </w:div>
            <w:div w:id="805389481">
              <w:marLeft w:val="0"/>
              <w:marRight w:val="0"/>
              <w:marTop w:val="0"/>
              <w:marBottom w:val="0"/>
              <w:divBdr>
                <w:top w:val="none" w:sz="0" w:space="0" w:color="auto"/>
                <w:left w:val="none" w:sz="0" w:space="0" w:color="auto"/>
                <w:bottom w:val="none" w:sz="0" w:space="0" w:color="auto"/>
                <w:right w:val="none" w:sz="0" w:space="0" w:color="auto"/>
              </w:divBdr>
            </w:div>
            <w:div w:id="576481821">
              <w:marLeft w:val="0"/>
              <w:marRight w:val="0"/>
              <w:marTop w:val="0"/>
              <w:marBottom w:val="0"/>
              <w:divBdr>
                <w:top w:val="none" w:sz="0" w:space="0" w:color="auto"/>
                <w:left w:val="none" w:sz="0" w:space="0" w:color="auto"/>
                <w:bottom w:val="none" w:sz="0" w:space="0" w:color="auto"/>
                <w:right w:val="none" w:sz="0" w:space="0" w:color="auto"/>
              </w:divBdr>
            </w:div>
            <w:div w:id="305551780">
              <w:marLeft w:val="0"/>
              <w:marRight w:val="0"/>
              <w:marTop w:val="0"/>
              <w:marBottom w:val="0"/>
              <w:divBdr>
                <w:top w:val="none" w:sz="0" w:space="0" w:color="auto"/>
                <w:left w:val="none" w:sz="0" w:space="0" w:color="auto"/>
                <w:bottom w:val="none" w:sz="0" w:space="0" w:color="auto"/>
                <w:right w:val="none" w:sz="0" w:space="0" w:color="auto"/>
              </w:divBdr>
            </w:div>
            <w:div w:id="119230105">
              <w:marLeft w:val="0"/>
              <w:marRight w:val="0"/>
              <w:marTop w:val="0"/>
              <w:marBottom w:val="0"/>
              <w:divBdr>
                <w:top w:val="none" w:sz="0" w:space="0" w:color="auto"/>
                <w:left w:val="none" w:sz="0" w:space="0" w:color="auto"/>
                <w:bottom w:val="none" w:sz="0" w:space="0" w:color="auto"/>
                <w:right w:val="none" w:sz="0" w:space="0" w:color="auto"/>
              </w:divBdr>
            </w:div>
            <w:div w:id="1464738215">
              <w:marLeft w:val="0"/>
              <w:marRight w:val="0"/>
              <w:marTop w:val="0"/>
              <w:marBottom w:val="0"/>
              <w:divBdr>
                <w:top w:val="none" w:sz="0" w:space="0" w:color="auto"/>
                <w:left w:val="none" w:sz="0" w:space="0" w:color="auto"/>
                <w:bottom w:val="none" w:sz="0" w:space="0" w:color="auto"/>
                <w:right w:val="none" w:sz="0" w:space="0" w:color="auto"/>
              </w:divBdr>
            </w:div>
            <w:div w:id="57633042">
              <w:marLeft w:val="0"/>
              <w:marRight w:val="0"/>
              <w:marTop w:val="0"/>
              <w:marBottom w:val="0"/>
              <w:divBdr>
                <w:top w:val="none" w:sz="0" w:space="0" w:color="auto"/>
                <w:left w:val="none" w:sz="0" w:space="0" w:color="auto"/>
                <w:bottom w:val="none" w:sz="0" w:space="0" w:color="auto"/>
                <w:right w:val="none" w:sz="0" w:space="0" w:color="auto"/>
              </w:divBdr>
            </w:div>
            <w:div w:id="1847792258">
              <w:marLeft w:val="0"/>
              <w:marRight w:val="0"/>
              <w:marTop w:val="0"/>
              <w:marBottom w:val="0"/>
              <w:divBdr>
                <w:top w:val="none" w:sz="0" w:space="0" w:color="auto"/>
                <w:left w:val="none" w:sz="0" w:space="0" w:color="auto"/>
                <w:bottom w:val="none" w:sz="0" w:space="0" w:color="auto"/>
                <w:right w:val="none" w:sz="0" w:space="0" w:color="auto"/>
              </w:divBdr>
            </w:div>
            <w:div w:id="618535937">
              <w:marLeft w:val="0"/>
              <w:marRight w:val="0"/>
              <w:marTop w:val="0"/>
              <w:marBottom w:val="0"/>
              <w:divBdr>
                <w:top w:val="none" w:sz="0" w:space="0" w:color="auto"/>
                <w:left w:val="none" w:sz="0" w:space="0" w:color="auto"/>
                <w:bottom w:val="none" w:sz="0" w:space="0" w:color="auto"/>
                <w:right w:val="none" w:sz="0" w:space="0" w:color="auto"/>
              </w:divBdr>
            </w:div>
            <w:div w:id="1356229369">
              <w:marLeft w:val="0"/>
              <w:marRight w:val="0"/>
              <w:marTop w:val="0"/>
              <w:marBottom w:val="0"/>
              <w:divBdr>
                <w:top w:val="none" w:sz="0" w:space="0" w:color="auto"/>
                <w:left w:val="none" w:sz="0" w:space="0" w:color="auto"/>
                <w:bottom w:val="none" w:sz="0" w:space="0" w:color="auto"/>
                <w:right w:val="none" w:sz="0" w:space="0" w:color="auto"/>
              </w:divBdr>
            </w:div>
            <w:div w:id="1944608571">
              <w:marLeft w:val="0"/>
              <w:marRight w:val="0"/>
              <w:marTop w:val="0"/>
              <w:marBottom w:val="0"/>
              <w:divBdr>
                <w:top w:val="none" w:sz="0" w:space="0" w:color="auto"/>
                <w:left w:val="none" w:sz="0" w:space="0" w:color="auto"/>
                <w:bottom w:val="none" w:sz="0" w:space="0" w:color="auto"/>
                <w:right w:val="none" w:sz="0" w:space="0" w:color="auto"/>
              </w:divBdr>
            </w:div>
            <w:div w:id="1889222225">
              <w:marLeft w:val="0"/>
              <w:marRight w:val="0"/>
              <w:marTop w:val="0"/>
              <w:marBottom w:val="0"/>
              <w:divBdr>
                <w:top w:val="none" w:sz="0" w:space="0" w:color="auto"/>
                <w:left w:val="none" w:sz="0" w:space="0" w:color="auto"/>
                <w:bottom w:val="none" w:sz="0" w:space="0" w:color="auto"/>
                <w:right w:val="none" w:sz="0" w:space="0" w:color="auto"/>
              </w:divBdr>
            </w:div>
            <w:div w:id="1031996639">
              <w:marLeft w:val="0"/>
              <w:marRight w:val="0"/>
              <w:marTop w:val="0"/>
              <w:marBottom w:val="0"/>
              <w:divBdr>
                <w:top w:val="none" w:sz="0" w:space="0" w:color="auto"/>
                <w:left w:val="none" w:sz="0" w:space="0" w:color="auto"/>
                <w:bottom w:val="none" w:sz="0" w:space="0" w:color="auto"/>
                <w:right w:val="none" w:sz="0" w:space="0" w:color="auto"/>
              </w:divBdr>
            </w:div>
            <w:div w:id="1505626635">
              <w:marLeft w:val="0"/>
              <w:marRight w:val="0"/>
              <w:marTop w:val="0"/>
              <w:marBottom w:val="0"/>
              <w:divBdr>
                <w:top w:val="none" w:sz="0" w:space="0" w:color="auto"/>
                <w:left w:val="none" w:sz="0" w:space="0" w:color="auto"/>
                <w:bottom w:val="none" w:sz="0" w:space="0" w:color="auto"/>
                <w:right w:val="none" w:sz="0" w:space="0" w:color="auto"/>
              </w:divBdr>
            </w:div>
            <w:div w:id="1188567947">
              <w:marLeft w:val="0"/>
              <w:marRight w:val="0"/>
              <w:marTop w:val="0"/>
              <w:marBottom w:val="0"/>
              <w:divBdr>
                <w:top w:val="none" w:sz="0" w:space="0" w:color="auto"/>
                <w:left w:val="none" w:sz="0" w:space="0" w:color="auto"/>
                <w:bottom w:val="none" w:sz="0" w:space="0" w:color="auto"/>
                <w:right w:val="none" w:sz="0" w:space="0" w:color="auto"/>
              </w:divBdr>
            </w:div>
            <w:div w:id="1022626566">
              <w:marLeft w:val="0"/>
              <w:marRight w:val="0"/>
              <w:marTop w:val="0"/>
              <w:marBottom w:val="0"/>
              <w:divBdr>
                <w:top w:val="none" w:sz="0" w:space="0" w:color="auto"/>
                <w:left w:val="none" w:sz="0" w:space="0" w:color="auto"/>
                <w:bottom w:val="none" w:sz="0" w:space="0" w:color="auto"/>
                <w:right w:val="none" w:sz="0" w:space="0" w:color="auto"/>
              </w:divBdr>
            </w:div>
            <w:div w:id="1957714608">
              <w:marLeft w:val="0"/>
              <w:marRight w:val="0"/>
              <w:marTop w:val="0"/>
              <w:marBottom w:val="0"/>
              <w:divBdr>
                <w:top w:val="none" w:sz="0" w:space="0" w:color="auto"/>
                <w:left w:val="none" w:sz="0" w:space="0" w:color="auto"/>
                <w:bottom w:val="none" w:sz="0" w:space="0" w:color="auto"/>
                <w:right w:val="none" w:sz="0" w:space="0" w:color="auto"/>
              </w:divBdr>
            </w:div>
            <w:div w:id="589433066">
              <w:marLeft w:val="0"/>
              <w:marRight w:val="0"/>
              <w:marTop w:val="0"/>
              <w:marBottom w:val="0"/>
              <w:divBdr>
                <w:top w:val="none" w:sz="0" w:space="0" w:color="auto"/>
                <w:left w:val="none" w:sz="0" w:space="0" w:color="auto"/>
                <w:bottom w:val="none" w:sz="0" w:space="0" w:color="auto"/>
                <w:right w:val="none" w:sz="0" w:space="0" w:color="auto"/>
              </w:divBdr>
            </w:div>
            <w:div w:id="289093402">
              <w:marLeft w:val="0"/>
              <w:marRight w:val="0"/>
              <w:marTop w:val="0"/>
              <w:marBottom w:val="0"/>
              <w:divBdr>
                <w:top w:val="none" w:sz="0" w:space="0" w:color="auto"/>
                <w:left w:val="none" w:sz="0" w:space="0" w:color="auto"/>
                <w:bottom w:val="none" w:sz="0" w:space="0" w:color="auto"/>
                <w:right w:val="none" w:sz="0" w:space="0" w:color="auto"/>
              </w:divBdr>
            </w:div>
            <w:div w:id="2020966129">
              <w:marLeft w:val="0"/>
              <w:marRight w:val="0"/>
              <w:marTop w:val="0"/>
              <w:marBottom w:val="0"/>
              <w:divBdr>
                <w:top w:val="none" w:sz="0" w:space="0" w:color="auto"/>
                <w:left w:val="none" w:sz="0" w:space="0" w:color="auto"/>
                <w:bottom w:val="none" w:sz="0" w:space="0" w:color="auto"/>
                <w:right w:val="none" w:sz="0" w:space="0" w:color="auto"/>
              </w:divBdr>
            </w:div>
            <w:div w:id="559175196">
              <w:marLeft w:val="0"/>
              <w:marRight w:val="0"/>
              <w:marTop w:val="0"/>
              <w:marBottom w:val="0"/>
              <w:divBdr>
                <w:top w:val="none" w:sz="0" w:space="0" w:color="auto"/>
                <w:left w:val="none" w:sz="0" w:space="0" w:color="auto"/>
                <w:bottom w:val="none" w:sz="0" w:space="0" w:color="auto"/>
                <w:right w:val="none" w:sz="0" w:space="0" w:color="auto"/>
              </w:divBdr>
            </w:div>
            <w:div w:id="18239553">
              <w:marLeft w:val="0"/>
              <w:marRight w:val="0"/>
              <w:marTop w:val="0"/>
              <w:marBottom w:val="0"/>
              <w:divBdr>
                <w:top w:val="none" w:sz="0" w:space="0" w:color="auto"/>
                <w:left w:val="none" w:sz="0" w:space="0" w:color="auto"/>
                <w:bottom w:val="none" w:sz="0" w:space="0" w:color="auto"/>
                <w:right w:val="none" w:sz="0" w:space="0" w:color="auto"/>
              </w:divBdr>
            </w:div>
            <w:div w:id="1850096271">
              <w:marLeft w:val="0"/>
              <w:marRight w:val="0"/>
              <w:marTop w:val="0"/>
              <w:marBottom w:val="0"/>
              <w:divBdr>
                <w:top w:val="none" w:sz="0" w:space="0" w:color="auto"/>
                <w:left w:val="none" w:sz="0" w:space="0" w:color="auto"/>
                <w:bottom w:val="none" w:sz="0" w:space="0" w:color="auto"/>
                <w:right w:val="none" w:sz="0" w:space="0" w:color="auto"/>
              </w:divBdr>
            </w:div>
            <w:div w:id="466045104">
              <w:marLeft w:val="0"/>
              <w:marRight w:val="0"/>
              <w:marTop w:val="0"/>
              <w:marBottom w:val="0"/>
              <w:divBdr>
                <w:top w:val="none" w:sz="0" w:space="0" w:color="auto"/>
                <w:left w:val="none" w:sz="0" w:space="0" w:color="auto"/>
                <w:bottom w:val="none" w:sz="0" w:space="0" w:color="auto"/>
                <w:right w:val="none" w:sz="0" w:space="0" w:color="auto"/>
              </w:divBdr>
            </w:div>
            <w:div w:id="319581561">
              <w:marLeft w:val="0"/>
              <w:marRight w:val="0"/>
              <w:marTop w:val="0"/>
              <w:marBottom w:val="0"/>
              <w:divBdr>
                <w:top w:val="none" w:sz="0" w:space="0" w:color="auto"/>
                <w:left w:val="none" w:sz="0" w:space="0" w:color="auto"/>
                <w:bottom w:val="none" w:sz="0" w:space="0" w:color="auto"/>
                <w:right w:val="none" w:sz="0" w:space="0" w:color="auto"/>
              </w:divBdr>
            </w:div>
            <w:div w:id="1926959880">
              <w:marLeft w:val="0"/>
              <w:marRight w:val="0"/>
              <w:marTop w:val="0"/>
              <w:marBottom w:val="0"/>
              <w:divBdr>
                <w:top w:val="none" w:sz="0" w:space="0" w:color="auto"/>
                <w:left w:val="none" w:sz="0" w:space="0" w:color="auto"/>
                <w:bottom w:val="none" w:sz="0" w:space="0" w:color="auto"/>
                <w:right w:val="none" w:sz="0" w:space="0" w:color="auto"/>
              </w:divBdr>
            </w:div>
            <w:div w:id="836503684">
              <w:marLeft w:val="0"/>
              <w:marRight w:val="0"/>
              <w:marTop w:val="0"/>
              <w:marBottom w:val="0"/>
              <w:divBdr>
                <w:top w:val="none" w:sz="0" w:space="0" w:color="auto"/>
                <w:left w:val="none" w:sz="0" w:space="0" w:color="auto"/>
                <w:bottom w:val="none" w:sz="0" w:space="0" w:color="auto"/>
                <w:right w:val="none" w:sz="0" w:space="0" w:color="auto"/>
              </w:divBdr>
            </w:div>
            <w:div w:id="1260328799">
              <w:marLeft w:val="0"/>
              <w:marRight w:val="0"/>
              <w:marTop w:val="0"/>
              <w:marBottom w:val="0"/>
              <w:divBdr>
                <w:top w:val="none" w:sz="0" w:space="0" w:color="auto"/>
                <w:left w:val="none" w:sz="0" w:space="0" w:color="auto"/>
                <w:bottom w:val="none" w:sz="0" w:space="0" w:color="auto"/>
                <w:right w:val="none" w:sz="0" w:space="0" w:color="auto"/>
              </w:divBdr>
            </w:div>
            <w:div w:id="848642733">
              <w:marLeft w:val="0"/>
              <w:marRight w:val="0"/>
              <w:marTop w:val="0"/>
              <w:marBottom w:val="0"/>
              <w:divBdr>
                <w:top w:val="none" w:sz="0" w:space="0" w:color="auto"/>
                <w:left w:val="none" w:sz="0" w:space="0" w:color="auto"/>
                <w:bottom w:val="none" w:sz="0" w:space="0" w:color="auto"/>
                <w:right w:val="none" w:sz="0" w:space="0" w:color="auto"/>
              </w:divBdr>
            </w:div>
            <w:div w:id="106436431">
              <w:marLeft w:val="0"/>
              <w:marRight w:val="0"/>
              <w:marTop w:val="0"/>
              <w:marBottom w:val="0"/>
              <w:divBdr>
                <w:top w:val="none" w:sz="0" w:space="0" w:color="auto"/>
                <w:left w:val="none" w:sz="0" w:space="0" w:color="auto"/>
                <w:bottom w:val="none" w:sz="0" w:space="0" w:color="auto"/>
                <w:right w:val="none" w:sz="0" w:space="0" w:color="auto"/>
              </w:divBdr>
            </w:div>
            <w:div w:id="1170173776">
              <w:marLeft w:val="0"/>
              <w:marRight w:val="0"/>
              <w:marTop w:val="0"/>
              <w:marBottom w:val="0"/>
              <w:divBdr>
                <w:top w:val="none" w:sz="0" w:space="0" w:color="auto"/>
                <w:left w:val="none" w:sz="0" w:space="0" w:color="auto"/>
                <w:bottom w:val="none" w:sz="0" w:space="0" w:color="auto"/>
                <w:right w:val="none" w:sz="0" w:space="0" w:color="auto"/>
              </w:divBdr>
            </w:div>
            <w:div w:id="1931087354">
              <w:marLeft w:val="0"/>
              <w:marRight w:val="0"/>
              <w:marTop w:val="0"/>
              <w:marBottom w:val="0"/>
              <w:divBdr>
                <w:top w:val="none" w:sz="0" w:space="0" w:color="auto"/>
                <w:left w:val="none" w:sz="0" w:space="0" w:color="auto"/>
                <w:bottom w:val="none" w:sz="0" w:space="0" w:color="auto"/>
                <w:right w:val="none" w:sz="0" w:space="0" w:color="auto"/>
              </w:divBdr>
            </w:div>
            <w:div w:id="1276522525">
              <w:marLeft w:val="0"/>
              <w:marRight w:val="0"/>
              <w:marTop w:val="0"/>
              <w:marBottom w:val="0"/>
              <w:divBdr>
                <w:top w:val="none" w:sz="0" w:space="0" w:color="auto"/>
                <w:left w:val="none" w:sz="0" w:space="0" w:color="auto"/>
                <w:bottom w:val="none" w:sz="0" w:space="0" w:color="auto"/>
                <w:right w:val="none" w:sz="0" w:space="0" w:color="auto"/>
              </w:divBdr>
            </w:div>
            <w:div w:id="1703281147">
              <w:marLeft w:val="0"/>
              <w:marRight w:val="0"/>
              <w:marTop w:val="0"/>
              <w:marBottom w:val="0"/>
              <w:divBdr>
                <w:top w:val="none" w:sz="0" w:space="0" w:color="auto"/>
                <w:left w:val="none" w:sz="0" w:space="0" w:color="auto"/>
                <w:bottom w:val="none" w:sz="0" w:space="0" w:color="auto"/>
                <w:right w:val="none" w:sz="0" w:space="0" w:color="auto"/>
              </w:divBdr>
            </w:div>
            <w:div w:id="1875148097">
              <w:marLeft w:val="0"/>
              <w:marRight w:val="0"/>
              <w:marTop w:val="0"/>
              <w:marBottom w:val="0"/>
              <w:divBdr>
                <w:top w:val="none" w:sz="0" w:space="0" w:color="auto"/>
                <w:left w:val="none" w:sz="0" w:space="0" w:color="auto"/>
                <w:bottom w:val="none" w:sz="0" w:space="0" w:color="auto"/>
                <w:right w:val="none" w:sz="0" w:space="0" w:color="auto"/>
              </w:divBdr>
            </w:div>
            <w:div w:id="1713190805">
              <w:marLeft w:val="0"/>
              <w:marRight w:val="0"/>
              <w:marTop w:val="0"/>
              <w:marBottom w:val="0"/>
              <w:divBdr>
                <w:top w:val="none" w:sz="0" w:space="0" w:color="auto"/>
                <w:left w:val="none" w:sz="0" w:space="0" w:color="auto"/>
                <w:bottom w:val="none" w:sz="0" w:space="0" w:color="auto"/>
                <w:right w:val="none" w:sz="0" w:space="0" w:color="auto"/>
              </w:divBdr>
            </w:div>
            <w:div w:id="1730877168">
              <w:marLeft w:val="0"/>
              <w:marRight w:val="0"/>
              <w:marTop w:val="0"/>
              <w:marBottom w:val="0"/>
              <w:divBdr>
                <w:top w:val="none" w:sz="0" w:space="0" w:color="auto"/>
                <w:left w:val="none" w:sz="0" w:space="0" w:color="auto"/>
                <w:bottom w:val="none" w:sz="0" w:space="0" w:color="auto"/>
                <w:right w:val="none" w:sz="0" w:space="0" w:color="auto"/>
              </w:divBdr>
            </w:div>
            <w:div w:id="319775450">
              <w:marLeft w:val="0"/>
              <w:marRight w:val="0"/>
              <w:marTop w:val="0"/>
              <w:marBottom w:val="0"/>
              <w:divBdr>
                <w:top w:val="none" w:sz="0" w:space="0" w:color="auto"/>
                <w:left w:val="none" w:sz="0" w:space="0" w:color="auto"/>
                <w:bottom w:val="none" w:sz="0" w:space="0" w:color="auto"/>
                <w:right w:val="none" w:sz="0" w:space="0" w:color="auto"/>
              </w:divBdr>
            </w:div>
            <w:div w:id="1498037193">
              <w:marLeft w:val="0"/>
              <w:marRight w:val="0"/>
              <w:marTop w:val="0"/>
              <w:marBottom w:val="0"/>
              <w:divBdr>
                <w:top w:val="none" w:sz="0" w:space="0" w:color="auto"/>
                <w:left w:val="none" w:sz="0" w:space="0" w:color="auto"/>
                <w:bottom w:val="none" w:sz="0" w:space="0" w:color="auto"/>
                <w:right w:val="none" w:sz="0" w:space="0" w:color="auto"/>
              </w:divBdr>
            </w:div>
            <w:div w:id="597447919">
              <w:marLeft w:val="0"/>
              <w:marRight w:val="0"/>
              <w:marTop w:val="0"/>
              <w:marBottom w:val="0"/>
              <w:divBdr>
                <w:top w:val="none" w:sz="0" w:space="0" w:color="auto"/>
                <w:left w:val="none" w:sz="0" w:space="0" w:color="auto"/>
                <w:bottom w:val="none" w:sz="0" w:space="0" w:color="auto"/>
                <w:right w:val="none" w:sz="0" w:space="0" w:color="auto"/>
              </w:divBdr>
            </w:div>
            <w:div w:id="2127962055">
              <w:marLeft w:val="0"/>
              <w:marRight w:val="0"/>
              <w:marTop w:val="0"/>
              <w:marBottom w:val="0"/>
              <w:divBdr>
                <w:top w:val="none" w:sz="0" w:space="0" w:color="auto"/>
                <w:left w:val="none" w:sz="0" w:space="0" w:color="auto"/>
                <w:bottom w:val="none" w:sz="0" w:space="0" w:color="auto"/>
                <w:right w:val="none" w:sz="0" w:space="0" w:color="auto"/>
              </w:divBdr>
            </w:div>
            <w:div w:id="908808839">
              <w:marLeft w:val="0"/>
              <w:marRight w:val="0"/>
              <w:marTop w:val="0"/>
              <w:marBottom w:val="0"/>
              <w:divBdr>
                <w:top w:val="none" w:sz="0" w:space="0" w:color="auto"/>
                <w:left w:val="none" w:sz="0" w:space="0" w:color="auto"/>
                <w:bottom w:val="none" w:sz="0" w:space="0" w:color="auto"/>
                <w:right w:val="none" w:sz="0" w:space="0" w:color="auto"/>
              </w:divBdr>
            </w:div>
            <w:div w:id="609700494">
              <w:marLeft w:val="0"/>
              <w:marRight w:val="0"/>
              <w:marTop w:val="0"/>
              <w:marBottom w:val="0"/>
              <w:divBdr>
                <w:top w:val="none" w:sz="0" w:space="0" w:color="auto"/>
                <w:left w:val="none" w:sz="0" w:space="0" w:color="auto"/>
                <w:bottom w:val="none" w:sz="0" w:space="0" w:color="auto"/>
                <w:right w:val="none" w:sz="0" w:space="0" w:color="auto"/>
              </w:divBdr>
            </w:div>
            <w:div w:id="1248461995">
              <w:marLeft w:val="0"/>
              <w:marRight w:val="0"/>
              <w:marTop w:val="0"/>
              <w:marBottom w:val="0"/>
              <w:divBdr>
                <w:top w:val="none" w:sz="0" w:space="0" w:color="auto"/>
                <w:left w:val="none" w:sz="0" w:space="0" w:color="auto"/>
                <w:bottom w:val="none" w:sz="0" w:space="0" w:color="auto"/>
                <w:right w:val="none" w:sz="0" w:space="0" w:color="auto"/>
              </w:divBdr>
            </w:div>
            <w:div w:id="435055931">
              <w:marLeft w:val="0"/>
              <w:marRight w:val="0"/>
              <w:marTop w:val="0"/>
              <w:marBottom w:val="0"/>
              <w:divBdr>
                <w:top w:val="none" w:sz="0" w:space="0" w:color="auto"/>
                <w:left w:val="none" w:sz="0" w:space="0" w:color="auto"/>
                <w:bottom w:val="none" w:sz="0" w:space="0" w:color="auto"/>
                <w:right w:val="none" w:sz="0" w:space="0" w:color="auto"/>
              </w:divBdr>
            </w:div>
            <w:div w:id="664479446">
              <w:marLeft w:val="0"/>
              <w:marRight w:val="0"/>
              <w:marTop w:val="0"/>
              <w:marBottom w:val="0"/>
              <w:divBdr>
                <w:top w:val="none" w:sz="0" w:space="0" w:color="auto"/>
                <w:left w:val="none" w:sz="0" w:space="0" w:color="auto"/>
                <w:bottom w:val="none" w:sz="0" w:space="0" w:color="auto"/>
                <w:right w:val="none" w:sz="0" w:space="0" w:color="auto"/>
              </w:divBdr>
            </w:div>
            <w:div w:id="36051250">
              <w:marLeft w:val="0"/>
              <w:marRight w:val="0"/>
              <w:marTop w:val="0"/>
              <w:marBottom w:val="0"/>
              <w:divBdr>
                <w:top w:val="none" w:sz="0" w:space="0" w:color="auto"/>
                <w:left w:val="none" w:sz="0" w:space="0" w:color="auto"/>
                <w:bottom w:val="none" w:sz="0" w:space="0" w:color="auto"/>
                <w:right w:val="none" w:sz="0" w:space="0" w:color="auto"/>
              </w:divBdr>
            </w:div>
            <w:div w:id="526677619">
              <w:marLeft w:val="0"/>
              <w:marRight w:val="0"/>
              <w:marTop w:val="0"/>
              <w:marBottom w:val="0"/>
              <w:divBdr>
                <w:top w:val="none" w:sz="0" w:space="0" w:color="auto"/>
                <w:left w:val="none" w:sz="0" w:space="0" w:color="auto"/>
                <w:bottom w:val="none" w:sz="0" w:space="0" w:color="auto"/>
                <w:right w:val="none" w:sz="0" w:space="0" w:color="auto"/>
              </w:divBdr>
            </w:div>
            <w:div w:id="1025979304">
              <w:marLeft w:val="0"/>
              <w:marRight w:val="0"/>
              <w:marTop w:val="0"/>
              <w:marBottom w:val="0"/>
              <w:divBdr>
                <w:top w:val="none" w:sz="0" w:space="0" w:color="auto"/>
                <w:left w:val="none" w:sz="0" w:space="0" w:color="auto"/>
                <w:bottom w:val="none" w:sz="0" w:space="0" w:color="auto"/>
                <w:right w:val="none" w:sz="0" w:space="0" w:color="auto"/>
              </w:divBdr>
            </w:div>
            <w:div w:id="1302728555">
              <w:marLeft w:val="0"/>
              <w:marRight w:val="0"/>
              <w:marTop w:val="0"/>
              <w:marBottom w:val="0"/>
              <w:divBdr>
                <w:top w:val="none" w:sz="0" w:space="0" w:color="auto"/>
                <w:left w:val="none" w:sz="0" w:space="0" w:color="auto"/>
                <w:bottom w:val="none" w:sz="0" w:space="0" w:color="auto"/>
                <w:right w:val="none" w:sz="0" w:space="0" w:color="auto"/>
              </w:divBdr>
            </w:div>
            <w:div w:id="37438319">
              <w:marLeft w:val="0"/>
              <w:marRight w:val="0"/>
              <w:marTop w:val="0"/>
              <w:marBottom w:val="0"/>
              <w:divBdr>
                <w:top w:val="none" w:sz="0" w:space="0" w:color="auto"/>
                <w:left w:val="none" w:sz="0" w:space="0" w:color="auto"/>
                <w:bottom w:val="none" w:sz="0" w:space="0" w:color="auto"/>
                <w:right w:val="none" w:sz="0" w:space="0" w:color="auto"/>
              </w:divBdr>
            </w:div>
            <w:div w:id="53895957">
              <w:marLeft w:val="0"/>
              <w:marRight w:val="0"/>
              <w:marTop w:val="0"/>
              <w:marBottom w:val="0"/>
              <w:divBdr>
                <w:top w:val="none" w:sz="0" w:space="0" w:color="auto"/>
                <w:left w:val="none" w:sz="0" w:space="0" w:color="auto"/>
                <w:bottom w:val="none" w:sz="0" w:space="0" w:color="auto"/>
                <w:right w:val="none" w:sz="0" w:space="0" w:color="auto"/>
              </w:divBdr>
            </w:div>
            <w:div w:id="1389569997">
              <w:marLeft w:val="0"/>
              <w:marRight w:val="0"/>
              <w:marTop w:val="0"/>
              <w:marBottom w:val="0"/>
              <w:divBdr>
                <w:top w:val="none" w:sz="0" w:space="0" w:color="auto"/>
                <w:left w:val="none" w:sz="0" w:space="0" w:color="auto"/>
                <w:bottom w:val="none" w:sz="0" w:space="0" w:color="auto"/>
                <w:right w:val="none" w:sz="0" w:space="0" w:color="auto"/>
              </w:divBdr>
            </w:div>
            <w:div w:id="63532045">
              <w:marLeft w:val="0"/>
              <w:marRight w:val="0"/>
              <w:marTop w:val="0"/>
              <w:marBottom w:val="0"/>
              <w:divBdr>
                <w:top w:val="none" w:sz="0" w:space="0" w:color="auto"/>
                <w:left w:val="none" w:sz="0" w:space="0" w:color="auto"/>
                <w:bottom w:val="none" w:sz="0" w:space="0" w:color="auto"/>
                <w:right w:val="none" w:sz="0" w:space="0" w:color="auto"/>
              </w:divBdr>
            </w:div>
            <w:div w:id="1468207849">
              <w:marLeft w:val="0"/>
              <w:marRight w:val="0"/>
              <w:marTop w:val="0"/>
              <w:marBottom w:val="0"/>
              <w:divBdr>
                <w:top w:val="none" w:sz="0" w:space="0" w:color="auto"/>
                <w:left w:val="none" w:sz="0" w:space="0" w:color="auto"/>
                <w:bottom w:val="none" w:sz="0" w:space="0" w:color="auto"/>
                <w:right w:val="none" w:sz="0" w:space="0" w:color="auto"/>
              </w:divBdr>
            </w:div>
            <w:div w:id="1925727764">
              <w:marLeft w:val="0"/>
              <w:marRight w:val="0"/>
              <w:marTop w:val="0"/>
              <w:marBottom w:val="0"/>
              <w:divBdr>
                <w:top w:val="none" w:sz="0" w:space="0" w:color="auto"/>
                <w:left w:val="none" w:sz="0" w:space="0" w:color="auto"/>
                <w:bottom w:val="none" w:sz="0" w:space="0" w:color="auto"/>
                <w:right w:val="none" w:sz="0" w:space="0" w:color="auto"/>
              </w:divBdr>
            </w:div>
            <w:div w:id="332031830">
              <w:marLeft w:val="0"/>
              <w:marRight w:val="0"/>
              <w:marTop w:val="0"/>
              <w:marBottom w:val="0"/>
              <w:divBdr>
                <w:top w:val="none" w:sz="0" w:space="0" w:color="auto"/>
                <w:left w:val="none" w:sz="0" w:space="0" w:color="auto"/>
                <w:bottom w:val="none" w:sz="0" w:space="0" w:color="auto"/>
                <w:right w:val="none" w:sz="0" w:space="0" w:color="auto"/>
              </w:divBdr>
            </w:div>
            <w:div w:id="56172507">
              <w:marLeft w:val="0"/>
              <w:marRight w:val="0"/>
              <w:marTop w:val="0"/>
              <w:marBottom w:val="0"/>
              <w:divBdr>
                <w:top w:val="none" w:sz="0" w:space="0" w:color="auto"/>
                <w:left w:val="none" w:sz="0" w:space="0" w:color="auto"/>
                <w:bottom w:val="none" w:sz="0" w:space="0" w:color="auto"/>
                <w:right w:val="none" w:sz="0" w:space="0" w:color="auto"/>
              </w:divBdr>
            </w:div>
            <w:div w:id="585114957">
              <w:marLeft w:val="0"/>
              <w:marRight w:val="0"/>
              <w:marTop w:val="0"/>
              <w:marBottom w:val="0"/>
              <w:divBdr>
                <w:top w:val="none" w:sz="0" w:space="0" w:color="auto"/>
                <w:left w:val="none" w:sz="0" w:space="0" w:color="auto"/>
                <w:bottom w:val="none" w:sz="0" w:space="0" w:color="auto"/>
                <w:right w:val="none" w:sz="0" w:space="0" w:color="auto"/>
              </w:divBdr>
            </w:div>
            <w:div w:id="510070999">
              <w:marLeft w:val="0"/>
              <w:marRight w:val="0"/>
              <w:marTop w:val="0"/>
              <w:marBottom w:val="0"/>
              <w:divBdr>
                <w:top w:val="none" w:sz="0" w:space="0" w:color="auto"/>
                <w:left w:val="none" w:sz="0" w:space="0" w:color="auto"/>
                <w:bottom w:val="none" w:sz="0" w:space="0" w:color="auto"/>
                <w:right w:val="none" w:sz="0" w:space="0" w:color="auto"/>
              </w:divBdr>
            </w:div>
            <w:div w:id="523178769">
              <w:marLeft w:val="0"/>
              <w:marRight w:val="0"/>
              <w:marTop w:val="0"/>
              <w:marBottom w:val="0"/>
              <w:divBdr>
                <w:top w:val="none" w:sz="0" w:space="0" w:color="auto"/>
                <w:left w:val="none" w:sz="0" w:space="0" w:color="auto"/>
                <w:bottom w:val="none" w:sz="0" w:space="0" w:color="auto"/>
                <w:right w:val="none" w:sz="0" w:space="0" w:color="auto"/>
              </w:divBdr>
            </w:div>
            <w:div w:id="118452468">
              <w:marLeft w:val="0"/>
              <w:marRight w:val="0"/>
              <w:marTop w:val="0"/>
              <w:marBottom w:val="0"/>
              <w:divBdr>
                <w:top w:val="none" w:sz="0" w:space="0" w:color="auto"/>
                <w:left w:val="none" w:sz="0" w:space="0" w:color="auto"/>
                <w:bottom w:val="none" w:sz="0" w:space="0" w:color="auto"/>
                <w:right w:val="none" w:sz="0" w:space="0" w:color="auto"/>
              </w:divBdr>
            </w:div>
            <w:div w:id="2052418742">
              <w:marLeft w:val="0"/>
              <w:marRight w:val="0"/>
              <w:marTop w:val="0"/>
              <w:marBottom w:val="0"/>
              <w:divBdr>
                <w:top w:val="none" w:sz="0" w:space="0" w:color="auto"/>
                <w:left w:val="none" w:sz="0" w:space="0" w:color="auto"/>
                <w:bottom w:val="none" w:sz="0" w:space="0" w:color="auto"/>
                <w:right w:val="none" w:sz="0" w:space="0" w:color="auto"/>
              </w:divBdr>
            </w:div>
            <w:div w:id="586766375">
              <w:marLeft w:val="0"/>
              <w:marRight w:val="0"/>
              <w:marTop w:val="0"/>
              <w:marBottom w:val="0"/>
              <w:divBdr>
                <w:top w:val="none" w:sz="0" w:space="0" w:color="auto"/>
                <w:left w:val="none" w:sz="0" w:space="0" w:color="auto"/>
                <w:bottom w:val="none" w:sz="0" w:space="0" w:color="auto"/>
                <w:right w:val="none" w:sz="0" w:space="0" w:color="auto"/>
              </w:divBdr>
            </w:div>
            <w:div w:id="1924416876">
              <w:marLeft w:val="0"/>
              <w:marRight w:val="0"/>
              <w:marTop w:val="0"/>
              <w:marBottom w:val="0"/>
              <w:divBdr>
                <w:top w:val="none" w:sz="0" w:space="0" w:color="auto"/>
                <w:left w:val="none" w:sz="0" w:space="0" w:color="auto"/>
                <w:bottom w:val="none" w:sz="0" w:space="0" w:color="auto"/>
                <w:right w:val="none" w:sz="0" w:space="0" w:color="auto"/>
              </w:divBdr>
            </w:div>
            <w:div w:id="1394623519">
              <w:marLeft w:val="0"/>
              <w:marRight w:val="0"/>
              <w:marTop w:val="0"/>
              <w:marBottom w:val="0"/>
              <w:divBdr>
                <w:top w:val="none" w:sz="0" w:space="0" w:color="auto"/>
                <w:left w:val="none" w:sz="0" w:space="0" w:color="auto"/>
                <w:bottom w:val="none" w:sz="0" w:space="0" w:color="auto"/>
                <w:right w:val="none" w:sz="0" w:space="0" w:color="auto"/>
              </w:divBdr>
            </w:div>
            <w:div w:id="1801730105">
              <w:marLeft w:val="0"/>
              <w:marRight w:val="0"/>
              <w:marTop w:val="0"/>
              <w:marBottom w:val="0"/>
              <w:divBdr>
                <w:top w:val="none" w:sz="0" w:space="0" w:color="auto"/>
                <w:left w:val="none" w:sz="0" w:space="0" w:color="auto"/>
                <w:bottom w:val="none" w:sz="0" w:space="0" w:color="auto"/>
                <w:right w:val="none" w:sz="0" w:space="0" w:color="auto"/>
              </w:divBdr>
            </w:div>
            <w:div w:id="1835564410">
              <w:marLeft w:val="0"/>
              <w:marRight w:val="0"/>
              <w:marTop w:val="0"/>
              <w:marBottom w:val="0"/>
              <w:divBdr>
                <w:top w:val="none" w:sz="0" w:space="0" w:color="auto"/>
                <w:left w:val="none" w:sz="0" w:space="0" w:color="auto"/>
                <w:bottom w:val="none" w:sz="0" w:space="0" w:color="auto"/>
                <w:right w:val="none" w:sz="0" w:space="0" w:color="auto"/>
              </w:divBdr>
            </w:div>
            <w:div w:id="1799756918">
              <w:marLeft w:val="0"/>
              <w:marRight w:val="0"/>
              <w:marTop w:val="0"/>
              <w:marBottom w:val="0"/>
              <w:divBdr>
                <w:top w:val="none" w:sz="0" w:space="0" w:color="auto"/>
                <w:left w:val="none" w:sz="0" w:space="0" w:color="auto"/>
                <w:bottom w:val="none" w:sz="0" w:space="0" w:color="auto"/>
                <w:right w:val="none" w:sz="0" w:space="0" w:color="auto"/>
              </w:divBdr>
            </w:div>
            <w:div w:id="1721198794">
              <w:marLeft w:val="0"/>
              <w:marRight w:val="0"/>
              <w:marTop w:val="0"/>
              <w:marBottom w:val="0"/>
              <w:divBdr>
                <w:top w:val="none" w:sz="0" w:space="0" w:color="auto"/>
                <w:left w:val="none" w:sz="0" w:space="0" w:color="auto"/>
                <w:bottom w:val="none" w:sz="0" w:space="0" w:color="auto"/>
                <w:right w:val="none" w:sz="0" w:space="0" w:color="auto"/>
              </w:divBdr>
            </w:div>
            <w:div w:id="697044197">
              <w:marLeft w:val="0"/>
              <w:marRight w:val="0"/>
              <w:marTop w:val="0"/>
              <w:marBottom w:val="0"/>
              <w:divBdr>
                <w:top w:val="none" w:sz="0" w:space="0" w:color="auto"/>
                <w:left w:val="none" w:sz="0" w:space="0" w:color="auto"/>
                <w:bottom w:val="none" w:sz="0" w:space="0" w:color="auto"/>
                <w:right w:val="none" w:sz="0" w:space="0" w:color="auto"/>
              </w:divBdr>
            </w:div>
            <w:div w:id="983585296">
              <w:marLeft w:val="0"/>
              <w:marRight w:val="0"/>
              <w:marTop w:val="0"/>
              <w:marBottom w:val="0"/>
              <w:divBdr>
                <w:top w:val="none" w:sz="0" w:space="0" w:color="auto"/>
                <w:left w:val="none" w:sz="0" w:space="0" w:color="auto"/>
                <w:bottom w:val="none" w:sz="0" w:space="0" w:color="auto"/>
                <w:right w:val="none" w:sz="0" w:space="0" w:color="auto"/>
              </w:divBdr>
            </w:div>
            <w:div w:id="1257904995">
              <w:marLeft w:val="0"/>
              <w:marRight w:val="0"/>
              <w:marTop w:val="0"/>
              <w:marBottom w:val="0"/>
              <w:divBdr>
                <w:top w:val="none" w:sz="0" w:space="0" w:color="auto"/>
                <w:left w:val="none" w:sz="0" w:space="0" w:color="auto"/>
                <w:bottom w:val="none" w:sz="0" w:space="0" w:color="auto"/>
                <w:right w:val="none" w:sz="0" w:space="0" w:color="auto"/>
              </w:divBdr>
            </w:div>
            <w:div w:id="1094015450">
              <w:marLeft w:val="0"/>
              <w:marRight w:val="0"/>
              <w:marTop w:val="0"/>
              <w:marBottom w:val="0"/>
              <w:divBdr>
                <w:top w:val="none" w:sz="0" w:space="0" w:color="auto"/>
                <w:left w:val="none" w:sz="0" w:space="0" w:color="auto"/>
                <w:bottom w:val="none" w:sz="0" w:space="0" w:color="auto"/>
                <w:right w:val="none" w:sz="0" w:space="0" w:color="auto"/>
              </w:divBdr>
            </w:div>
            <w:div w:id="4571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6404">
      <w:bodyDiv w:val="1"/>
      <w:marLeft w:val="0"/>
      <w:marRight w:val="0"/>
      <w:marTop w:val="0"/>
      <w:marBottom w:val="0"/>
      <w:divBdr>
        <w:top w:val="none" w:sz="0" w:space="0" w:color="auto"/>
        <w:left w:val="none" w:sz="0" w:space="0" w:color="auto"/>
        <w:bottom w:val="none" w:sz="0" w:space="0" w:color="auto"/>
        <w:right w:val="none" w:sz="0" w:space="0" w:color="auto"/>
      </w:divBdr>
      <w:divsChild>
        <w:div w:id="378365528">
          <w:marLeft w:val="0"/>
          <w:marRight w:val="0"/>
          <w:marTop w:val="0"/>
          <w:marBottom w:val="0"/>
          <w:divBdr>
            <w:top w:val="none" w:sz="0" w:space="0" w:color="auto"/>
            <w:left w:val="none" w:sz="0" w:space="0" w:color="auto"/>
            <w:bottom w:val="none" w:sz="0" w:space="0" w:color="auto"/>
            <w:right w:val="none" w:sz="0" w:space="0" w:color="auto"/>
          </w:divBdr>
          <w:divsChild>
            <w:div w:id="1899628766">
              <w:marLeft w:val="0"/>
              <w:marRight w:val="0"/>
              <w:marTop w:val="0"/>
              <w:marBottom w:val="0"/>
              <w:divBdr>
                <w:top w:val="none" w:sz="0" w:space="0" w:color="auto"/>
                <w:left w:val="none" w:sz="0" w:space="0" w:color="auto"/>
                <w:bottom w:val="none" w:sz="0" w:space="0" w:color="auto"/>
                <w:right w:val="none" w:sz="0" w:space="0" w:color="auto"/>
              </w:divBdr>
            </w:div>
            <w:div w:id="814755889">
              <w:marLeft w:val="0"/>
              <w:marRight w:val="0"/>
              <w:marTop w:val="0"/>
              <w:marBottom w:val="0"/>
              <w:divBdr>
                <w:top w:val="none" w:sz="0" w:space="0" w:color="auto"/>
                <w:left w:val="none" w:sz="0" w:space="0" w:color="auto"/>
                <w:bottom w:val="none" w:sz="0" w:space="0" w:color="auto"/>
                <w:right w:val="none" w:sz="0" w:space="0" w:color="auto"/>
              </w:divBdr>
            </w:div>
            <w:div w:id="1289047599">
              <w:marLeft w:val="0"/>
              <w:marRight w:val="0"/>
              <w:marTop w:val="0"/>
              <w:marBottom w:val="0"/>
              <w:divBdr>
                <w:top w:val="none" w:sz="0" w:space="0" w:color="auto"/>
                <w:left w:val="none" w:sz="0" w:space="0" w:color="auto"/>
                <w:bottom w:val="none" w:sz="0" w:space="0" w:color="auto"/>
                <w:right w:val="none" w:sz="0" w:space="0" w:color="auto"/>
              </w:divBdr>
            </w:div>
            <w:div w:id="147291502">
              <w:marLeft w:val="0"/>
              <w:marRight w:val="0"/>
              <w:marTop w:val="0"/>
              <w:marBottom w:val="0"/>
              <w:divBdr>
                <w:top w:val="none" w:sz="0" w:space="0" w:color="auto"/>
                <w:left w:val="none" w:sz="0" w:space="0" w:color="auto"/>
                <w:bottom w:val="none" w:sz="0" w:space="0" w:color="auto"/>
                <w:right w:val="none" w:sz="0" w:space="0" w:color="auto"/>
              </w:divBdr>
            </w:div>
            <w:div w:id="200019053">
              <w:marLeft w:val="0"/>
              <w:marRight w:val="0"/>
              <w:marTop w:val="0"/>
              <w:marBottom w:val="0"/>
              <w:divBdr>
                <w:top w:val="none" w:sz="0" w:space="0" w:color="auto"/>
                <w:left w:val="none" w:sz="0" w:space="0" w:color="auto"/>
                <w:bottom w:val="none" w:sz="0" w:space="0" w:color="auto"/>
                <w:right w:val="none" w:sz="0" w:space="0" w:color="auto"/>
              </w:divBdr>
            </w:div>
            <w:div w:id="1205364685">
              <w:marLeft w:val="0"/>
              <w:marRight w:val="0"/>
              <w:marTop w:val="0"/>
              <w:marBottom w:val="0"/>
              <w:divBdr>
                <w:top w:val="none" w:sz="0" w:space="0" w:color="auto"/>
                <w:left w:val="none" w:sz="0" w:space="0" w:color="auto"/>
                <w:bottom w:val="none" w:sz="0" w:space="0" w:color="auto"/>
                <w:right w:val="none" w:sz="0" w:space="0" w:color="auto"/>
              </w:divBdr>
            </w:div>
            <w:div w:id="968391531">
              <w:marLeft w:val="0"/>
              <w:marRight w:val="0"/>
              <w:marTop w:val="0"/>
              <w:marBottom w:val="0"/>
              <w:divBdr>
                <w:top w:val="none" w:sz="0" w:space="0" w:color="auto"/>
                <w:left w:val="none" w:sz="0" w:space="0" w:color="auto"/>
                <w:bottom w:val="none" w:sz="0" w:space="0" w:color="auto"/>
                <w:right w:val="none" w:sz="0" w:space="0" w:color="auto"/>
              </w:divBdr>
            </w:div>
            <w:div w:id="1461148983">
              <w:marLeft w:val="0"/>
              <w:marRight w:val="0"/>
              <w:marTop w:val="0"/>
              <w:marBottom w:val="0"/>
              <w:divBdr>
                <w:top w:val="none" w:sz="0" w:space="0" w:color="auto"/>
                <w:left w:val="none" w:sz="0" w:space="0" w:color="auto"/>
                <w:bottom w:val="none" w:sz="0" w:space="0" w:color="auto"/>
                <w:right w:val="none" w:sz="0" w:space="0" w:color="auto"/>
              </w:divBdr>
            </w:div>
            <w:div w:id="554851048">
              <w:marLeft w:val="0"/>
              <w:marRight w:val="0"/>
              <w:marTop w:val="0"/>
              <w:marBottom w:val="0"/>
              <w:divBdr>
                <w:top w:val="none" w:sz="0" w:space="0" w:color="auto"/>
                <w:left w:val="none" w:sz="0" w:space="0" w:color="auto"/>
                <w:bottom w:val="none" w:sz="0" w:space="0" w:color="auto"/>
                <w:right w:val="none" w:sz="0" w:space="0" w:color="auto"/>
              </w:divBdr>
            </w:div>
            <w:div w:id="676031903">
              <w:marLeft w:val="0"/>
              <w:marRight w:val="0"/>
              <w:marTop w:val="0"/>
              <w:marBottom w:val="0"/>
              <w:divBdr>
                <w:top w:val="none" w:sz="0" w:space="0" w:color="auto"/>
                <w:left w:val="none" w:sz="0" w:space="0" w:color="auto"/>
                <w:bottom w:val="none" w:sz="0" w:space="0" w:color="auto"/>
                <w:right w:val="none" w:sz="0" w:space="0" w:color="auto"/>
              </w:divBdr>
            </w:div>
            <w:div w:id="445077368">
              <w:marLeft w:val="0"/>
              <w:marRight w:val="0"/>
              <w:marTop w:val="0"/>
              <w:marBottom w:val="0"/>
              <w:divBdr>
                <w:top w:val="none" w:sz="0" w:space="0" w:color="auto"/>
                <w:left w:val="none" w:sz="0" w:space="0" w:color="auto"/>
                <w:bottom w:val="none" w:sz="0" w:space="0" w:color="auto"/>
                <w:right w:val="none" w:sz="0" w:space="0" w:color="auto"/>
              </w:divBdr>
            </w:div>
            <w:div w:id="1027949631">
              <w:marLeft w:val="0"/>
              <w:marRight w:val="0"/>
              <w:marTop w:val="0"/>
              <w:marBottom w:val="0"/>
              <w:divBdr>
                <w:top w:val="none" w:sz="0" w:space="0" w:color="auto"/>
                <w:left w:val="none" w:sz="0" w:space="0" w:color="auto"/>
                <w:bottom w:val="none" w:sz="0" w:space="0" w:color="auto"/>
                <w:right w:val="none" w:sz="0" w:space="0" w:color="auto"/>
              </w:divBdr>
            </w:div>
            <w:div w:id="1282034509">
              <w:marLeft w:val="0"/>
              <w:marRight w:val="0"/>
              <w:marTop w:val="0"/>
              <w:marBottom w:val="0"/>
              <w:divBdr>
                <w:top w:val="none" w:sz="0" w:space="0" w:color="auto"/>
                <w:left w:val="none" w:sz="0" w:space="0" w:color="auto"/>
                <w:bottom w:val="none" w:sz="0" w:space="0" w:color="auto"/>
                <w:right w:val="none" w:sz="0" w:space="0" w:color="auto"/>
              </w:divBdr>
            </w:div>
            <w:div w:id="1948922639">
              <w:marLeft w:val="0"/>
              <w:marRight w:val="0"/>
              <w:marTop w:val="0"/>
              <w:marBottom w:val="0"/>
              <w:divBdr>
                <w:top w:val="none" w:sz="0" w:space="0" w:color="auto"/>
                <w:left w:val="none" w:sz="0" w:space="0" w:color="auto"/>
                <w:bottom w:val="none" w:sz="0" w:space="0" w:color="auto"/>
                <w:right w:val="none" w:sz="0" w:space="0" w:color="auto"/>
              </w:divBdr>
            </w:div>
            <w:div w:id="1373075737">
              <w:marLeft w:val="0"/>
              <w:marRight w:val="0"/>
              <w:marTop w:val="0"/>
              <w:marBottom w:val="0"/>
              <w:divBdr>
                <w:top w:val="none" w:sz="0" w:space="0" w:color="auto"/>
                <w:left w:val="none" w:sz="0" w:space="0" w:color="auto"/>
                <w:bottom w:val="none" w:sz="0" w:space="0" w:color="auto"/>
                <w:right w:val="none" w:sz="0" w:space="0" w:color="auto"/>
              </w:divBdr>
            </w:div>
            <w:div w:id="1852836230">
              <w:marLeft w:val="0"/>
              <w:marRight w:val="0"/>
              <w:marTop w:val="0"/>
              <w:marBottom w:val="0"/>
              <w:divBdr>
                <w:top w:val="none" w:sz="0" w:space="0" w:color="auto"/>
                <w:left w:val="none" w:sz="0" w:space="0" w:color="auto"/>
                <w:bottom w:val="none" w:sz="0" w:space="0" w:color="auto"/>
                <w:right w:val="none" w:sz="0" w:space="0" w:color="auto"/>
              </w:divBdr>
            </w:div>
            <w:div w:id="1531604305">
              <w:marLeft w:val="0"/>
              <w:marRight w:val="0"/>
              <w:marTop w:val="0"/>
              <w:marBottom w:val="0"/>
              <w:divBdr>
                <w:top w:val="none" w:sz="0" w:space="0" w:color="auto"/>
                <w:left w:val="none" w:sz="0" w:space="0" w:color="auto"/>
                <w:bottom w:val="none" w:sz="0" w:space="0" w:color="auto"/>
                <w:right w:val="none" w:sz="0" w:space="0" w:color="auto"/>
              </w:divBdr>
            </w:div>
            <w:div w:id="1482698012">
              <w:marLeft w:val="0"/>
              <w:marRight w:val="0"/>
              <w:marTop w:val="0"/>
              <w:marBottom w:val="0"/>
              <w:divBdr>
                <w:top w:val="none" w:sz="0" w:space="0" w:color="auto"/>
                <w:left w:val="none" w:sz="0" w:space="0" w:color="auto"/>
                <w:bottom w:val="none" w:sz="0" w:space="0" w:color="auto"/>
                <w:right w:val="none" w:sz="0" w:space="0" w:color="auto"/>
              </w:divBdr>
            </w:div>
            <w:div w:id="577832580">
              <w:marLeft w:val="0"/>
              <w:marRight w:val="0"/>
              <w:marTop w:val="0"/>
              <w:marBottom w:val="0"/>
              <w:divBdr>
                <w:top w:val="none" w:sz="0" w:space="0" w:color="auto"/>
                <w:left w:val="none" w:sz="0" w:space="0" w:color="auto"/>
                <w:bottom w:val="none" w:sz="0" w:space="0" w:color="auto"/>
                <w:right w:val="none" w:sz="0" w:space="0" w:color="auto"/>
              </w:divBdr>
            </w:div>
            <w:div w:id="942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7185">
      <w:bodyDiv w:val="1"/>
      <w:marLeft w:val="0"/>
      <w:marRight w:val="0"/>
      <w:marTop w:val="0"/>
      <w:marBottom w:val="0"/>
      <w:divBdr>
        <w:top w:val="none" w:sz="0" w:space="0" w:color="auto"/>
        <w:left w:val="none" w:sz="0" w:space="0" w:color="auto"/>
        <w:bottom w:val="none" w:sz="0" w:space="0" w:color="auto"/>
        <w:right w:val="none" w:sz="0" w:space="0" w:color="auto"/>
      </w:divBdr>
      <w:divsChild>
        <w:div w:id="1924872285">
          <w:marLeft w:val="0"/>
          <w:marRight w:val="0"/>
          <w:marTop w:val="0"/>
          <w:marBottom w:val="0"/>
          <w:divBdr>
            <w:top w:val="none" w:sz="0" w:space="0" w:color="auto"/>
            <w:left w:val="none" w:sz="0" w:space="0" w:color="auto"/>
            <w:bottom w:val="none" w:sz="0" w:space="0" w:color="auto"/>
            <w:right w:val="none" w:sz="0" w:space="0" w:color="auto"/>
          </w:divBdr>
          <w:divsChild>
            <w:div w:id="603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51">
      <w:bodyDiv w:val="1"/>
      <w:marLeft w:val="0"/>
      <w:marRight w:val="0"/>
      <w:marTop w:val="0"/>
      <w:marBottom w:val="0"/>
      <w:divBdr>
        <w:top w:val="none" w:sz="0" w:space="0" w:color="auto"/>
        <w:left w:val="none" w:sz="0" w:space="0" w:color="auto"/>
        <w:bottom w:val="none" w:sz="0" w:space="0" w:color="auto"/>
        <w:right w:val="none" w:sz="0" w:space="0" w:color="auto"/>
      </w:divBdr>
      <w:divsChild>
        <w:div w:id="1716126229">
          <w:marLeft w:val="640"/>
          <w:marRight w:val="0"/>
          <w:marTop w:val="0"/>
          <w:marBottom w:val="0"/>
          <w:divBdr>
            <w:top w:val="none" w:sz="0" w:space="0" w:color="auto"/>
            <w:left w:val="none" w:sz="0" w:space="0" w:color="auto"/>
            <w:bottom w:val="none" w:sz="0" w:space="0" w:color="auto"/>
            <w:right w:val="none" w:sz="0" w:space="0" w:color="auto"/>
          </w:divBdr>
        </w:div>
        <w:div w:id="1429040151">
          <w:marLeft w:val="640"/>
          <w:marRight w:val="0"/>
          <w:marTop w:val="0"/>
          <w:marBottom w:val="0"/>
          <w:divBdr>
            <w:top w:val="none" w:sz="0" w:space="0" w:color="auto"/>
            <w:left w:val="none" w:sz="0" w:space="0" w:color="auto"/>
            <w:bottom w:val="none" w:sz="0" w:space="0" w:color="auto"/>
            <w:right w:val="none" w:sz="0" w:space="0" w:color="auto"/>
          </w:divBdr>
        </w:div>
        <w:div w:id="1413745734">
          <w:marLeft w:val="640"/>
          <w:marRight w:val="0"/>
          <w:marTop w:val="0"/>
          <w:marBottom w:val="0"/>
          <w:divBdr>
            <w:top w:val="none" w:sz="0" w:space="0" w:color="auto"/>
            <w:left w:val="none" w:sz="0" w:space="0" w:color="auto"/>
            <w:bottom w:val="none" w:sz="0" w:space="0" w:color="auto"/>
            <w:right w:val="none" w:sz="0" w:space="0" w:color="auto"/>
          </w:divBdr>
        </w:div>
        <w:div w:id="1711832870">
          <w:marLeft w:val="640"/>
          <w:marRight w:val="0"/>
          <w:marTop w:val="0"/>
          <w:marBottom w:val="0"/>
          <w:divBdr>
            <w:top w:val="none" w:sz="0" w:space="0" w:color="auto"/>
            <w:left w:val="none" w:sz="0" w:space="0" w:color="auto"/>
            <w:bottom w:val="none" w:sz="0" w:space="0" w:color="auto"/>
            <w:right w:val="none" w:sz="0" w:space="0" w:color="auto"/>
          </w:divBdr>
        </w:div>
        <w:div w:id="122502184">
          <w:marLeft w:val="640"/>
          <w:marRight w:val="0"/>
          <w:marTop w:val="0"/>
          <w:marBottom w:val="0"/>
          <w:divBdr>
            <w:top w:val="none" w:sz="0" w:space="0" w:color="auto"/>
            <w:left w:val="none" w:sz="0" w:space="0" w:color="auto"/>
            <w:bottom w:val="none" w:sz="0" w:space="0" w:color="auto"/>
            <w:right w:val="none" w:sz="0" w:space="0" w:color="auto"/>
          </w:divBdr>
        </w:div>
        <w:div w:id="1394087022">
          <w:marLeft w:val="640"/>
          <w:marRight w:val="0"/>
          <w:marTop w:val="0"/>
          <w:marBottom w:val="0"/>
          <w:divBdr>
            <w:top w:val="none" w:sz="0" w:space="0" w:color="auto"/>
            <w:left w:val="none" w:sz="0" w:space="0" w:color="auto"/>
            <w:bottom w:val="none" w:sz="0" w:space="0" w:color="auto"/>
            <w:right w:val="none" w:sz="0" w:space="0" w:color="auto"/>
          </w:divBdr>
        </w:div>
        <w:div w:id="1384986921">
          <w:marLeft w:val="640"/>
          <w:marRight w:val="0"/>
          <w:marTop w:val="0"/>
          <w:marBottom w:val="0"/>
          <w:divBdr>
            <w:top w:val="none" w:sz="0" w:space="0" w:color="auto"/>
            <w:left w:val="none" w:sz="0" w:space="0" w:color="auto"/>
            <w:bottom w:val="none" w:sz="0" w:space="0" w:color="auto"/>
            <w:right w:val="none" w:sz="0" w:space="0" w:color="auto"/>
          </w:divBdr>
        </w:div>
        <w:div w:id="2093426719">
          <w:marLeft w:val="640"/>
          <w:marRight w:val="0"/>
          <w:marTop w:val="0"/>
          <w:marBottom w:val="0"/>
          <w:divBdr>
            <w:top w:val="none" w:sz="0" w:space="0" w:color="auto"/>
            <w:left w:val="none" w:sz="0" w:space="0" w:color="auto"/>
            <w:bottom w:val="none" w:sz="0" w:space="0" w:color="auto"/>
            <w:right w:val="none" w:sz="0" w:space="0" w:color="auto"/>
          </w:divBdr>
        </w:div>
        <w:div w:id="1221360982">
          <w:marLeft w:val="640"/>
          <w:marRight w:val="0"/>
          <w:marTop w:val="0"/>
          <w:marBottom w:val="0"/>
          <w:divBdr>
            <w:top w:val="none" w:sz="0" w:space="0" w:color="auto"/>
            <w:left w:val="none" w:sz="0" w:space="0" w:color="auto"/>
            <w:bottom w:val="none" w:sz="0" w:space="0" w:color="auto"/>
            <w:right w:val="none" w:sz="0" w:space="0" w:color="auto"/>
          </w:divBdr>
        </w:div>
        <w:div w:id="2075229874">
          <w:marLeft w:val="640"/>
          <w:marRight w:val="0"/>
          <w:marTop w:val="0"/>
          <w:marBottom w:val="0"/>
          <w:divBdr>
            <w:top w:val="none" w:sz="0" w:space="0" w:color="auto"/>
            <w:left w:val="none" w:sz="0" w:space="0" w:color="auto"/>
            <w:bottom w:val="none" w:sz="0" w:space="0" w:color="auto"/>
            <w:right w:val="none" w:sz="0" w:space="0" w:color="auto"/>
          </w:divBdr>
        </w:div>
        <w:div w:id="796724075">
          <w:marLeft w:val="640"/>
          <w:marRight w:val="0"/>
          <w:marTop w:val="0"/>
          <w:marBottom w:val="0"/>
          <w:divBdr>
            <w:top w:val="none" w:sz="0" w:space="0" w:color="auto"/>
            <w:left w:val="none" w:sz="0" w:space="0" w:color="auto"/>
            <w:bottom w:val="none" w:sz="0" w:space="0" w:color="auto"/>
            <w:right w:val="none" w:sz="0" w:space="0" w:color="auto"/>
          </w:divBdr>
        </w:div>
        <w:div w:id="347751758">
          <w:marLeft w:val="640"/>
          <w:marRight w:val="0"/>
          <w:marTop w:val="0"/>
          <w:marBottom w:val="0"/>
          <w:divBdr>
            <w:top w:val="none" w:sz="0" w:space="0" w:color="auto"/>
            <w:left w:val="none" w:sz="0" w:space="0" w:color="auto"/>
            <w:bottom w:val="none" w:sz="0" w:space="0" w:color="auto"/>
            <w:right w:val="none" w:sz="0" w:space="0" w:color="auto"/>
          </w:divBdr>
        </w:div>
        <w:div w:id="1681345785">
          <w:marLeft w:val="640"/>
          <w:marRight w:val="0"/>
          <w:marTop w:val="0"/>
          <w:marBottom w:val="0"/>
          <w:divBdr>
            <w:top w:val="none" w:sz="0" w:space="0" w:color="auto"/>
            <w:left w:val="none" w:sz="0" w:space="0" w:color="auto"/>
            <w:bottom w:val="none" w:sz="0" w:space="0" w:color="auto"/>
            <w:right w:val="none" w:sz="0" w:space="0" w:color="auto"/>
          </w:divBdr>
        </w:div>
        <w:div w:id="2052145188">
          <w:marLeft w:val="640"/>
          <w:marRight w:val="0"/>
          <w:marTop w:val="0"/>
          <w:marBottom w:val="0"/>
          <w:divBdr>
            <w:top w:val="none" w:sz="0" w:space="0" w:color="auto"/>
            <w:left w:val="none" w:sz="0" w:space="0" w:color="auto"/>
            <w:bottom w:val="none" w:sz="0" w:space="0" w:color="auto"/>
            <w:right w:val="none" w:sz="0" w:space="0" w:color="auto"/>
          </w:divBdr>
        </w:div>
        <w:div w:id="1255818852">
          <w:marLeft w:val="640"/>
          <w:marRight w:val="0"/>
          <w:marTop w:val="0"/>
          <w:marBottom w:val="0"/>
          <w:divBdr>
            <w:top w:val="none" w:sz="0" w:space="0" w:color="auto"/>
            <w:left w:val="none" w:sz="0" w:space="0" w:color="auto"/>
            <w:bottom w:val="none" w:sz="0" w:space="0" w:color="auto"/>
            <w:right w:val="none" w:sz="0" w:space="0" w:color="auto"/>
          </w:divBdr>
        </w:div>
        <w:div w:id="186481454">
          <w:marLeft w:val="640"/>
          <w:marRight w:val="0"/>
          <w:marTop w:val="0"/>
          <w:marBottom w:val="0"/>
          <w:divBdr>
            <w:top w:val="none" w:sz="0" w:space="0" w:color="auto"/>
            <w:left w:val="none" w:sz="0" w:space="0" w:color="auto"/>
            <w:bottom w:val="none" w:sz="0" w:space="0" w:color="auto"/>
            <w:right w:val="none" w:sz="0" w:space="0" w:color="auto"/>
          </w:divBdr>
        </w:div>
        <w:div w:id="762067616">
          <w:marLeft w:val="640"/>
          <w:marRight w:val="0"/>
          <w:marTop w:val="0"/>
          <w:marBottom w:val="0"/>
          <w:divBdr>
            <w:top w:val="none" w:sz="0" w:space="0" w:color="auto"/>
            <w:left w:val="none" w:sz="0" w:space="0" w:color="auto"/>
            <w:bottom w:val="none" w:sz="0" w:space="0" w:color="auto"/>
            <w:right w:val="none" w:sz="0" w:space="0" w:color="auto"/>
          </w:divBdr>
        </w:div>
        <w:div w:id="547496433">
          <w:marLeft w:val="640"/>
          <w:marRight w:val="0"/>
          <w:marTop w:val="0"/>
          <w:marBottom w:val="0"/>
          <w:divBdr>
            <w:top w:val="none" w:sz="0" w:space="0" w:color="auto"/>
            <w:left w:val="none" w:sz="0" w:space="0" w:color="auto"/>
            <w:bottom w:val="none" w:sz="0" w:space="0" w:color="auto"/>
            <w:right w:val="none" w:sz="0" w:space="0" w:color="auto"/>
          </w:divBdr>
        </w:div>
        <w:div w:id="634457183">
          <w:marLeft w:val="640"/>
          <w:marRight w:val="0"/>
          <w:marTop w:val="0"/>
          <w:marBottom w:val="0"/>
          <w:divBdr>
            <w:top w:val="none" w:sz="0" w:space="0" w:color="auto"/>
            <w:left w:val="none" w:sz="0" w:space="0" w:color="auto"/>
            <w:bottom w:val="none" w:sz="0" w:space="0" w:color="auto"/>
            <w:right w:val="none" w:sz="0" w:space="0" w:color="auto"/>
          </w:divBdr>
        </w:div>
        <w:div w:id="477452640">
          <w:marLeft w:val="640"/>
          <w:marRight w:val="0"/>
          <w:marTop w:val="0"/>
          <w:marBottom w:val="0"/>
          <w:divBdr>
            <w:top w:val="none" w:sz="0" w:space="0" w:color="auto"/>
            <w:left w:val="none" w:sz="0" w:space="0" w:color="auto"/>
            <w:bottom w:val="none" w:sz="0" w:space="0" w:color="auto"/>
            <w:right w:val="none" w:sz="0" w:space="0" w:color="auto"/>
          </w:divBdr>
        </w:div>
        <w:div w:id="1589652076">
          <w:marLeft w:val="640"/>
          <w:marRight w:val="0"/>
          <w:marTop w:val="0"/>
          <w:marBottom w:val="0"/>
          <w:divBdr>
            <w:top w:val="none" w:sz="0" w:space="0" w:color="auto"/>
            <w:left w:val="none" w:sz="0" w:space="0" w:color="auto"/>
            <w:bottom w:val="none" w:sz="0" w:space="0" w:color="auto"/>
            <w:right w:val="none" w:sz="0" w:space="0" w:color="auto"/>
          </w:divBdr>
        </w:div>
        <w:div w:id="236599850">
          <w:marLeft w:val="640"/>
          <w:marRight w:val="0"/>
          <w:marTop w:val="0"/>
          <w:marBottom w:val="0"/>
          <w:divBdr>
            <w:top w:val="none" w:sz="0" w:space="0" w:color="auto"/>
            <w:left w:val="none" w:sz="0" w:space="0" w:color="auto"/>
            <w:bottom w:val="none" w:sz="0" w:space="0" w:color="auto"/>
            <w:right w:val="none" w:sz="0" w:space="0" w:color="auto"/>
          </w:divBdr>
        </w:div>
        <w:div w:id="1886675714">
          <w:marLeft w:val="640"/>
          <w:marRight w:val="0"/>
          <w:marTop w:val="0"/>
          <w:marBottom w:val="0"/>
          <w:divBdr>
            <w:top w:val="none" w:sz="0" w:space="0" w:color="auto"/>
            <w:left w:val="none" w:sz="0" w:space="0" w:color="auto"/>
            <w:bottom w:val="none" w:sz="0" w:space="0" w:color="auto"/>
            <w:right w:val="none" w:sz="0" w:space="0" w:color="auto"/>
          </w:divBdr>
        </w:div>
        <w:div w:id="1778716543">
          <w:marLeft w:val="640"/>
          <w:marRight w:val="0"/>
          <w:marTop w:val="0"/>
          <w:marBottom w:val="0"/>
          <w:divBdr>
            <w:top w:val="none" w:sz="0" w:space="0" w:color="auto"/>
            <w:left w:val="none" w:sz="0" w:space="0" w:color="auto"/>
            <w:bottom w:val="none" w:sz="0" w:space="0" w:color="auto"/>
            <w:right w:val="none" w:sz="0" w:space="0" w:color="auto"/>
          </w:divBdr>
        </w:div>
        <w:div w:id="160202401">
          <w:marLeft w:val="640"/>
          <w:marRight w:val="0"/>
          <w:marTop w:val="0"/>
          <w:marBottom w:val="0"/>
          <w:divBdr>
            <w:top w:val="none" w:sz="0" w:space="0" w:color="auto"/>
            <w:left w:val="none" w:sz="0" w:space="0" w:color="auto"/>
            <w:bottom w:val="none" w:sz="0" w:space="0" w:color="auto"/>
            <w:right w:val="none" w:sz="0" w:space="0" w:color="auto"/>
          </w:divBdr>
        </w:div>
        <w:div w:id="557787140">
          <w:marLeft w:val="640"/>
          <w:marRight w:val="0"/>
          <w:marTop w:val="0"/>
          <w:marBottom w:val="0"/>
          <w:divBdr>
            <w:top w:val="none" w:sz="0" w:space="0" w:color="auto"/>
            <w:left w:val="none" w:sz="0" w:space="0" w:color="auto"/>
            <w:bottom w:val="none" w:sz="0" w:space="0" w:color="auto"/>
            <w:right w:val="none" w:sz="0" w:space="0" w:color="auto"/>
          </w:divBdr>
        </w:div>
        <w:div w:id="732510135">
          <w:marLeft w:val="640"/>
          <w:marRight w:val="0"/>
          <w:marTop w:val="0"/>
          <w:marBottom w:val="0"/>
          <w:divBdr>
            <w:top w:val="none" w:sz="0" w:space="0" w:color="auto"/>
            <w:left w:val="none" w:sz="0" w:space="0" w:color="auto"/>
            <w:bottom w:val="none" w:sz="0" w:space="0" w:color="auto"/>
            <w:right w:val="none" w:sz="0" w:space="0" w:color="auto"/>
          </w:divBdr>
        </w:div>
        <w:div w:id="1918250780">
          <w:marLeft w:val="640"/>
          <w:marRight w:val="0"/>
          <w:marTop w:val="0"/>
          <w:marBottom w:val="0"/>
          <w:divBdr>
            <w:top w:val="none" w:sz="0" w:space="0" w:color="auto"/>
            <w:left w:val="none" w:sz="0" w:space="0" w:color="auto"/>
            <w:bottom w:val="none" w:sz="0" w:space="0" w:color="auto"/>
            <w:right w:val="none" w:sz="0" w:space="0" w:color="auto"/>
          </w:divBdr>
        </w:div>
        <w:div w:id="1310789004">
          <w:marLeft w:val="640"/>
          <w:marRight w:val="0"/>
          <w:marTop w:val="0"/>
          <w:marBottom w:val="0"/>
          <w:divBdr>
            <w:top w:val="none" w:sz="0" w:space="0" w:color="auto"/>
            <w:left w:val="none" w:sz="0" w:space="0" w:color="auto"/>
            <w:bottom w:val="none" w:sz="0" w:space="0" w:color="auto"/>
            <w:right w:val="none" w:sz="0" w:space="0" w:color="auto"/>
          </w:divBdr>
        </w:div>
        <w:div w:id="848104441">
          <w:marLeft w:val="640"/>
          <w:marRight w:val="0"/>
          <w:marTop w:val="0"/>
          <w:marBottom w:val="0"/>
          <w:divBdr>
            <w:top w:val="none" w:sz="0" w:space="0" w:color="auto"/>
            <w:left w:val="none" w:sz="0" w:space="0" w:color="auto"/>
            <w:bottom w:val="none" w:sz="0" w:space="0" w:color="auto"/>
            <w:right w:val="none" w:sz="0" w:space="0" w:color="auto"/>
          </w:divBdr>
        </w:div>
        <w:div w:id="1235235479">
          <w:marLeft w:val="640"/>
          <w:marRight w:val="0"/>
          <w:marTop w:val="0"/>
          <w:marBottom w:val="0"/>
          <w:divBdr>
            <w:top w:val="none" w:sz="0" w:space="0" w:color="auto"/>
            <w:left w:val="none" w:sz="0" w:space="0" w:color="auto"/>
            <w:bottom w:val="none" w:sz="0" w:space="0" w:color="auto"/>
            <w:right w:val="none" w:sz="0" w:space="0" w:color="auto"/>
          </w:divBdr>
        </w:div>
        <w:div w:id="1833837822">
          <w:marLeft w:val="640"/>
          <w:marRight w:val="0"/>
          <w:marTop w:val="0"/>
          <w:marBottom w:val="0"/>
          <w:divBdr>
            <w:top w:val="none" w:sz="0" w:space="0" w:color="auto"/>
            <w:left w:val="none" w:sz="0" w:space="0" w:color="auto"/>
            <w:bottom w:val="none" w:sz="0" w:space="0" w:color="auto"/>
            <w:right w:val="none" w:sz="0" w:space="0" w:color="auto"/>
          </w:divBdr>
        </w:div>
        <w:div w:id="850754215">
          <w:marLeft w:val="640"/>
          <w:marRight w:val="0"/>
          <w:marTop w:val="0"/>
          <w:marBottom w:val="0"/>
          <w:divBdr>
            <w:top w:val="none" w:sz="0" w:space="0" w:color="auto"/>
            <w:left w:val="none" w:sz="0" w:space="0" w:color="auto"/>
            <w:bottom w:val="none" w:sz="0" w:space="0" w:color="auto"/>
            <w:right w:val="none" w:sz="0" w:space="0" w:color="auto"/>
          </w:divBdr>
        </w:div>
        <w:div w:id="2002418757">
          <w:marLeft w:val="640"/>
          <w:marRight w:val="0"/>
          <w:marTop w:val="0"/>
          <w:marBottom w:val="0"/>
          <w:divBdr>
            <w:top w:val="none" w:sz="0" w:space="0" w:color="auto"/>
            <w:left w:val="none" w:sz="0" w:space="0" w:color="auto"/>
            <w:bottom w:val="none" w:sz="0" w:space="0" w:color="auto"/>
            <w:right w:val="none" w:sz="0" w:space="0" w:color="auto"/>
          </w:divBdr>
        </w:div>
        <w:div w:id="495652940">
          <w:marLeft w:val="640"/>
          <w:marRight w:val="0"/>
          <w:marTop w:val="0"/>
          <w:marBottom w:val="0"/>
          <w:divBdr>
            <w:top w:val="none" w:sz="0" w:space="0" w:color="auto"/>
            <w:left w:val="none" w:sz="0" w:space="0" w:color="auto"/>
            <w:bottom w:val="none" w:sz="0" w:space="0" w:color="auto"/>
            <w:right w:val="none" w:sz="0" w:space="0" w:color="auto"/>
          </w:divBdr>
        </w:div>
        <w:div w:id="780609826">
          <w:marLeft w:val="640"/>
          <w:marRight w:val="0"/>
          <w:marTop w:val="0"/>
          <w:marBottom w:val="0"/>
          <w:divBdr>
            <w:top w:val="none" w:sz="0" w:space="0" w:color="auto"/>
            <w:left w:val="none" w:sz="0" w:space="0" w:color="auto"/>
            <w:bottom w:val="none" w:sz="0" w:space="0" w:color="auto"/>
            <w:right w:val="none" w:sz="0" w:space="0" w:color="auto"/>
          </w:divBdr>
        </w:div>
        <w:div w:id="228464258">
          <w:marLeft w:val="640"/>
          <w:marRight w:val="0"/>
          <w:marTop w:val="0"/>
          <w:marBottom w:val="0"/>
          <w:divBdr>
            <w:top w:val="none" w:sz="0" w:space="0" w:color="auto"/>
            <w:left w:val="none" w:sz="0" w:space="0" w:color="auto"/>
            <w:bottom w:val="none" w:sz="0" w:space="0" w:color="auto"/>
            <w:right w:val="none" w:sz="0" w:space="0" w:color="auto"/>
          </w:divBdr>
        </w:div>
        <w:div w:id="2013678294">
          <w:marLeft w:val="640"/>
          <w:marRight w:val="0"/>
          <w:marTop w:val="0"/>
          <w:marBottom w:val="0"/>
          <w:divBdr>
            <w:top w:val="none" w:sz="0" w:space="0" w:color="auto"/>
            <w:left w:val="none" w:sz="0" w:space="0" w:color="auto"/>
            <w:bottom w:val="none" w:sz="0" w:space="0" w:color="auto"/>
            <w:right w:val="none" w:sz="0" w:space="0" w:color="auto"/>
          </w:divBdr>
        </w:div>
        <w:div w:id="492837821">
          <w:marLeft w:val="640"/>
          <w:marRight w:val="0"/>
          <w:marTop w:val="0"/>
          <w:marBottom w:val="0"/>
          <w:divBdr>
            <w:top w:val="none" w:sz="0" w:space="0" w:color="auto"/>
            <w:left w:val="none" w:sz="0" w:space="0" w:color="auto"/>
            <w:bottom w:val="none" w:sz="0" w:space="0" w:color="auto"/>
            <w:right w:val="none" w:sz="0" w:space="0" w:color="auto"/>
          </w:divBdr>
        </w:div>
        <w:div w:id="1041705313">
          <w:marLeft w:val="640"/>
          <w:marRight w:val="0"/>
          <w:marTop w:val="0"/>
          <w:marBottom w:val="0"/>
          <w:divBdr>
            <w:top w:val="none" w:sz="0" w:space="0" w:color="auto"/>
            <w:left w:val="none" w:sz="0" w:space="0" w:color="auto"/>
            <w:bottom w:val="none" w:sz="0" w:space="0" w:color="auto"/>
            <w:right w:val="none" w:sz="0" w:space="0" w:color="auto"/>
          </w:divBdr>
        </w:div>
        <w:div w:id="2044552773">
          <w:marLeft w:val="640"/>
          <w:marRight w:val="0"/>
          <w:marTop w:val="0"/>
          <w:marBottom w:val="0"/>
          <w:divBdr>
            <w:top w:val="none" w:sz="0" w:space="0" w:color="auto"/>
            <w:left w:val="none" w:sz="0" w:space="0" w:color="auto"/>
            <w:bottom w:val="none" w:sz="0" w:space="0" w:color="auto"/>
            <w:right w:val="none" w:sz="0" w:space="0" w:color="auto"/>
          </w:divBdr>
        </w:div>
        <w:div w:id="35354808">
          <w:marLeft w:val="640"/>
          <w:marRight w:val="0"/>
          <w:marTop w:val="0"/>
          <w:marBottom w:val="0"/>
          <w:divBdr>
            <w:top w:val="none" w:sz="0" w:space="0" w:color="auto"/>
            <w:left w:val="none" w:sz="0" w:space="0" w:color="auto"/>
            <w:bottom w:val="none" w:sz="0" w:space="0" w:color="auto"/>
            <w:right w:val="none" w:sz="0" w:space="0" w:color="auto"/>
          </w:divBdr>
        </w:div>
      </w:divsChild>
    </w:div>
    <w:div w:id="1508599962">
      <w:bodyDiv w:val="1"/>
      <w:marLeft w:val="0"/>
      <w:marRight w:val="0"/>
      <w:marTop w:val="0"/>
      <w:marBottom w:val="0"/>
      <w:divBdr>
        <w:top w:val="none" w:sz="0" w:space="0" w:color="auto"/>
        <w:left w:val="none" w:sz="0" w:space="0" w:color="auto"/>
        <w:bottom w:val="none" w:sz="0" w:space="0" w:color="auto"/>
        <w:right w:val="none" w:sz="0" w:space="0" w:color="auto"/>
      </w:divBdr>
      <w:divsChild>
        <w:div w:id="1155493444">
          <w:marLeft w:val="0"/>
          <w:marRight w:val="0"/>
          <w:marTop w:val="0"/>
          <w:marBottom w:val="0"/>
          <w:divBdr>
            <w:top w:val="none" w:sz="0" w:space="0" w:color="auto"/>
            <w:left w:val="none" w:sz="0" w:space="0" w:color="auto"/>
            <w:bottom w:val="none" w:sz="0" w:space="0" w:color="auto"/>
            <w:right w:val="none" w:sz="0" w:space="0" w:color="auto"/>
          </w:divBdr>
          <w:divsChild>
            <w:div w:id="1638338464">
              <w:marLeft w:val="0"/>
              <w:marRight w:val="0"/>
              <w:marTop w:val="0"/>
              <w:marBottom w:val="0"/>
              <w:divBdr>
                <w:top w:val="none" w:sz="0" w:space="0" w:color="auto"/>
                <w:left w:val="none" w:sz="0" w:space="0" w:color="auto"/>
                <w:bottom w:val="none" w:sz="0" w:space="0" w:color="auto"/>
                <w:right w:val="none" w:sz="0" w:space="0" w:color="auto"/>
              </w:divBdr>
            </w:div>
            <w:div w:id="150407996">
              <w:marLeft w:val="0"/>
              <w:marRight w:val="0"/>
              <w:marTop w:val="0"/>
              <w:marBottom w:val="0"/>
              <w:divBdr>
                <w:top w:val="none" w:sz="0" w:space="0" w:color="auto"/>
                <w:left w:val="none" w:sz="0" w:space="0" w:color="auto"/>
                <w:bottom w:val="none" w:sz="0" w:space="0" w:color="auto"/>
                <w:right w:val="none" w:sz="0" w:space="0" w:color="auto"/>
              </w:divBdr>
            </w:div>
            <w:div w:id="5256782">
              <w:marLeft w:val="0"/>
              <w:marRight w:val="0"/>
              <w:marTop w:val="0"/>
              <w:marBottom w:val="0"/>
              <w:divBdr>
                <w:top w:val="none" w:sz="0" w:space="0" w:color="auto"/>
                <w:left w:val="none" w:sz="0" w:space="0" w:color="auto"/>
                <w:bottom w:val="none" w:sz="0" w:space="0" w:color="auto"/>
                <w:right w:val="none" w:sz="0" w:space="0" w:color="auto"/>
              </w:divBdr>
            </w:div>
            <w:div w:id="1608003410">
              <w:marLeft w:val="0"/>
              <w:marRight w:val="0"/>
              <w:marTop w:val="0"/>
              <w:marBottom w:val="0"/>
              <w:divBdr>
                <w:top w:val="none" w:sz="0" w:space="0" w:color="auto"/>
                <w:left w:val="none" w:sz="0" w:space="0" w:color="auto"/>
                <w:bottom w:val="none" w:sz="0" w:space="0" w:color="auto"/>
                <w:right w:val="none" w:sz="0" w:space="0" w:color="auto"/>
              </w:divBdr>
            </w:div>
            <w:div w:id="2084595793">
              <w:marLeft w:val="0"/>
              <w:marRight w:val="0"/>
              <w:marTop w:val="0"/>
              <w:marBottom w:val="0"/>
              <w:divBdr>
                <w:top w:val="none" w:sz="0" w:space="0" w:color="auto"/>
                <w:left w:val="none" w:sz="0" w:space="0" w:color="auto"/>
                <w:bottom w:val="none" w:sz="0" w:space="0" w:color="auto"/>
                <w:right w:val="none" w:sz="0" w:space="0" w:color="auto"/>
              </w:divBdr>
            </w:div>
            <w:div w:id="75715330">
              <w:marLeft w:val="0"/>
              <w:marRight w:val="0"/>
              <w:marTop w:val="0"/>
              <w:marBottom w:val="0"/>
              <w:divBdr>
                <w:top w:val="none" w:sz="0" w:space="0" w:color="auto"/>
                <w:left w:val="none" w:sz="0" w:space="0" w:color="auto"/>
                <w:bottom w:val="none" w:sz="0" w:space="0" w:color="auto"/>
                <w:right w:val="none" w:sz="0" w:space="0" w:color="auto"/>
              </w:divBdr>
            </w:div>
            <w:div w:id="82074490">
              <w:marLeft w:val="0"/>
              <w:marRight w:val="0"/>
              <w:marTop w:val="0"/>
              <w:marBottom w:val="0"/>
              <w:divBdr>
                <w:top w:val="none" w:sz="0" w:space="0" w:color="auto"/>
                <w:left w:val="none" w:sz="0" w:space="0" w:color="auto"/>
                <w:bottom w:val="none" w:sz="0" w:space="0" w:color="auto"/>
                <w:right w:val="none" w:sz="0" w:space="0" w:color="auto"/>
              </w:divBdr>
            </w:div>
            <w:div w:id="1819301911">
              <w:marLeft w:val="0"/>
              <w:marRight w:val="0"/>
              <w:marTop w:val="0"/>
              <w:marBottom w:val="0"/>
              <w:divBdr>
                <w:top w:val="none" w:sz="0" w:space="0" w:color="auto"/>
                <w:left w:val="none" w:sz="0" w:space="0" w:color="auto"/>
                <w:bottom w:val="none" w:sz="0" w:space="0" w:color="auto"/>
                <w:right w:val="none" w:sz="0" w:space="0" w:color="auto"/>
              </w:divBdr>
            </w:div>
            <w:div w:id="3479150">
              <w:marLeft w:val="0"/>
              <w:marRight w:val="0"/>
              <w:marTop w:val="0"/>
              <w:marBottom w:val="0"/>
              <w:divBdr>
                <w:top w:val="none" w:sz="0" w:space="0" w:color="auto"/>
                <w:left w:val="none" w:sz="0" w:space="0" w:color="auto"/>
                <w:bottom w:val="none" w:sz="0" w:space="0" w:color="auto"/>
                <w:right w:val="none" w:sz="0" w:space="0" w:color="auto"/>
              </w:divBdr>
            </w:div>
            <w:div w:id="324868462">
              <w:marLeft w:val="0"/>
              <w:marRight w:val="0"/>
              <w:marTop w:val="0"/>
              <w:marBottom w:val="0"/>
              <w:divBdr>
                <w:top w:val="none" w:sz="0" w:space="0" w:color="auto"/>
                <w:left w:val="none" w:sz="0" w:space="0" w:color="auto"/>
                <w:bottom w:val="none" w:sz="0" w:space="0" w:color="auto"/>
                <w:right w:val="none" w:sz="0" w:space="0" w:color="auto"/>
              </w:divBdr>
            </w:div>
            <w:div w:id="421535581">
              <w:marLeft w:val="0"/>
              <w:marRight w:val="0"/>
              <w:marTop w:val="0"/>
              <w:marBottom w:val="0"/>
              <w:divBdr>
                <w:top w:val="none" w:sz="0" w:space="0" w:color="auto"/>
                <w:left w:val="none" w:sz="0" w:space="0" w:color="auto"/>
                <w:bottom w:val="none" w:sz="0" w:space="0" w:color="auto"/>
                <w:right w:val="none" w:sz="0" w:space="0" w:color="auto"/>
              </w:divBdr>
            </w:div>
            <w:div w:id="888110530">
              <w:marLeft w:val="0"/>
              <w:marRight w:val="0"/>
              <w:marTop w:val="0"/>
              <w:marBottom w:val="0"/>
              <w:divBdr>
                <w:top w:val="none" w:sz="0" w:space="0" w:color="auto"/>
                <w:left w:val="none" w:sz="0" w:space="0" w:color="auto"/>
                <w:bottom w:val="none" w:sz="0" w:space="0" w:color="auto"/>
                <w:right w:val="none" w:sz="0" w:space="0" w:color="auto"/>
              </w:divBdr>
            </w:div>
            <w:div w:id="973145914">
              <w:marLeft w:val="0"/>
              <w:marRight w:val="0"/>
              <w:marTop w:val="0"/>
              <w:marBottom w:val="0"/>
              <w:divBdr>
                <w:top w:val="none" w:sz="0" w:space="0" w:color="auto"/>
                <w:left w:val="none" w:sz="0" w:space="0" w:color="auto"/>
                <w:bottom w:val="none" w:sz="0" w:space="0" w:color="auto"/>
                <w:right w:val="none" w:sz="0" w:space="0" w:color="auto"/>
              </w:divBdr>
            </w:div>
            <w:div w:id="1328167588">
              <w:marLeft w:val="0"/>
              <w:marRight w:val="0"/>
              <w:marTop w:val="0"/>
              <w:marBottom w:val="0"/>
              <w:divBdr>
                <w:top w:val="none" w:sz="0" w:space="0" w:color="auto"/>
                <w:left w:val="none" w:sz="0" w:space="0" w:color="auto"/>
                <w:bottom w:val="none" w:sz="0" w:space="0" w:color="auto"/>
                <w:right w:val="none" w:sz="0" w:space="0" w:color="auto"/>
              </w:divBdr>
            </w:div>
            <w:div w:id="1142651162">
              <w:marLeft w:val="0"/>
              <w:marRight w:val="0"/>
              <w:marTop w:val="0"/>
              <w:marBottom w:val="0"/>
              <w:divBdr>
                <w:top w:val="none" w:sz="0" w:space="0" w:color="auto"/>
                <w:left w:val="none" w:sz="0" w:space="0" w:color="auto"/>
                <w:bottom w:val="none" w:sz="0" w:space="0" w:color="auto"/>
                <w:right w:val="none" w:sz="0" w:space="0" w:color="auto"/>
              </w:divBdr>
            </w:div>
            <w:div w:id="1965690009">
              <w:marLeft w:val="0"/>
              <w:marRight w:val="0"/>
              <w:marTop w:val="0"/>
              <w:marBottom w:val="0"/>
              <w:divBdr>
                <w:top w:val="none" w:sz="0" w:space="0" w:color="auto"/>
                <w:left w:val="none" w:sz="0" w:space="0" w:color="auto"/>
                <w:bottom w:val="none" w:sz="0" w:space="0" w:color="auto"/>
                <w:right w:val="none" w:sz="0" w:space="0" w:color="auto"/>
              </w:divBdr>
            </w:div>
            <w:div w:id="1218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857">
      <w:bodyDiv w:val="1"/>
      <w:marLeft w:val="0"/>
      <w:marRight w:val="0"/>
      <w:marTop w:val="0"/>
      <w:marBottom w:val="0"/>
      <w:divBdr>
        <w:top w:val="none" w:sz="0" w:space="0" w:color="auto"/>
        <w:left w:val="none" w:sz="0" w:space="0" w:color="auto"/>
        <w:bottom w:val="none" w:sz="0" w:space="0" w:color="auto"/>
        <w:right w:val="none" w:sz="0" w:space="0" w:color="auto"/>
      </w:divBdr>
      <w:divsChild>
        <w:div w:id="1787040204">
          <w:marLeft w:val="640"/>
          <w:marRight w:val="0"/>
          <w:marTop w:val="0"/>
          <w:marBottom w:val="0"/>
          <w:divBdr>
            <w:top w:val="none" w:sz="0" w:space="0" w:color="auto"/>
            <w:left w:val="none" w:sz="0" w:space="0" w:color="auto"/>
            <w:bottom w:val="none" w:sz="0" w:space="0" w:color="auto"/>
            <w:right w:val="none" w:sz="0" w:space="0" w:color="auto"/>
          </w:divBdr>
        </w:div>
        <w:div w:id="1147622814">
          <w:marLeft w:val="640"/>
          <w:marRight w:val="0"/>
          <w:marTop w:val="0"/>
          <w:marBottom w:val="0"/>
          <w:divBdr>
            <w:top w:val="none" w:sz="0" w:space="0" w:color="auto"/>
            <w:left w:val="none" w:sz="0" w:space="0" w:color="auto"/>
            <w:bottom w:val="none" w:sz="0" w:space="0" w:color="auto"/>
            <w:right w:val="none" w:sz="0" w:space="0" w:color="auto"/>
          </w:divBdr>
        </w:div>
        <w:div w:id="689112155">
          <w:marLeft w:val="640"/>
          <w:marRight w:val="0"/>
          <w:marTop w:val="0"/>
          <w:marBottom w:val="0"/>
          <w:divBdr>
            <w:top w:val="none" w:sz="0" w:space="0" w:color="auto"/>
            <w:left w:val="none" w:sz="0" w:space="0" w:color="auto"/>
            <w:bottom w:val="none" w:sz="0" w:space="0" w:color="auto"/>
            <w:right w:val="none" w:sz="0" w:space="0" w:color="auto"/>
          </w:divBdr>
        </w:div>
        <w:div w:id="667369569">
          <w:marLeft w:val="640"/>
          <w:marRight w:val="0"/>
          <w:marTop w:val="0"/>
          <w:marBottom w:val="0"/>
          <w:divBdr>
            <w:top w:val="none" w:sz="0" w:space="0" w:color="auto"/>
            <w:left w:val="none" w:sz="0" w:space="0" w:color="auto"/>
            <w:bottom w:val="none" w:sz="0" w:space="0" w:color="auto"/>
            <w:right w:val="none" w:sz="0" w:space="0" w:color="auto"/>
          </w:divBdr>
        </w:div>
        <w:div w:id="1807510390">
          <w:marLeft w:val="640"/>
          <w:marRight w:val="0"/>
          <w:marTop w:val="0"/>
          <w:marBottom w:val="0"/>
          <w:divBdr>
            <w:top w:val="none" w:sz="0" w:space="0" w:color="auto"/>
            <w:left w:val="none" w:sz="0" w:space="0" w:color="auto"/>
            <w:bottom w:val="none" w:sz="0" w:space="0" w:color="auto"/>
            <w:right w:val="none" w:sz="0" w:space="0" w:color="auto"/>
          </w:divBdr>
        </w:div>
        <w:div w:id="1092707109">
          <w:marLeft w:val="640"/>
          <w:marRight w:val="0"/>
          <w:marTop w:val="0"/>
          <w:marBottom w:val="0"/>
          <w:divBdr>
            <w:top w:val="none" w:sz="0" w:space="0" w:color="auto"/>
            <w:left w:val="none" w:sz="0" w:space="0" w:color="auto"/>
            <w:bottom w:val="none" w:sz="0" w:space="0" w:color="auto"/>
            <w:right w:val="none" w:sz="0" w:space="0" w:color="auto"/>
          </w:divBdr>
        </w:div>
        <w:div w:id="382140917">
          <w:marLeft w:val="640"/>
          <w:marRight w:val="0"/>
          <w:marTop w:val="0"/>
          <w:marBottom w:val="0"/>
          <w:divBdr>
            <w:top w:val="none" w:sz="0" w:space="0" w:color="auto"/>
            <w:left w:val="none" w:sz="0" w:space="0" w:color="auto"/>
            <w:bottom w:val="none" w:sz="0" w:space="0" w:color="auto"/>
            <w:right w:val="none" w:sz="0" w:space="0" w:color="auto"/>
          </w:divBdr>
        </w:div>
        <w:div w:id="278730331">
          <w:marLeft w:val="640"/>
          <w:marRight w:val="0"/>
          <w:marTop w:val="0"/>
          <w:marBottom w:val="0"/>
          <w:divBdr>
            <w:top w:val="none" w:sz="0" w:space="0" w:color="auto"/>
            <w:left w:val="none" w:sz="0" w:space="0" w:color="auto"/>
            <w:bottom w:val="none" w:sz="0" w:space="0" w:color="auto"/>
            <w:right w:val="none" w:sz="0" w:space="0" w:color="auto"/>
          </w:divBdr>
        </w:div>
        <w:div w:id="1032613807">
          <w:marLeft w:val="640"/>
          <w:marRight w:val="0"/>
          <w:marTop w:val="0"/>
          <w:marBottom w:val="0"/>
          <w:divBdr>
            <w:top w:val="none" w:sz="0" w:space="0" w:color="auto"/>
            <w:left w:val="none" w:sz="0" w:space="0" w:color="auto"/>
            <w:bottom w:val="none" w:sz="0" w:space="0" w:color="auto"/>
            <w:right w:val="none" w:sz="0" w:space="0" w:color="auto"/>
          </w:divBdr>
        </w:div>
        <w:div w:id="666178583">
          <w:marLeft w:val="640"/>
          <w:marRight w:val="0"/>
          <w:marTop w:val="0"/>
          <w:marBottom w:val="0"/>
          <w:divBdr>
            <w:top w:val="none" w:sz="0" w:space="0" w:color="auto"/>
            <w:left w:val="none" w:sz="0" w:space="0" w:color="auto"/>
            <w:bottom w:val="none" w:sz="0" w:space="0" w:color="auto"/>
            <w:right w:val="none" w:sz="0" w:space="0" w:color="auto"/>
          </w:divBdr>
        </w:div>
        <w:div w:id="1227297217">
          <w:marLeft w:val="640"/>
          <w:marRight w:val="0"/>
          <w:marTop w:val="0"/>
          <w:marBottom w:val="0"/>
          <w:divBdr>
            <w:top w:val="none" w:sz="0" w:space="0" w:color="auto"/>
            <w:left w:val="none" w:sz="0" w:space="0" w:color="auto"/>
            <w:bottom w:val="none" w:sz="0" w:space="0" w:color="auto"/>
            <w:right w:val="none" w:sz="0" w:space="0" w:color="auto"/>
          </w:divBdr>
        </w:div>
        <w:div w:id="950480056">
          <w:marLeft w:val="640"/>
          <w:marRight w:val="0"/>
          <w:marTop w:val="0"/>
          <w:marBottom w:val="0"/>
          <w:divBdr>
            <w:top w:val="none" w:sz="0" w:space="0" w:color="auto"/>
            <w:left w:val="none" w:sz="0" w:space="0" w:color="auto"/>
            <w:bottom w:val="none" w:sz="0" w:space="0" w:color="auto"/>
            <w:right w:val="none" w:sz="0" w:space="0" w:color="auto"/>
          </w:divBdr>
        </w:div>
        <w:div w:id="397049032">
          <w:marLeft w:val="640"/>
          <w:marRight w:val="0"/>
          <w:marTop w:val="0"/>
          <w:marBottom w:val="0"/>
          <w:divBdr>
            <w:top w:val="none" w:sz="0" w:space="0" w:color="auto"/>
            <w:left w:val="none" w:sz="0" w:space="0" w:color="auto"/>
            <w:bottom w:val="none" w:sz="0" w:space="0" w:color="auto"/>
            <w:right w:val="none" w:sz="0" w:space="0" w:color="auto"/>
          </w:divBdr>
        </w:div>
        <w:div w:id="772826208">
          <w:marLeft w:val="640"/>
          <w:marRight w:val="0"/>
          <w:marTop w:val="0"/>
          <w:marBottom w:val="0"/>
          <w:divBdr>
            <w:top w:val="none" w:sz="0" w:space="0" w:color="auto"/>
            <w:left w:val="none" w:sz="0" w:space="0" w:color="auto"/>
            <w:bottom w:val="none" w:sz="0" w:space="0" w:color="auto"/>
            <w:right w:val="none" w:sz="0" w:space="0" w:color="auto"/>
          </w:divBdr>
        </w:div>
        <w:div w:id="1636641949">
          <w:marLeft w:val="640"/>
          <w:marRight w:val="0"/>
          <w:marTop w:val="0"/>
          <w:marBottom w:val="0"/>
          <w:divBdr>
            <w:top w:val="none" w:sz="0" w:space="0" w:color="auto"/>
            <w:left w:val="none" w:sz="0" w:space="0" w:color="auto"/>
            <w:bottom w:val="none" w:sz="0" w:space="0" w:color="auto"/>
            <w:right w:val="none" w:sz="0" w:space="0" w:color="auto"/>
          </w:divBdr>
        </w:div>
        <w:div w:id="470484950">
          <w:marLeft w:val="640"/>
          <w:marRight w:val="0"/>
          <w:marTop w:val="0"/>
          <w:marBottom w:val="0"/>
          <w:divBdr>
            <w:top w:val="none" w:sz="0" w:space="0" w:color="auto"/>
            <w:left w:val="none" w:sz="0" w:space="0" w:color="auto"/>
            <w:bottom w:val="none" w:sz="0" w:space="0" w:color="auto"/>
            <w:right w:val="none" w:sz="0" w:space="0" w:color="auto"/>
          </w:divBdr>
        </w:div>
        <w:div w:id="600189343">
          <w:marLeft w:val="640"/>
          <w:marRight w:val="0"/>
          <w:marTop w:val="0"/>
          <w:marBottom w:val="0"/>
          <w:divBdr>
            <w:top w:val="none" w:sz="0" w:space="0" w:color="auto"/>
            <w:left w:val="none" w:sz="0" w:space="0" w:color="auto"/>
            <w:bottom w:val="none" w:sz="0" w:space="0" w:color="auto"/>
            <w:right w:val="none" w:sz="0" w:space="0" w:color="auto"/>
          </w:divBdr>
        </w:div>
        <w:div w:id="1084644885">
          <w:marLeft w:val="640"/>
          <w:marRight w:val="0"/>
          <w:marTop w:val="0"/>
          <w:marBottom w:val="0"/>
          <w:divBdr>
            <w:top w:val="none" w:sz="0" w:space="0" w:color="auto"/>
            <w:left w:val="none" w:sz="0" w:space="0" w:color="auto"/>
            <w:bottom w:val="none" w:sz="0" w:space="0" w:color="auto"/>
            <w:right w:val="none" w:sz="0" w:space="0" w:color="auto"/>
          </w:divBdr>
        </w:div>
        <w:div w:id="2146386878">
          <w:marLeft w:val="640"/>
          <w:marRight w:val="0"/>
          <w:marTop w:val="0"/>
          <w:marBottom w:val="0"/>
          <w:divBdr>
            <w:top w:val="none" w:sz="0" w:space="0" w:color="auto"/>
            <w:left w:val="none" w:sz="0" w:space="0" w:color="auto"/>
            <w:bottom w:val="none" w:sz="0" w:space="0" w:color="auto"/>
            <w:right w:val="none" w:sz="0" w:space="0" w:color="auto"/>
          </w:divBdr>
        </w:div>
        <w:div w:id="1989164129">
          <w:marLeft w:val="640"/>
          <w:marRight w:val="0"/>
          <w:marTop w:val="0"/>
          <w:marBottom w:val="0"/>
          <w:divBdr>
            <w:top w:val="none" w:sz="0" w:space="0" w:color="auto"/>
            <w:left w:val="none" w:sz="0" w:space="0" w:color="auto"/>
            <w:bottom w:val="none" w:sz="0" w:space="0" w:color="auto"/>
            <w:right w:val="none" w:sz="0" w:space="0" w:color="auto"/>
          </w:divBdr>
        </w:div>
        <w:div w:id="1623458996">
          <w:marLeft w:val="640"/>
          <w:marRight w:val="0"/>
          <w:marTop w:val="0"/>
          <w:marBottom w:val="0"/>
          <w:divBdr>
            <w:top w:val="none" w:sz="0" w:space="0" w:color="auto"/>
            <w:left w:val="none" w:sz="0" w:space="0" w:color="auto"/>
            <w:bottom w:val="none" w:sz="0" w:space="0" w:color="auto"/>
            <w:right w:val="none" w:sz="0" w:space="0" w:color="auto"/>
          </w:divBdr>
        </w:div>
        <w:div w:id="18356115">
          <w:marLeft w:val="640"/>
          <w:marRight w:val="0"/>
          <w:marTop w:val="0"/>
          <w:marBottom w:val="0"/>
          <w:divBdr>
            <w:top w:val="none" w:sz="0" w:space="0" w:color="auto"/>
            <w:left w:val="none" w:sz="0" w:space="0" w:color="auto"/>
            <w:bottom w:val="none" w:sz="0" w:space="0" w:color="auto"/>
            <w:right w:val="none" w:sz="0" w:space="0" w:color="auto"/>
          </w:divBdr>
        </w:div>
        <w:div w:id="1882008569">
          <w:marLeft w:val="640"/>
          <w:marRight w:val="0"/>
          <w:marTop w:val="0"/>
          <w:marBottom w:val="0"/>
          <w:divBdr>
            <w:top w:val="none" w:sz="0" w:space="0" w:color="auto"/>
            <w:left w:val="none" w:sz="0" w:space="0" w:color="auto"/>
            <w:bottom w:val="none" w:sz="0" w:space="0" w:color="auto"/>
            <w:right w:val="none" w:sz="0" w:space="0" w:color="auto"/>
          </w:divBdr>
        </w:div>
        <w:div w:id="343826471">
          <w:marLeft w:val="640"/>
          <w:marRight w:val="0"/>
          <w:marTop w:val="0"/>
          <w:marBottom w:val="0"/>
          <w:divBdr>
            <w:top w:val="none" w:sz="0" w:space="0" w:color="auto"/>
            <w:left w:val="none" w:sz="0" w:space="0" w:color="auto"/>
            <w:bottom w:val="none" w:sz="0" w:space="0" w:color="auto"/>
            <w:right w:val="none" w:sz="0" w:space="0" w:color="auto"/>
          </w:divBdr>
        </w:div>
        <w:div w:id="1595238643">
          <w:marLeft w:val="640"/>
          <w:marRight w:val="0"/>
          <w:marTop w:val="0"/>
          <w:marBottom w:val="0"/>
          <w:divBdr>
            <w:top w:val="none" w:sz="0" w:space="0" w:color="auto"/>
            <w:left w:val="none" w:sz="0" w:space="0" w:color="auto"/>
            <w:bottom w:val="none" w:sz="0" w:space="0" w:color="auto"/>
            <w:right w:val="none" w:sz="0" w:space="0" w:color="auto"/>
          </w:divBdr>
        </w:div>
        <w:div w:id="1675912011">
          <w:marLeft w:val="640"/>
          <w:marRight w:val="0"/>
          <w:marTop w:val="0"/>
          <w:marBottom w:val="0"/>
          <w:divBdr>
            <w:top w:val="none" w:sz="0" w:space="0" w:color="auto"/>
            <w:left w:val="none" w:sz="0" w:space="0" w:color="auto"/>
            <w:bottom w:val="none" w:sz="0" w:space="0" w:color="auto"/>
            <w:right w:val="none" w:sz="0" w:space="0" w:color="auto"/>
          </w:divBdr>
        </w:div>
        <w:div w:id="1192382223">
          <w:marLeft w:val="640"/>
          <w:marRight w:val="0"/>
          <w:marTop w:val="0"/>
          <w:marBottom w:val="0"/>
          <w:divBdr>
            <w:top w:val="none" w:sz="0" w:space="0" w:color="auto"/>
            <w:left w:val="none" w:sz="0" w:space="0" w:color="auto"/>
            <w:bottom w:val="none" w:sz="0" w:space="0" w:color="auto"/>
            <w:right w:val="none" w:sz="0" w:space="0" w:color="auto"/>
          </w:divBdr>
        </w:div>
        <w:div w:id="296227508">
          <w:marLeft w:val="640"/>
          <w:marRight w:val="0"/>
          <w:marTop w:val="0"/>
          <w:marBottom w:val="0"/>
          <w:divBdr>
            <w:top w:val="none" w:sz="0" w:space="0" w:color="auto"/>
            <w:left w:val="none" w:sz="0" w:space="0" w:color="auto"/>
            <w:bottom w:val="none" w:sz="0" w:space="0" w:color="auto"/>
            <w:right w:val="none" w:sz="0" w:space="0" w:color="auto"/>
          </w:divBdr>
        </w:div>
        <w:div w:id="234780598">
          <w:marLeft w:val="640"/>
          <w:marRight w:val="0"/>
          <w:marTop w:val="0"/>
          <w:marBottom w:val="0"/>
          <w:divBdr>
            <w:top w:val="none" w:sz="0" w:space="0" w:color="auto"/>
            <w:left w:val="none" w:sz="0" w:space="0" w:color="auto"/>
            <w:bottom w:val="none" w:sz="0" w:space="0" w:color="auto"/>
            <w:right w:val="none" w:sz="0" w:space="0" w:color="auto"/>
          </w:divBdr>
        </w:div>
        <w:div w:id="734398799">
          <w:marLeft w:val="640"/>
          <w:marRight w:val="0"/>
          <w:marTop w:val="0"/>
          <w:marBottom w:val="0"/>
          <w:divBdr>
            <w:top w:val="none" w:sz="0" w:space="0" w:color="auto"/>
            <w:left w:val="none" w:sz="0" w:space="0" w:color="auto"/>
            <w:bottom w:val="none" w:sz="0" w:space="0" w:color="auto"/>
            <w:right w:val="none" w:sz="0" w:space="0" w:color="auto"/>
          </w:divBdr>
        </w:div>
        <w:div w:id="868639951">
          <w:marLeft w:val="640"/>
          <w:marRight w:val="0"/>
          <w:marTop w:val="0"/>
          <w:marBottom w:val="0"/>
          <w:divBdr>
            <w:top w:val="none" w:sz="0" w:space="0" w:color="auto"/>
            <w:left w:val="none" w:sz="0" w:space="0" w:color="auto"/>
            <w:bottom w:val="none" w:sz="0" w:space="0" w:color="auto"/>
            <w:right w:val="none" w:sz="0" w:space="0" w:color="auto"/>
          </w:divBdr>
        </w:div>
        <w:div w:id="2059233810">
          <w:marLeft w:val="640"/>
          <w:marRight w:val="0"/>
          <w:marTop w:val="0"/>
          <w:marBottom w:val="0"/>
          <w:divBdr>
            <w:top w:val="none" w:sz="0" w:space="0" w:color="auto"/>
            <w:left w:val="none" w:sz="0" w:space="0" w:color="auto"/>
            <w:bottom w:val="none" w:sz="0" w:space="0" w:color="auto"/>
            <w:right w:val="none" w:sz="0" w:space="0" w:color="auto"/>
          </w:divBdr>
        </w:div>
        <w:div w:id="1305548266">
          <w:marLeft w:val="640"/>
          <w:marRight w:val="0"/>
          <w:marTop w:val="0"/>
          <w:marBottom w:val="0"/>
          <w:divBdr>
            <w:top w:val="none" w:sz="0" w:space="0" w:color="auto"/>
            <w:left w:val="none" w:sz="0" w:space="0" w:color="auto"/>
            <w:bottom w:val="none" w:sz="0" w:space="0" w:color="auto"/>
            <w:right w:val="none" w:sz="0" w:space="0" w:color="auto"/>
          </w:divBdr>
        </w:div>
        <w:div w:id="1169249551">
          <w:marLeft w:val="640"/>
          <w:marRight w:val="0"/>
          <w:marTop w:val="0"/>
          <w:marBottom w:val="0"/>
          <w:divBdr>
            <w:top w:val="none" w:sz="0" w:space="0" w:color="auto"/>
            <w:left w:val="none" w:sz="0" w:space="0" w:color="auto"/>
            <w:bottom w:val="none" w:sz="0" w:space="0" w:color="auto"/>
            <w:right w:val="none" w:sz="0" w:space="0" w:color="auto"/>
          </w:divBdr>
        </w:div>
        <w:div w:id="855728490">
          <w:marLeft w:val="640"/>
          <w:marRight w:val="0"/>
          <w:marTop w:val="0"/>
          <w:marBottom w:val="0"/>
          <w:divBdr>
            <w:top w:val="none" w:sz="0" w:space="0" w:color="auto"/>
            <w:left w:val="none" w:sz="0" w:space="0" w:color="auto"/>
            <w:bottom w:val="none" w:sz="0" w:space="0" w:color="auto"/>
            <w:right w:val="none" w:sz="0" w:space="0" w:color="auto"/>
          </w:divBdr>
        </w:div>
        <w:div w:id="839538664">
          <w:marLeft w:val="640"/>
          <w:marRight w:val="0"/>
          <w:marTop w:val="0"/>
          <w:marBottom w:val="0"/>
          <w:divBdr>
            <w:top w:val="none" w:sz="0" w:space="0" w:color="auto"/>
            <w:left w:val="none" w:sz="0" w:space="0" w:color="auto"/>
            <w:bottom w:val="none" w:sz="0" w:space="0" w:color="auto"/>
            <w:right w:val="none" w:sz="0" w:space="0" w:color="auto"/>
          </w:divBdr>
        </w:div>
        <w:div w:id="2144882931">
          <w:marLeft w:val="640"/>
          <w:marRight w:val="0"/>
          <w:marTop w:val="0"/>
          <w:marBottom w:val="0"/>
          <w:divBdr>
            <w:top w:val="none" w:sz="0" w:space="0" w:color="auto"/>
            <w:left w:val="none" w:sz="0" w:space="0" w:color="auto"/>
            <w:bottom w:val="none" w:sz="0" w:space="0" w:color="auto"/>
            <w:right w:val="none" w:sz="0" w:space="0" w:color="auto"/>
          </w:divBdr>
        </w:div>
        <w:div w:id="759790494">
          <w:marLeft w:val="640"/>
          <w:marRight w:val="0"/>
          <w:marTop w:val="0"/>
          <w:marBottom w:val="0"/>
          <w:divBdr>
            <w:top w:val="none" w:sz="0" w:space="0" w:color="auto"/>
            <w:left w:val="none" w:sz="0" w:space="0" w:color="auto"/>
            <w:bottom w:val="none" w:sz="0" w:space="0" w:color="auto"/>
            <w:right w:val="none" w:sz="0" w:space="0" w:color="auto"/>
          </w:divBdr>
        </w:div>
        <w:div w:id="208343069">
          <w:marLeft w:val="640"/>
          <w:marRight w:val="0"/>
          <w:marTop w:val="0"/>
          <w:marBottom w:val="0"/>
          <w:divBdr>
            <w:top w:val="none" w:sz="0" w:space="0" w:color="auto"/>
            <w:left w:val="none" w:sz="0" w:space="0" w:color="auto"/>
            <w:bottom w:val="none" w:sz="0" w:space="0" w:color="auto"/>
            <w:right w:val="none" w:sz="0" w:space="0" w:color="auto"/>
          </w:divBdr>
        </w:div>
        <w:div w:id="1128625235">
          <w:marLeft w:val="640"/>
          <w:marRight w:val="0"/>
          <w:marTop w:val="0"/>
          <w:marBottom w:val="0"/>
          <w:divBdr>
            <w:top w:val="none" w:sz="0" w:space="0" w:color="auto"/>
            <w:left w:val="none" w:sz="0" w:space="0" w:color="auto"/>
            <w:bottom w:val="none" w:sz="0" w:space="0" w:color="auto"/>
            <w:right w:val="none" w:sz="0" w:space="0" w:color="auto"/>
          </w:divBdr>
        </w:div>
        <w:div w:id="1338581827">
          <w:marLeft w:val="640"/>
          <w:marRight w:val="0"/>
          <w:marTop w:val="0"/>
          <w:marBottom w:val="0"/>
          <w:divBdr>
            <w:top w:val="none" w:sz="0" w:space="0" w:color="auto"/>
            <w:left w:val="none" w:sz="0" w:space="0" w:color="auto"/>
            <w:bottom w:val="none" w:sz="0" w:space="0" w:color="auto"/>
            <w:right w:val="none" w:sz="0" w:space="0" w:color="auto"/>
          </w:divBdr>
        </w:div>
        <w:div w:id="1404182392">
          <w:marLeft w:val="640"/>
          <w:marRight w:val="0"/>
          <w:marTop w:val="0"/>
          <w:marBottom w:val="0"/>
          <w:divBdr>
            <w:top w:val="none" w:sz="0" w:space="0" w:color="auto"/>
            <w:left w:val="none" w:sz="0" w:space="0" w:color="auto"/>
            <w:bottom w:val="none" w:sz="0" w:space="0" w:color="auto"/>
            <w:right w:val="none" w:sz="0" w:space="0" w:color="auto"/>
          </w:divBdr>
        </w:div>
      </w:divsChild>
    </w:div>
    <w:div w:id="1617180009">
      <w:bodyDiv w:val="1"/>
      <w:marLeft w:val="0"/>
      <w:marRight w:val="0"/>
      <w:marTop w:val="0"/>
      <w:marBottom w:val="0"/>
      <w:divBdr>
        <w:top w:val="none" w:sz="0" w:space="0" w:color="auto"/>
        <w:left w:val="none" w:sz="0" w:space="0" w:color="auto"/>
        <w:bottom w:val="none" w:sz="0" w:space="0" w:color="auto"/>
        <w:right w:val="none" w:sz="0" w:space="0" w:color="auto"/>
      </w:divBdr>
      <w:divsChild>
        <w:div w:id="1521553958">
          <w:marLeft w:val="640"/>
          <w:marRight w:val="0"/>
          <w:marTop w:val="0"/>
          <w:marBottom w:val="0"/>
          <w:divBdr>
            <w:top w:val="none" w:sz="0" w:space="0" w:color="auto"/>
            <w:left w:val="none" w:sz="0" w:space="0" w:color="auto"/>
            <w:bottom w:val="none" w:sz="0" w:space="0" w:color="auto"/>
            <w:right w:val="none" w:sz="0" w:space="0" w:color="auto"/>
          </w:divBdr>
        </w:div>
        <w:div w:id="1320302043">
          <w:marLeft w:val="640"/>
          <w:marRight w:val="0"/>
          <w:marTop w:val="0"/>
          <w:marBottom w:val="0"/>
          <w:divBdr>
            <w:top w:val="none" w:sz="0" w:space="0" w:color="auto"/>
            <w:left w:val="none" w:sz="0" w:space="0" w:color="auto"/>
            <w:bottom w:val="none" w:sz="0" w:space="0" w:color="auto"/>
            <w:right w:val="none" w:sz="0" w:space="0" w:color="auto"/>
          </w:divBdr>
        </w:div>
        <w:div w:id="447310977">
          <w:marLeft w:val="640"/>
          <w:marRight w:val="0"/>
          <w:marTop w:val="0"/>
          <w:marBottom w:val="0"/>
          <w:divBdr>
            <w:top w:val="none" w:sz="0" w:space="0" w:color="auto"/>
            <w:left w:val="none" w:sz="0" w:space="0" w:color="auto"/>
            <w:bottom w:val="none" w:sz="0" w:space="0" w:color="auto"/>
            <w:right w:val="none" w:sz="0" w:space="0" w:color="auto"/>
          </w:divBdr>
        </w:div>
        <w:div w:id="735858049">
          <w:marLeft w:val="640"/>
          <w:marRight w:val="0"/>
          <w:marTop w:val="0"/>
          <w:marBottom w:val="0"/>
          <w:divBdr>
            <w:top w:val="none" w:sz="0" w:space="0" w:color="auto"/>
            <w:left w:val="none" w:sz="0" w:space="0" w:color="auto"/>
            <w:bottom w:val="none" w:sz="0" w:space="0" w:color="auto"/>
            <w:right w:val="none" w:sz="0" w:space="0" w:color="auto"/>
          </w:divBdr>
        </w:div>
        <w:div w:id="2026008357">
          <w:marLeft w:val="640"/>
          <w:marRight w:val="0"/>
          <w:marTop w:val="0"/>
          <w:marBottom w:val="0"/>
          <w:divBdr>
            <w:top w:val="none" w:sz="0" w:space="0" w:color="auto"/>
            <w:left w:val="none" w:sz="0" w:space="0" w:color="auto"/>
            <w:bottom w:val="none" w:sz="0" w:space="0" w:color="auto"/>
            <w:right w:val="none" w:sz="0" w:space="0" w:color="auto"/>
          </w:divBdr>
        </w:div>
        <w:div w:id="359623648">
          <w:marLeft w:val="640"/>
          <w:marRight w:val="0"/>
          <w:marTop w:val="0"/>
          <w:marBottom w:val="0"/>
          <w:divBdr>
            <w:top w:val="none" w:sz="0" w:space="0" w:color="auto"/>
            <w:left w:val="none" w:sz="0" w:space="0" w:color="auto"/>
            <w:bottom w:val="none" w:sz="0" w:space="0" w:color="auto"/>
            <w:right w:val="none" w:sz="0" w:space="0" w:color="auto"/>
          </w:divBdr>
        </w:div>
        <w:div w:id="327639516">
          <w:marLeft w:val="640"/>
          <w:marRight w:val="0"/>
          <w:marTop w:val="0"/>
          <w:marBottom w:val="0"/>
          <w:divBdr>
            <w:top w:val="none" w:sz="0" w:space="0" w:color="auto"/>
            <w:left w:val="none" w:sz="0" w:space="0" w:color="auto"/>
            <w:bottom w:val="none" w:sz="0" w:space="0" w:color="auto"/>
            <w:right w:val="none" w:sz="0" w:space="0" w:color="auto"/>
          </w:divBdr>
        </w:div>
        <w:div w:id="1740321133">
          <w:marLeft w:val="640"/>
          <w:marRight w:val="0"/>
          <w:marTop w:val="0"/>
          <w:marBottom w:val="0"/>
          <w:divBdr>
            <w:top w:val="none" w:sz="0" w:space="0" w:color="auto"/>
            <w:left w:val="none" w:sz="0" w:space="0" w:color="auto"/>
            <w:bottom w:val="none" w:sz="0" w:space="0" w:color="auto"/>
            <w:right w:val="none" w:sz="0" w:space="0" w:color="auto"/>
          </w:divBdr>
        </w:div>
        <w:div w:id="744572333">
          <w:marLeft w:val="640"/>
          <w:marRight w:val="0"/>
          <w:marTop w:val="0"/>
          <w:marBottom w:val="0"/>
          <w:divBdr>
            <w:top w:val="none" w:sz="0" w:space="0" w:color="auto"/>
            <w:left w:val="none" w:sz="0" w:space="0" w:color="auto"/>
            <w:bottom w:val="none" w:sz="0" w:space="0" w:color="auto"/>
            <w:right w:val="none" w:sz="0" w:space="0" w:color="auto"/>
          </w:divBdr>
        </w:div>
        <w:div w:id="695152764">
          <w:marLeft w:val="640"/>
          <w:marRight w:val="0"/>
          <w:marTop w:val="0"/>
          <w:marBottom w:val="0"/>
          <w:divBdr>
            <w:top w:val="none" w:sz="0" w:space="0" w:color="auto"/>
            <w:left w:val="none" w:sz="0" w:space="0" w:color="auto"/>
            <w:bottom w:val="none" w:sz="0" w:space="0" w:color="auto"/>
            <w:right w:val="none" w:sz="0" w:space="0" w:color="auto"/>
          </w:divBdr>
        </w:div>
        <w:div w:id="194126110">
          <w:marLeft w:val="640"/>
          <w:marRight w:val="0"/>
          <w:marTop w:val="0"/>
          <w:marBottom w:val="0"/>
          <w:divBdr>
            <w:top w:val="none" w:sz="0" w:space="0" w:color="auto"/>
            <w:left w:val="none" w:sz="0" w:space="0" w:color="auto"/>
            <w:bottom w:val="none" w:sz="0" w:space="0" w:color="auto"/>
            <w:right w:val="none" w:sz="0" w:space="0" w:color="auto"/>
          </w:divBdr>
        </w:div>
        <w:div w:id="2134981016">
          <w:marLeft w:val="640"/>
          <w:marRight w:val="0"/>
          <w:marTop w:val="0"/>
          <w:marBottom w:val="0"/>
          <w:divBdr>
            <w:top w:val="none" w:sz="0" w:space="0" w:color="auto"/>
            <w:left w:val="none" w:sz="0" w:space="0" w:color="auto"/>
            <w:bottom w:val="none" w:sz="0" w:space="0" w:color="auto"/>
            <w:right w:val="none" w:sz="0" w:space="0" w:color="auto"/>
          </w:divBdr>
        </w:div>
        <w:div w:id="286930326">
          <w:marLeft w:val="640"/>
          <w:marRight w:val="0"/>
          <w:marTop w:val="0"/>
          <w:marBottom w:val="0"/>
          <w:divBdr>
            <w:top w:val="none" w:sz="0" w:space="0" w:color="auto"/>
            <w:left w:val="none" w:sz="0" w:space="0" w:color="auto"/>
            <w:bottom w:val="none" w:sz="0" w:space="0" w:color="auto"/>
            <w:right w:val="none" w:sz="0" w:space="0" w:color="auto"/>
          </w:divBdr>
        </w:div>
        <w:div w:id="1674256028">
          <w:marLeft w:val="640"/>
          <w:marRight w:val="0"/>
          <w:marTop w:val="0"/>
          <w:marBottom w:val="0"/>
          <w:divBdr>
            <w:top w:val="none" w:sz="0" w:space="0" w:color="auto"/>
            <w:left w:val="none" w:sz="0" w:space="0" w:color="auto"/>
            <w:bottom w:val="none" w:sz="0" w:space="0" w:color="auto"/>
            <w:right w:val="none" w:sz="0" w:space="0" w:color="auto"/>
          </w:divBdr>
        </w:div>
        <w:div w:id="1678385027">
          <w:marLeft w:val="640"/>
          <w:marRight w:val="0"/>
          <w:marTop w:val="0"/>
          <w:marBottom w:val="0"/>
          <w:divBdr>
            <w:top w:val="none" w:sz="0" w:space="0" w:color="auto"/>
            <w:left w:val="none" w:sz="0" w:space="0" w:color="auto"/>
            <w:bottom w:val="none" w:sz="0" w:space="0" w:color="auto"/>
            <w:right w:val="none" w:sz="0" w:space="0" w:color="auto"/>
          </w:divBdr>
        </w:div>
        <w:div w:id="91049120">
          <w:marLeft w:val="640"/>
          <w:marRight w:val="0"/>
          <w:marTop w:val="0"/>
          <w:marBottom w:val="0"/>
          <w:divBdr>
            <w:top w:val="none" w:sz="0" w:space="0" w:color="auto"/>
            <w:left w:val="none" w:sz="0" w:space="0" w:color="auto"/>
            <w:bottom w:val="none" w:sz="0" w:space="0" w:color="auto"/>
            <w:right w:val="none" w:sz="0" w:space="0" w:color="auto"/>
          </w:divBdr>
        </w:div>
        <w:div w:id="773482876">
          <w:marLeft w:val="640"/>
          <w:marRight w:val="0"/>
          <w:marTop w:val="0"/>
          <w:marBottom w:val="0"/>
          <w:divBdr>
            <w:top w:val="none" w:sz="0" w:space="0" w:color="auto"/>
            <w:left w:val="none" w:sz="0" w:space="0" w:color="auto"/>
            <w:bottom w:val="none" w:sz="0" w:space="0" w:color="auto"/>
            <w:right w:val="none" w:sz="0" w:space="0" w:color="auto"/>
          </w:divBdr>
        </w:div>
        <w:div w:id="1702582969">
          <w:marLeft w:val="640"/>
          <w:marRight w:val="0"/>
          <w:marTop w:val="0"/>
          <w:marBottom w:val="0"/>
          <w:divBdr>
            <w:top w:val="none" w:sz="0" w:space="0" w:color="auto"/>
            <w:left w:val="none" w:sz="0" w:space="0" w:color="auto"/>
            <w:bottom w:val="none" w:sz="0" w:space="0" w:color="auto"/>
            <w:right w:val="none" w:sz="0" w:space="0" w:color="auto"/>
          </w:divBdr>
        </w:div>
        <w:div w:id="7996138">
          <w:marLeft w:val="640"/>
          <w:marRight w:val="0"/>
          <w:marTop w:val="0"/>
          <w:marBottom w:val="0"/>
          <w:divBdr>
            <w:top w:val="none" w:sz="0" w:space="0" w:color="auto"/>
            <w:left w:val="none" w:sz="0" w:space="0" w:color="auto"/>
            <w:bottom w:val="none" w:sz="0" w:space="0" w:color="auto"/>
            <w:right w:val="none" w:sz="0" w:space="0" w:color="auto"/>
          </w:divBdr>
        </w:div>
        <w:div w:id="1658651165">
          <w:marLeft w:val="640"/>
          <w:marRight w:val="0"/>
          <w:marTop w:val="0"/>
          <w:marBottom w:val="0"/>
          <w:divBdr>
            <w:top w:val="none" w:sz="0" w:space="0" w:color="auto"/>
            <w:left w:val="none" w:sz="0" w:space="0" w:color="auto"/>
            <w:bottom w:val="none" w:sz="0" w:space="0" w:color="auto"/>
            <w:right w:val="none" w:sz="0" w:space="0" w:color="auto"/>
          </w:divBdr>
        </w:div>
        <w:div w:id="389886975">
          <w:marLeft w:val="640"/>
          <w:marRight w:val="0"/>
          <w:marTop w:val="0"/>
          <w:marBottom w:val="0"/>
          <w:divBdr>
            <w:top w:val="none" w:sz="0" w:space="0" w:color="auto"/>
            <w:left w:val="none" w:sz="0" w:space="0" w:color="auto"/>
            <w:bottom w:val="none" w:sz="0" w:space="0" w:color="auto"/>
            <w:right w:val="none" w:sz="0" w:space="0" w:color="auto"/>
          </w:divBdr>
        </w:div>
        <w:div w:id="1164201914">
          <w:marLeft w:val="640"/>
          <w:marRight w:val="0"/>
          <w:marTop w:val="0"/>
          <w:marBottom w:val="0"/>
          <w:divBdr>
            <w:top w:val="none" w:sz="0" w:space="0" w:color="auto"/>
            <w:left w:val="none" w:sz="0" w:space="0" w:color="auto"/>
            <w:bottom w:val="none" w:sz="0" w:space="0" w:color="auto"/>
            <w:right w:val="none" w:sz="0" w:space="0" w:color="auto"/>
          </w:divBdr>
        </w:div>
        <w:div w:id="932321098">
          <w:marLeft w:val="640"/>
          <w:marRight w:val="0"/>
          <w:marTop w:val="0"/>
          <w:marBottom w:val="0"/>
          <w:divBdr>
            <w:top w:val="none" w:sz="0" w:space="0" w:color="auto"/>
            <w:left w:val="none" w:sz="0" w:space="0" w:color="auto"/>
            <w:bottom w:val="none" w:sz="0" w:space="0" w:color="auto"/>
            <w:right w:val="none" w:sz="0" w:space="0" w:color="auto"/>
          </w:divBdr>
        </w:div>
        <w:div w:id="90904892">
          <w:marLeft w:val="640"/>
          <w:marRight w:val="0"/>
          <w:marTop w:val="0"/>
          <w:marBottom w:val="0"/>
          <w:divBdr>
            <w:top w:val="none" w:sz="0" w:space="0" w:color="auto"/>
            <w:left w:val="none" w:sz="0" w:space="0" w:color="auto"/>
            <w:bottom w:val="none" w:sz="0" w:space="0" w:color="auto"/>
            <w:right w:val="none" w:sz="0" w:space="0" w:color="auto"/>
          </w:divBdr>
        </w:div>
        <w:div w:id="314922227">
          <w:marLeft w:val="640"/>
          <w:marRight w:val="0"/>
          <w:marTop w:val="0"/>
          <w:marBottom w:val="0"/>
          <w:divBdr>
            <w:top w:val="none" w:sz="0" w:space="0" w:color="auto"/>
            <w:left w:val="none" w:sz="0" w:space="0" w:color="auto"/>
            <w:bottom w:val="none" w:sz="0" w:space="0" w:color="auto"/>
            <w:right w:val="none" w:sz="0" w:space="0" w:color="auto"/>
          </w:divBdr>
        </w:div>
        <w:div w:id="515464530">
          <w:marLeft w:val="640"/>
          <w:marRight w:val="0"/>
          <w:marTop w:val="0"/>
          <w:marBottom w:val="0"/>
          <w:divBdr>
            <w:top w:val="none" w:sz="0" w:space="0" w:color="auto"/>
            <w:left w:val="none" w:sz="0" w:space="0" w:color="auto"/>
            <w:bottom w:val="none" w:sz="0" w:space="0" w:color="auto"/>
            <w:right w:val="none" w:sz="0" w:space="0" w:color="auto"/>
          </w:divBdr>
        </w:div>
        <w:div w:id="613949754">
          <w:marLeft w:val="640"/>
          <w:marRight w:val="0"/>
          <w:marTop w:val="0"/>
          <w:marBottom w:val="0"/>
          <w:divBdr>
            <w:top w:val="none" w:sz="0" w:space="0" w:color="auto"/>
            <w:left w:val="none" w:sz="0" w:space="0" w:color="auto"/>
            <w:bottom w:val="none" w:sz="0" w:space="0" w:color="auto"/>
            <w:right w:val="none" w:sz="0" w:space="0" w:color="auto"/>
          </w:divBdr>
        </w:div>
        <w:div w:id="1137340244">
          <w:marLeft w:val="640"/>
          <w:marRight w:val="0"/>
          <w:marTop w:val="0"/>
          <w:marBottom w:val="0"/>
          <w:divBdr>
            <w:top w:val="none" w:sz="0" w:space="0" w:color="auto"/>
            <w:left w:val="none" w:sz="0" w:space="0" w:color="auto"/>
            <w:bottom w:val="none" w:sz="0" w:space="0" w:color="auto"/>
            <w:right w:val="none" w:sz="0" w:space="0" w:color="auto"/>
          </w:divBdr>
        </w:div>
        <w:div w:id="450975412">
          <w:marLeft w:val="640"/>
          <w:marRight w:val="0"/>
          <w:marTop w:val="0"/>
          <w:marBottom w:val="0"/>
          <w:divBdr>
            <w:top w:val="none" w:sz="0" w:space="0" w:color="auto"/>
            <w:left w:val="none" w:sz="0" w:space="0" w:color="auto"/>
            <w:bottom w:val="none" w:sz="0" w:space="0" w:color="auto"/>
            <w:right w:val="none" w:sz="0" w:space="0" w:color="auto"/>
          </w:divBdr>
        </w:div>
        <w:div w:id="1493721681">
          <w:marLeft w:val="640"/>
          <w:marRight w:val="0"/>
          <w:marTop w:val="0"/>
          <w:marBottom w:val="0"/>
          <w:divBdr>
            <w:top w:val="none" w:sz="0" w:space="0" w:color="auto"/>
            <w:left w:val="none" w:sz="0" w:space="0" w:color="auto"/>
            <w:bottom w:val="none" w:sz="0" w:space="0" w:color="auto"/>
            <w:right w:val="none" w:sz="0" w:space="0" w:color="auto"/>
          </w:divBdr>
        </w:div>
        <w:div w:id="1730952452">
          <w:marLeft w:val="640"/>
          <w:marRight w:val="0"/>
          <w:marTop w:val="0"/>
          <w:marBottom w:val="0"/>
          <w:divBdr>
            <w:top w:val="none" w:sz="0" w:space="0" w:color="auto"/>
            <w:left w:val="none" w:sz="0" w:space="0" w:color="auto"/>
            <w:bottom w:val="none" w:sz="0" w:space="0" w:color="auto"/>
            <w:right w:val="none" w:sz="0" w:space="0" w:color="auto"/>
          </w:divBdr>
        </w:div>
        <w:div w:id="1664973004">
          <w:marLeft w:val="640"/>
          <w:marRight w:val="0"/>
          <w:marTop w:val="0"/>
          <w:marBottom w:val="0"/>
          <w:divBdr>
            <w:top w:val="none" w:sz="0" w:space="0" w:color="auto"/>
            <w:left w:val="none" w:sz="0" w:space="0" w:color="auto"/>
            <w:bottom w:val="none" w:sz="0" w:space="0" w:color="auto"/>
            <w:right w:val="none" w:sz="0" w:space="0" w:color="auto"/>
          </w:divBdr>
        </w:div>
        <w:div w:id="1630698989">
          <w:marLeft w:val="640"/>
          <w:marRight w:val="0"/>
          <w:marTop w:val="0"/>
          <w:marBottom w:val="0"/>
          <w:divBdr>
            <w:top w:val="none" w:sz="0" w:space="0" w:color="auto"/>
            <w:left w:val="none" w:sz="0" w:space="0" w:color="auto"/>
            <w:bottom w:val="none" w:sz="0" w:space="0" w:color="auto"/>
            <w:right w:val="none" w:sz="0" w:space="0" w:color="auto"/>
          </w:divBdr>
        </w:div>
        <w:div w:id="769547531">
          <w:marLeft w:val="640"/>
          <w:marRight w:val="0"/>
          <w:marTop w:val="0"/>
          <w:marBottom w:val="0"/>
          <w:divBdr>
            <w:top w:val="none" w:sz="0" w:space="0" w:color="auto"/>
            <w:left w:val="none" w:sz="0" w:space="0" w:color="auto"/>
            <w:bottom w:val="none" w:sz="0" w:space="0" w:color="auto"/>
            <w:right w:val="none" w:sz="0" w:space="0" w:color="auto"/>
          </w:divBdr>
        </w:div>
        <w:div w:id="99448176">
          <w:marLeft w:val="640"/>
          <w:marRight w:val="0"/>
          <w:marTop w:val="0"/>
          <w:marBottom w:val="0"/>
          <w:divBdr>
            <w:top w:val="none" w:sz="0" w:space="0" w:color="auto"/>
            <w:left w:val="none" w:sz="0" w:space="0" w:color="auto"/>
            <w:bottom w:val="none" w:sz="0" w:space="0" w:color="auto"/>
            <w:right w:val="none" w:sz="0" w:space="0" w:color="auto"/>
          </w:divBdr>
        </w:div>
        <w:div w:id="1641767667">
          <w:marLeft w:val="640"/>
          <w:marRight w:val="0"/>
          <w:marTop w:val="0"/>
          <w:marBottom w:val="0"/>
          <w:divBdr>
            <w:top w:val="none" w:sz="0" w:space="0" w:color="auto"/>
            <w:left w:val="none" w:sz="0" w:space="0" w:color="auto"/>
            <w:bottom w:val="none" w:sz="0" w:space="0" w:color="auto"/>
            <w:right w:val="none" w:sz="0" w:space="0" w:color="auto"/>
          </w:divBdr>
        </w:div>
        <w:div w:id="649557983">
          <w:marLeft w:val="640"/>
          <w:marRight w:val="0"/>
          <w:marTop w:val="0"/>
          <w:marBottom w:val="0"/>
          <w:divBdr>
            <w:top w:val="none" w:sz="0" w:space="0" w:color="auto"/>
            <w:left w:val="none" w:sz="0" w:space="0" w:color="auto"/>
            <w:bottom w:val="none" w:sz="0" w:space="0" w:color="auto"/>
            <w:right w:val="none" w:sz="0" w:space="0" w:color="auto"/>
          </w:divBdr>
        </w:div>
        <w:div w:id="1307587546">
          <w:marLeft w:val="640"/>
          <w:marRight w:val="0"/>
          <w:marTop w:val="0"/>
          <w:marBottom w:val="0"/>
          <w:divBdr>
            <w:top w:val="none" w:sz="0" w:space="0" w:color="auto"/>
            <w:left w:val="none" w:sz="0" w:space="0" w:color="auto"/>
            <w:bottom w:val="none" w:sz="0" w:space="0" w:color="auto"/>
            <w:right w:val="none" w:sz="0" w:space="0" w:color="auto"/>
          </w:divBdr>
        </w:div>
        <w:div w:id="1154446252">
          <w:marLeft w:val="640"/>
          <w:marRight w:val="0"/>
          <w:marTop w:val="0"/>
          <w:marBottom w:val="0"/>
          <w:divBdr>
            <w:top w:val="none" w:sz="0" w:space="0" w:color="auto"/>
            <w:left w:val="none" w:sz="0" w:space="0" w:color="auto"/>
            <w:bottom w:val="none" w:sz="0" w:space="0" w:color="auto"/>
            <w:right w:val="none" w:sz="0" w:space="0" w:color="auto"/>
          </w:divBdr>
        </w:div>
        <w:div w:id="663357291">
          <w:marLeft w:val="640"/>
          <w:marRight w:val="0"/>
          <w:marTop w:val="0"/>
          <w:marBottom w:val="0"/>
          <w:divBdr>
            <w:top w:val="none" w:sz="0" w:space="0" w:color="auto"/>
            <w:left w:val="none" w:sz="0" w:space="0" w:color="auto"/>
            <w:bottom w:val="none" w:sz="0" w:space="0" w:color="auto"/>
            <w:right w:val="none" w:sz="0" w:space="0" w:color="auto"/>
          </w:divBdr>
        </w:div>
        <w:div w:id="305399581">
          <w:marLeft w:val="640"/>
          <w:marRight w:val="0"/>
          <w:marTop w:val="0"/>
          <w:marBottom w:val="0"/>
          <w:divBdr>
            <w:top w:val="none" w:sz="0" w:space="0" w:color="auto"/>
            <w:left w:val="none" w:sz="0" w:space="0" w:color="auto"/>
            <w:bottom w:val="none" w:sz="0" w:space="0" w:color="auto"/>
            <w:right w:val="none" w:sz="0" w:space="0" w:color="auto"/>
          </w:divBdr>
        </w:div>
      </w:divsChild>
    </w:div>
    <w:div w:id="1618757900">
      <w:bodyDiv w:val="1"/>
      <w:marLeft w:val="0"/>
      <w:marRight w:val="0"/>
      <w:marTop w:val="0"/>
      <w:marBottom w:val="0"/>
      <w:divBdr>
        <w:top w:val="none" w:sz="0" w:space="0" w:color="auto"/>
        <w:left w:val="none" w:sz="0" w:space="0" w:color="auto"/>
        <w:bottom w:val="none" w:sz="0" w:space="0" w:color="auto"/>
        <w:right w:val="none" w:sz="0" w:space="0" w:color="auto"/>
      </w:divBdr>
      <w:divsChild>
        <w:div w:id="2003966561">
          <w:marLeft w:val="640"/>
          <w:marRight w:val="0"/>
          <w:marTop w:val="0"/>
          <w:marBottom w:val="0"/>
          <w:divBdr>
            <w:top w:val="none" w:sz="0" w:space="0" w:color="auto"/>
            <w:left w:val="none" w:sz="0" w:space="0" w:color="auto"/>
            <w:bottom w:val="none" w:sz="0" w:space="0" w:color="auto"/>
            <w:right w:val="none" w:sz="0" w:space="0" w:color="auto"/>
          </w:divBdr>
        </w:div>
        <w:div w:id="243299651">
          <w:marLeft w:val="640"/>
          <w:marRight w:val="0"/>
          <w:marTop w:val="0"/>
          <w:marBottom w:val="0"/>
          <w:divBdr>
            <w:top w:val="none" w:sz="0" w:space="0" w:color="auto"/>
            <w:left w:val="none" w:sz="0" w:space="0" w:color="auto"/>
            <w:bottom w:val="none" w:sz="0" w:space="0" w:color="auto"/>
            <w:right w:val="none" w:sz="0" w:space="0" w:color="auto"/>
          </w:divBdr>
        </w:div>
        <w:div w:id="979185740">
          <w:marLeft w:val="640"/>
          <w:marRight w:val="0"/>
          <w:marTop w:val="0"/>
          <w:marBottom w:val="0"/>
          <w:divBdr>
            <w:top w:val="none" w:sz="0" w:space="0" w:color="auto"/>
            <w:left w:val="none" w:sz="0" w:space="0" w:color="auto"/>
            <w:bottom w:val="none" w:sz="0" w:space="0" w:color="auto"/>
            <w:right w:val="none" w:sz="0" w:space="0" w:color="auto"/>
          </w:divBdr>
        </w:div>
        <w:div w:id="1678582342">
          <w:marLeft w:val="640"/>
          <w:marRight w:val="0"/>
          <w:marTop w:val="0"/>
          <w:marBottom w:val="0"/>
          <w:divBdr>
            <w:top w:val="none" w:sz="0" w:space="0" w:color="auto"/>
            <w:left w:val="none" w:sz="0" w:space="0" w:color="auto"/>
            <w:bottom w:val="none" w:sz="0" w:space="0" w:color="auto"/>
            <w:right w:val="none" w:sz="0" w:space="0" w:color="auto"/>
          </w:divBdr>
        </w:div>
        <w:div w:id="1688478532">
          <w:marLeft w:val="640"/>
          <w:marRight w:val="0"/>
          <w:marTop w:val="0"/>
          <w:marBottom w:val="0"/>
          <w:divBdr>
            <w:top w:val="none" w:sz="0" w:space="0" w:color="auto"/>
            <w:left w:val="none" w:sz="0" w:space="0" w:color="auto"/>
            <w:bottom w:val="none" w:sz="0" w:space="0" w:color="auto"/>
            <w:right w:val="none" w:sz="0" w:space="0" w:color="auto"/>
          </w:divBdr>
        </w:div>
        <w:div w:id="188375005">
          <w:marLeft w:val="640"/>
          <w:marRight w:val="0"/>
          <w:marTop w:val="0"/>
          <w:marBottom w:val="0"/>
          <w:divBdr>
            <w:top w:val="none" w:sz="0" w:space="0" w:color="auto"/>
            <w:left w:val="none" w:sz="0" w:space="0" w:color="auto"/>
            <w:bottom w:val="none" w:sz="0" w:space="0" w:color="auto"/>
            <w:right w:val="none" w:sz="0" w:space="0" w:color="auto"/>
          </w:divBdr>
        </w:div>
        <w:div w:id="1411734193">
          <w:marLeft w:val="640"/>
          <w:marRight w:val="0"/>
          <w:marTop w:val="0"/>
          <w:marBottom w:val="0"/>
          <w:divBdr>
            <w:top w:val="none" w:sz="0" w:space="0" w:color="auto"/>
            <w:left w:val="none" w:sz="0" w:space="0" w:color="auto"/>
            <w:bottom w:val="none" w:sz="0" w:space="0" w:color="auto"/>
            <w:right w:val="none" w:sz="0" w:space="0" w:color="auto"/>
          </w:divBdr>
        </w:div>
        <w:div w:id="1319770990">
          <w:marLeft w:val="640"/>
          <w:marRight w:val="0"/>
          <w:marTop w:val="0"/>
          <w:marBottom w:val="0"/>
          <w:divBdr>
            <w:top w:val="none" w:sz="0" w:space="0" w:color="auto"/>
            <w:left w:val="none" w:sz="0" w:space="0" w:color="auto"/>
            <w:bottom w:val="none" w:sz="0" w:space="0" w:color="auto"/>
            <w:right w:val="none" w:sz="0" w:space="0" w:color="auto"/>
          </w:divBdr>
        </w:div>
        <w:div w:id="1547176860">
          <w:marLeft w:val="640"/>
          <w:marRight w:val="0"/>
          <w:marTop w:val="0"/>
          <w:marBottom w:val="0"/>
          <w:divBdr>
            <w:top w:val="none" w:sz="0" w:space="0" w:color="auto"/>
            <w:left w:val="none" w:sz="0" w:space="0" w:color="auto"/>
            <w:bottom w:val="none" w:sz="0" w:space="0" w:color="auto"/>
            <w:right w:val="none" w:sz="0" w:space="0" w:color="auto"/>
          </w:divBdr>
        </w:div>
        <w:div w:id="1485388826">
          <w:marLeft w:val="640"/>
          <w:marRight w:val="0"/>
          <w:marTop w:val="0"/>
          <w:marBottom w:val="0"/>
          <w:divBdr>
            <w:top w:val="none" w:sz="0" w:space="0" w:color="auto"/>
            <w:left w:val="none" w:sz="0" w:space="0" w:color="auto"/>
            <w:bottom w:val="none" w:sz="0" w:space="0" w:color="auto"/>
            <w:right w:val="none" w:sz="0" w:space="0" w:color="auto"/>
          </w:divBdr>
        </w:div>
        <w:div w:id="1059062429">
          <w:marLeft w:val="640"/>
          <w:marRight w:val="0"/>
          <w:marTop w:val="0"/>
          <w:marBottom w:val="0"/>
          <w:divBdr>
            <w:top w:val="none" w:sz="0" w:space="0" w:color="auto"/>
            <w:left w:val="none" w:sz="0" w:space="0" w:color="auto"/>
            <w:bottom w:val="none" w:sz="0" w:space="0" w:color="auto"/>
            <w:right w:val="none" w:sz="0" w:space="0" w:color="auto"/>
          </w:divBdr>
        </w:div>
        <w:div w:id="1228416295">
          <w:marLeft w:val="640"/>
          <w:marRight w:val="0"/>
          <w:marTop w:val="0"/>
          <w:marBottom w:val="0"/>
          <w:divBdr>
            <w:top w:val="none" w:sz="0" w:space="0" w:color="auto"/>
            <w:left w:val="none" w:sz="0" w:space="0" w:color="auto"/>
            <w:bottom w:val="none" w:sz="0" w:space="0" w:color="auto"/>
            <w:right w:val="none" w:sz="0" w:space="0" w:color="auto"/>
          </w:divBdr>
        </w:div>
        <w:div w:id="1566450438">
          <w:marLeft w:val="640"/>
          <w:marRight w:val="0"/>
          <w:marTop w:val="0"/>
          <w:marBottom w:val="0"/>
          <w:divBdr>
            <w:top w:val="none" w:sz="0" w:space="0" w:color="auto"/>
            <w:left w:val="none" w:sz="0" w:space="0" w:color="auto"/>
            <w:bottom w:val="none" w:sz="0" w:space="0" w:color="auto"/>
            <w:right w:val="none" w:sz="0" w:space="0" w:color="auto"/>
          </w:divBdr>
        </w:div>
        <w:div w:id="732239758">
          <w:marLeft w:val="640"/>
          <w:marRight w:val="0"/>
          <w:marTop w:val="0"/>
          <w:marBottom w:val="0"/>
          <w:divBdr>
            <w:top w:val="none" w:sz="0" w:space="0" w:color="auto"/>
            <w:left w:val="none" w:sz="0" w:space="0" w:color="auto"/>
            <w:bottom w:val="none" w:sz="0" w:space="0" w:color="auto"/>
            <w:right w:val="none" w:sz="0" w:space="0" w:color="auto"/>
          </w:divBdr>
        </w:div>
        <w:div w:id="660698807">
          <w:marLeft w:val="640"/>
          <w:marRight w:val="0"/>
          <w:marTop w:val="0"/>
          <w:marBottom w:val="0"/>
          <w:divBdr>
            <w:top w:val="none" w:sz="0" w:space="0" w:color="auto"/>
            <w:left w:val="none" w:sz="0" w:space="0" w:color="auto"/>
            <w:bottom w:val="none" w:sz="0" w:space="0" w:color="auto"/>
            <w:right w:val="none" w:sz="0" w:space="0" w:color="auto"/>
          </w:divBdr>
        </w:div>
        <w:div w:id="2063945452">
          <w:marLeft w:val="640"/>
          <w:marRight w:val="0"/>
          <w:marTop w:val="0"/>
          <w:marBottom w:val="0"/>
          <w:divBdr>
            <w:top w:val="none" w:sz="0" w:space="0" w:color="auto"/>
            <w:left w:val="none" w:sz="0" w:space="0" w:color="auto"/>
            <w:bottom w:val="none" w:sz="0" w:space="0" w:color="auto"/>
            <w:right w:val="none" w:sz="0" w:space="0" w:color="auto"/>
          </w:divBdr>
        </w:div>
        <w:div w:id="1679582381">
          <w:marLeft w:val="640"/>
          <w:marRight w:val="0"/>
          <w:marTop w:val="0"/>
          <w:marBottom w:val="0"/>
          <w:divBdr>
            <w:top w:val="none" w:sz="0" w:space="0" w:color="auto"/>
            <w:left w:val="none" w:sz="0" w:space="0" w:color="auto"/>
            <w:bottom w:val="none" w:sz="0" w:space="0" w:color="auto"/>
            <w:right w:val="none" w:sz="0" w:space="0" w:color="auto"/>
          </w:divBdr>
        </w:div>
        <w:div w:id="1618756032">
          <w:marLeft w:val="640"/>
          <w:marRight w:val="0"/>
          <w:marTop w:val="0"/>
          <w:marBottom w:val="0"/>
          <w:divBdr>
            <w:top w:val="none" w:sz="0" w:space="0" w:color="auto"/>
            <w:left w:val="none" w:sz="0" w:space="0" w:color="auto"/>
            <w:bottom w:val="none" w:sz="0" w:space="0" w:color="auto"/>
            <w:right w:val="none" w:sz="0" w:space="0" w:color="auto"/>
          </w:divBdr>
        </w:div>
        <w:div w:id="1827668683">
          <w:marLeft w:val="640"/>
          <w:marRight w:val="0"/>
          <w:marTop w:val="0"/>
          <w:marBottom w:val="0"/>
          <w:divBdr>
            <w:top w:val="none" w:sz="0" w:space="0" w:color="auto"/>
            <w:left w:val="none" w:sz="0" w:space="0" w:color="auto"/>
            <w:bottom w:val="none" w:sz="0" w:space="0" w:color="auto"/>
            <w:right w:val="none" w:sz="0" w:space="0" w:color="auto"/>
          </w:divBdr>
        </w:div>
        <w:div w:id="842665275">
          <w:marLeft w:val="640"/>
          <w:marRight w:val="0"/>
          <w:marTop w:val="0"/>
          <w:marBottom w:val="0"/>
          <w:divBdr>
            <w:top w:val="none" w:sz="0" w:space="0" w:color="auto"/>
            <w:left w:val="none" w:sz="0" w:space="0" w:color="auto"/>
            <w:bottom w:val="none" w:sz="0" w:space="0" w:color="auto"/>
            <w:right w:val="none" w:sz="0" w:space="0" w:color="auto"/>
          </w:divBdr>
        </w:div>
        <w:div w:id="430711372">
          <w:marLeft w:val="640"/>
          <w:marRight w:val="0"/>
          <w:marTop w:val="0"/>
          <w:marBottom w:val="0"/>
          <w:divBdr>
            <w:top w:val="none" w:sz="0" w:space="0" w:color="auto"/>
            <w:left w:val="none" w:sz="0" w:space="0" w:color="auto"/>
            <w:bottom w:val="none" w:sz="0" w:space="0" w:color="auto"/>
            <w:right w:val="none" w:sz="0" w:space="0" w:color="auto"/>
          </w:divBdr>
        </w:div>
        <w:div w:id="1202717051">
          <w:marLeft w:val="640"/>
          <w:marRight w:val="0"/>
          <w:marTop w:val="0"/>
          <w:marBottom w:val="0"/>
          <w:divBdr>
            <w:top w:val="none" w:sz="0" w:space="0" w:color="auto"/>
            <w:left w:val="none" w:sz="0" w:space="0" w:color="auto"/>
            <w:bottom w:val="none" w:sz="0" w:space="0" w:color="auto"/>
            <w:right w:val="none" w:sz="0" w:space="0" w:color="auto"/>
          </w:divBdr>
        </w:div>
        <w:div w:id="1408839969">
          <w:marLeft w:val="640"/>
          <w:marRight w:val="0"/>
          <w:marTop w:val="0"/>
          <w:marBottom w:val="0"/>
          <w:divBdr>
            <w:top w:val="none" w:sz="0" w:space="0" w:color="auto"/>
            <w:left w:val="none" w:sz="0" w:space="0" w:color="auto"/>
            <w:bottom w:val="none" w:sz="0" w:space="0" w:color="auto"/>
            <w:right w:val="none" w:sz="0" w:space="0" w:color="auto"/>
          </w:divBdr>
        </w:div>
        <w:div w:id="1552811754">
          <w:marLeft w:val="640"/>
          <w:marRight w:val="0"/>
          <w:marTop w:val="0"/>
          <w:marBottom w:val="0"/>
          <w:divBdr>
            <w:top w:val="none" w:sz="0" w:space="0" w:color="auto"/>
            <w:left w:val="none" w:sz="0" w:space="0" w:color="auto"/>
            <w:bottom w:val="none" w:sz="0" w:space="0" w:color="auto"/>
            <w:right w:val="none" w:sz="0" w:space="0" w:color="auto"/>
          </w:divBdr>
        </w:div>
        <w:div w:id="1536578731">
          <w:marLeft w:val="640"/>
          <w:marRight w:val="0"/>
          <w:marTop w:val="0"/>
          <w:marBottom w:val="0"/>
          <w:divBdr>
            <w:top w:val="none" w:sz="0" w:space="0" w:color="auto"/>
            <w:left w:val="none" w:sz="0" w:space="0" w:color="auto"/>
            <w:bottom w:val="none" w:sz="0" w:space="0" w:color="auto"/>
            <w:right w:val="none" w:sz="0" w:space="0" w:color="auto"/>
          </w:divBdr>
        </w:div>
        <w:div w:id="952706495">
          <w:marLeft w:val="640"/>
          <w:marRight w:val="0"/>
          <w:marTop w:val="0"/>
          <w:marBottom w:val="0"/>
          <w:divBdr>
            <w:top w:val="none" w:sz="0" w:space="0" w:color="auto"/>
            <w:left w:val="none" w:sz="0" w:space="0" w:color="auto"/>
            <w:bottom w:val="none" w:sz="0" w:space="0" w:color="auto"/>
            <w:right w:val="none" w:sz="0" w:space="0" w:color="auto"/>
          </w:divBdr>
        </w:div>
        <w:div w:id="554973316">
          <w:marLeft w:val="640"/>
          <w:marRight w:val="0"/>
          <w:marTop w:val="0"/>
          <w:marBottom w:val="0"/>
          <w:divBdr>
            <w:top w:val="none" w:sz="0" w:space="0" w:color="auto"/>
            <w:left w:val="none" w:sz="0" w:space="0" w:color="auto"/>
            <w:bottom w:val="none" w:sz="0" w:space="0" w:color="auto"/>
            <w:right w:val="none" w:sz="0" w:space="0" w:color="auto"/>
          </w:divBdr>
        </w:div>
        <w:div w:id="1124234299">
          <w:marLeft w:val="640"/>
          <w:marRight w:val="0"/>
          <w:marTop w:val="0"/>
          <w:marBottom w:val="0"/>
          <w:divBdr>
            <w:top w:val="none" w:sz="0" w:space="0" w:color="auto"/>
            <w:left w:val="none" w:sz="0" w:space="0" w:color="auto"/>
            <w:bottom w:val="none" w:sz="0" w:space="0" w:color="auto"/>
            <w:right w:val="none" w:sz="0" w:space="0" w:color="auto"/>
          </w:divBdr>
        </w:div>
        <w:div w:id="469596462">
          <w:marLeft w:val="640"/>
          <w:marRight w:val="0"/>
          <w:marTop w:val="0"/>
          <w:marBottom w:val="0"/>
          <w:divBdr>
            <w:top w:val="none" w:sz="0" w:space="0" w:color="auto"/>
            <w:left w:val="none" w:sz="0" w:space="0" w:color="auto"/>
            <w:bottom w:val="none" w:sz="0" w:space="0" w:color="auto"/>
            <w:right w:val="none" w:sz="0" w:space="0" w:color="auto"/>
          </w:divBdr>
        </w:div>
        <w:div w:id="2127000018">
          <w:marLeft w:val="640"/>
          <w:marRight w:val="0"/>
          <w:marTop w:val="0"/>
          <w:marBottom w:val="0"/>
          <w:divBdr>
            <w:top w:val="none" w:sz="0" w:space="0" w:color="auto"/>
            <w:left w:val="none" w:sz="0" w:space="0" w:color="auto"/>
            <w:bottom w:val="none" w:sz="0" w:space="0" w:color="auto"/>
            <w:right w:val="none" w:sz="0" w:space="0" w:color="auto"/>
          </w:divBdr>
        </w:div>
        <w:div w:id="1009067032">
          <w:marLeft w:val="640"/>
          <w:marRight w:val="0"/>
          <w:marTop w:val="0"/>
          <w:marBottom w:val="0"/>
          <w:divBdr>
            <w:top w:val="none" w:sz="0" w:space="0" w:color="auto"/>
            <w:left w:val="none" w:sz="0" w:space="0" w:color="auto"/>
            <w:bottom w:val="none" w:sz="0" w:space="0" w:color="auto"/>
            <w:right w:val="none" w:sz="0" w:space="0" w:color="auto"/>
          </w:divBdr>
        </w:div>
        <w:div w:id="1041170826">
          <w:marLeft w:val="640"/>
          <w:marRight w:val="0"/>
          <w:marTop w:val="0"/>
          <w:marBottom w:val="0"/>
          <w:divBdr>
            <w:top w:val="none" w:sz="0" w:space="0" w:color="auto"/>
            <w:left w:val="none" w:sz="0" w:space="0" w:color="auto"/>
            <w:bottom w:val="none" w:sz="0" w:space="0" w:color="auto"/>
            <w:right w:val="none" w:sz="0" w:space="0" w:color="auto"/>
          </w:divBdr>
        </w:div>
        <w:div w:id="45809905">
          <w:marLeft w:val="640"/>
          <w:marRight w:val="0"/>
          <w:marTop w:val="0"/>
          <w:marBottom w:val="0"/>
          <w:divBdr>
            <w:top w:val="none" w:sz="0" w:space="0" w:color="auto"/>
            <w:left w:val="none" w:sz="0" w:space="0" w:color="auto"/>
            <w:bottom w:val="none" w:sz="0" w:space="0" w:color="auto"/>
            <w:right w:val="none" w:sz="0" w:space="0" w:color="auto"/>
          </w:divBdr>
        </w:div>
        <w:div w:id="894009046">
          <w:marLeft w:val="640"/>
          <w:marRight w:val="0"/>
          <w:marTop w:val="0"/>
          <w:marBottom w:val="0"/>
          <w:divBdr>
            <w:top w:val="none" w:sz="0" w:space="0" w:color="auto"/>
            <w:left w:val="none" w:sz="0" w:space="0" w:color="auto"/>
            <w:bottom w:val="none" w:sz="0" w:space="0" w:color="auto"/>
            <w:right w:val="none" w:sz="0" w:space="0" w:color="auto"/>
          </w:divBdr>
        </w:div>
        <w:div w:id="144594885">
          <w:marLeft w:val="640"/>
          <w:marRight w:val="0"/>
          <w:marTop w:val="0"/>
          <w:marBottom w:val="0"/>
          <w:divBdr>
            <w:top w:val="none" w:sz="0" w:space="0" w:color="auto"/>
            <w:left w:val="none" w:sz="0" w:space="0" w:color="auto"/>
            <w:bottom w:val="none" w:sz="0" w:space="0" w:color="auto"/>
            <w:right w:val="none" w:sz="0" w:space="0" w:color="auto"/>
          </w:divBdr>
        </w:div>
        <w:div w:id="1335380191">
          <w:marLeft w:val="640"/>
          <w:marRight w:val="0"/>
          <w:marTop w:val="0"/>
          <w:marBottom w:val="0"/>
          <w:divBdr>
            <w:top w:val="none" w:sz="0" w:space="0" w:color="auto"/>
            <w:left w:val="none" w:sz="0" w:space="0" w:color="auto"/>
            <w:bottom w:val="none" w:sz="0" w:space="0" w:color="auto"/>
            <w:right w:val="none" w:sz="0" w:space="0" w:color="auto"/>
          </w:divBdr>
        </w:div>
        <w:div w:id="564417252">
          <w:marLeft w:val="640"/>
          <w:marRight w:val="0"/>
          <w:marTop w:val="0"/>
          <w:marBottom w:val="0"/>
          <w:divBdr>
            <w:top w:val="none" w:sz="0" w:space="0" w:color="auto"/>
            <w:left w:val="none" w:sz="0" w:space="0" w:color="auto"/>
            <w:bottom w:val="none" w:sz="0" w:space="0" w:color="auto"/>
            <w:right w:val="none" w:sz="0" w:space="0" w:color="auto"/>
          </w:divBdr>
        </w:div>
        <w:div w:id="515121033">
          <w:marLeft w:val="640"/>
          <w:marRight w:val="0"/>
          <w:marTop w:val="0"/>
          <w:marBottom w:val="0"/>
          <w:divBdr>
            <w:top w:val="none" w:sz="0" w:space="0" w:color="auto"/>
            <w:left w:val="none" w:sz="0" w:space="0" w:color="auto"/>
            <w:bottom w:val="none" w:sz="0" w:space="0" w:color="auto"/>
            <w:right w:val="none" w:sz="0" w:space="0" w:color="auto"/>
          </w:divBdr>
        </w:div>
        <w:div w:id="1332876806">
          <w:marLeft w:val="640"/>
          <w:marRight w:val="0"/>
          <w:marTop w:val="0"/>
          <w:marBottom w:val="0"/>
          <w:divBdr>
            <w:top w:val="none" w:sz="0" w:space="0" w:color="auto"/>
            <w:left w:val="none" w:sz="0" w:space="0" w:color="auto"/>
            <w:bottom w:val="none" w:sz="0" w:space="0" w:color="auto"/>
            <w:right w:val="none" w:sz="0" w:space="0" w:color="auto"/>
          </w:divBdr>
        </w:div>
        <w:div w:id="1628967867">
          <w:marLeft w:val="640"/>
          <w:marRight w:val="0"/>
          <w:marTop w:val="0"/>
          <w:marBottom w:val="0"/>
          <w:divBdr>
            <w:top w:val="none" w:sz="0" w:space="0" w:color="auto"/>
            <w:left w:val="none" w:sz="0" w:space="0" w:color="auto"/>
            <w:bottom w:val="none" w:sz="0" w:space="0" w:color="auto"/>
            <w:right w:val="none" w:sz="0" w:space="0" w:color="auto"/>
          </w:divBdr>
        </w:div>
        <w:div w:id="1778676243">
          <w:marLeft w:val="640"/>
          <w:marRight w:val="0"/>
          <w:marTop w:val="0"/>
          <w:marBottom w:val="0"/>
          <w:divBdr>
            <w:top w:val="none" w:sz="0" w:space="0" w:color="auto"/>
            <w:left w:val="none" w:sz="0" w:space="0" w:color="auto"/>
            <w:bottom w:val="none" w:sz="0" w:space="0" w:color="auto"/>
            <w:right w:val="none" w:sz="0" w:space="0" w:color="auto"/>
          </w:divBdr>
        </w:div>
        <w:div w:id="1990548522">
          <w:marLeft w:val="640"/>
          <w:marRight w:val="0"/>
          <w:marTop w:val="0"/>
          <w:marBottom w:val="0"/>
          <w:divBdr>
            <w:top w:val="none" w:sz="0" w:space="0" w:color="auto"/>
            <w:left w:val="none" w:sz="0" w:space="0" w:color="auto"/>
            <w:bottom w:val="none" w:sz="0" w:space="0" w:color="auto"/>
            <w:right w:val="none" w:sz="0" w:space="0" w:color="auto"/>
          </w:divBdr>
        </w:div>
      </w:divsChild>
    </w:div>
    <w:div w:id="1630741590">
      <w:bodyDiv w:val="1"/>
      <w:marLeft w:val="0"/>
      <w:marRight w:val="0"/>
      <w:marTop w:val="0"/>
      <w:marBottom w:val="0"/>
      <w:divBdr>
        <w:top w:val="none" w:sz="0" w:space="0" w:color="auto"/>
        <w:left w:val="none" w:sz="0" w:space="0" w:color="auto"/>
        <w:bottom w:val="none" w:sz="0" w:space="0" w:color="auto"/>
        <w:right w:val="none" w:sz="0" w:space="0" w:color="auto"/>
      </w:divBdr>
      <w:divsChild>
        <w:div w:id="301422744">
          <w:marLeft w:val="0"/>
          <w:marRight w:val="0"/>
          <w:marTop w:val="0"/>
          <w:marBottom w:val="0"/>
          <w:divBdr>
            <w:top w:val="none" w:sz="0" w:space="0" w:color="auto"/>
            <w:left w:val="none" w:sz="0" w:space="0" w:color="auto"/>
            <w:bottom w:val="none" w:sz="0" w:space="0" w:color="auto"/>
            <w:right w:val="none" w:sz="0" w:space="0" w:color="auto"/>
          </w:divBdr>
          <w:divsChild>
            <w:div w:id="600457932">
              <w:marLeft w:val="0"/>
              <w:marRight w:val="0"/>
              <w:marTop w:val="0"/>
              <w:marBottom w:val="0"/>
              <w:divBdr>
                <w:top w:val="none" w:sz="0" w:space="0" w:color="auto"/>
                <w:left w:val="none" w:sz="0" w:space="0" w:color="auto"/>
                <w:bottom w:val="none" w:sz="0" w:space="0" w:color="auto"/>
                <w:right w:val="none" w:sz="0" w:space="0" w:color="auto"/>
              </w:divBdr>
            </w:div>
            <w:div w:id="881330976">
              <w:marLeft w:val="0"/>
              <w:marRight w:val="0"/>
              <w:marTop w:val="0"/>
              <w:marBottom w:val="0"/>
              <w:divBdr>
                <w:top w:val="none" w:sz="0" w:space="0" w:color="auto"/>
                <w:left w:val="none" w:sz="0" w:space="0" w:color="auto"/>
                <w:bottom w:val="none" w:sz="0" w:space="0" w:color="auto"/>
                <w:right w:val="none" w:sz="0" w:space="0" w:color="auto"/>
              </w:divBdr>
            </w:div>
            <w:div w:id="1133868330">
              <w:marLeft w:val="0"/>
              <w:marRight w:val="0"/>
              <w:marTop w:val="0"/>
              <w:marBottom w:val="0"/>
              <w:divBdr>
                <w:top w:val="none" w:sz="0" w:space="0" w:color="auto"/>
                <w:left w:val="none" w:sz="0" w:space="0" w:color="auto"/>
                <w:bottom w:val="none" w:sz="0" w:space="0" w:color="auto"/>
                <w:right w:val="none" w:sz="0" w:space="0" w:color="auto"/>
              </w:divBdr>
            </w:div>
            <w:div w:id="1885100508">
              <w:marLeft w:val="0"/>
              <w:marRight w:val="0"/>
              <w:marTop w:val="0"/>
              <w:marBottom w:val="0"/>
              <w:divBdr>
                <w:top w:val="none" w:sz="0" w:space="0" w:color="auto"/>
                <w:left w:val="none" w:sz="0" w:space="0" w:color="auto"/>
                <w:bottom w:val="none" w:sz="0" w:space="0" w:color="auto"/>
                <w:right w:val="none" w:sz="0" w:space="0" w:color="auto"/>
              </w:divBdr>
            </w:div>
            <w:div w:id="1976138203">
              <w:marLeft w:val="0"/>
              <w:marRight w:val="0"/>
              <w:marTop w:val="0"/>
              <w:marBottom w:val="0"/>
              <w:divBdr>
                <w:top w:val="none" w:sz="0" w:space="0" w:color="auto"/>
                <w:left w:val="none" w:sz="0" w:space="0" w:color="auto"/>
                <w:bottom w:val="none" w:sz="0" w:space="0" w:color="auto"/>
                <w:right w:val="none" w:sz="0" w:space="0" w:color="auto"/>
              </w:divBdr>
            </w:div>
            <w:div w:id="2067870780">
              <w:marLeft w:val="0"/>
              <w:marRight w:val="0"/>
              <w:marTop w:val="0"/>
              <w:marBottom w:val="0"/>
              <w:divBdr>
                <w:top w:val="none" w:sz="0" w:space="0" w:color="auto"/>
                <w:left w:val="none" w:sz="0" w:space="0" w:color="auto"/>
                <w:bottom w:val="none" w:sz="0" w:space="0" w:color="auto"/>
                <w:right w:val="none" w:sz="0" w:space="0" w:color="auto"/>
              </w:divBdr>
            </w:div>
            <w:div w:id="2061510769">
              <w:marLeft w:val="0"/>
              <w:marRight w:val="0"/>
              <w:marTop w:val="0"/>
              <w:marBottom w:val="0"/>
              <w:divBdr>
                <w:top w:val="none" w:sz="0" w:space="0" w:color="auto"/>
                <w:left w:val="none" w:sz="0" w:space="0" w:color="auto"/>
                <w:bottom w:val="none" w:sz="0" w:space="0" w:color="auto"/>
                <w:right w:val="none" w:sz="0" w:space="0" w:color="auto"/>
              </w:divBdr>
            </w:div>
            <w:div w:id="207298931">
              <w:marLeft w:val="0"/>
              <w:marRight w:val="0"/>
              <w:marTop w:val="0"/>
              <w:marBottom w:val="0"/>
              <w:divBdr>
                <w:top w:val="none" w:sz="0" w:space="0" w:color="auto"/>
                <w:left w:val="none" w:sz="0" w:space="0" w:color="auto"/>
                <w:bottom w:val="none" w:sz="0" w:space="0" w:color="auto"/>
                <w:right w:val="none" w:sz="0" w:space="0" w:color="auto"/>
              </w:divBdr>
            </w:div>
            <w:div w:id="1549033258">
              <w:marLeft w:val="0"/>
              <w:marRight w:val="0"/>
              <w:marTop w:val="0"/>
              <w:marBottom w:val="0"/>
              <w:divBdr>
                <w:top w:val="none" w:sz="0" w:space="0" w:color="auto"/>
                <w:left w:val="none" w:sz="0" w:space="0" w:color="auto"/>
                <w:bottom w:val="none" w:sz="0" w:space="0" w:color="auto"/>
                <w:right w:val="none" w:sz="0" w:space="0" w:color="auto"/>
              </w:divBdr>
            </w:div>
            <w:div w:id="34889036">
              <w:marLeft w:val="0"/>
              <w:marRight w:val="0"/>
              <w:marTop w:val="0"/>
              <w:marBottom w:val="0"/>
              <w:divBdr>
                <w:top w:val="none" w:sz="0" w:space="0" w:color="auto"/>
                <w:left w:val="none" w:sz="0" w:space="0" w:color="auto"/>
                <w:bottom w:val="none" w:sz="0" w:space="0" w:color="auto"/>
                <w:right w:val="none" w:sz="0" w:space="0" w:color="auto"/>
              </w:divBdr>
            </w:div>
            <w:div w:id="1313219406">
              <w:marLeft w:val="0"/>
              <w:marRight w:val="0"/>
              <w:marTop w:val="0"/>
              <w:marBottom w:val="0"/>
              <w:divBdr>
                <w:top w:val="none" w:sz="0" w:space="0" w:color="auto"/>
                <w:left w:val="none" w:sz="0" w:space="0" w:color="auto"/>
                <w:bottom w:val="none" w:sz="0" w:space="0" w:color="auto"/>
                <w:right w:val="none" w:sz="0" w:space="0" w:color="auto"/>
              </w:divBdr>
            </w:div>
            <w:div w:id="1843857322">
              <w:marLeft w:val="0"/>
              <w:marRight w:val="0"/>
              <w:marTop w:val="0"/>
              <w:marBottom w:val="0"/>
              <w:divBdr>
                <w:top w:val="none" w:sz="0" w:space="0" w:color="auto"/>
                <w:left w:val="none" w:sz="0" w:space="0" w:color="auto"/>
                <w:bottom w:val="none" w:sz="0" w:space="0" w:color="auto"/>
                <w:right w:val="none" w:sz="0" w:space="0" w:color="auto"/>
              </w:divBdr>
            </w:div>
            <w:div w:id="174267992">
              <w:marLeft w:val="0"/>
              <w:marRight w:val="0"/>
              <w:marTop w:val="0"/>
              <w:marBottom w:val="0"/>
              <w:divBdr>
                <w:top w:val="none" w:sz="0" w:space="0" w:color="auto"/>
                <w:left w:val="none" w:sz="0" w:space="0" w:color="auto"/>
                <w:bottom w:val="none" w:sz="0" w:space="0" w:color="auto"/>
                <w:right w:val="none" w:sz="0" w:space="0" w:color="auto"/>
              </w:divBdr>
            </w:div>
            <w:div w:id="958493048">
              <w:marLeft w:val="0"/>
              <w:marRight w:val="0"/>
              <w:marTop w:val="0"/>
              <w:marBottom w:val="0"/>
              <w:divBdr>
                <w:top w:val="none" w:sz="0" w:space="0" w:color="auto"/>
                <w:left w:val="none" w:sz="0" w:space="0" w:color="auto"/>
                <w:bottom w:val="none" w:sz="0" w:space="0" w:color="auto"/>
                <w:right w:val="none" w:sz="0" w:space="0" w:color="auto"/>
              </w:divBdr>
            </w:div>
            <w:div w:id="1120957055">
              <w:marLeft w:val="0"/>
              <w:marRight w:val="0"/>
              <w:marTop w:val="0"/>
              <w:marBottom w:val="0"/>
              <w:divBdr>
                <w:top w:val="none" w:sz="0" w:space="0" w:color="auto"/>
                <w:left w:val="none" w:sz="0" w:space="0" w:color="auto"/>
                <w:bottom w:val="none" w:sz="0" w:space="0" w:color="auto"/>
                <w:right w:val="none" w:sz="0" w:space="0" w:color="auto"/>
              </w:divBdr>
            </w:div>
            <w:div w:id="158351016">
              <w:marLeft w:val="0"/>
              <w:marRight w:val="0"/>
              <w:marTop w:val="0"/>
              <w:marBottom w:val="0"/>
              <w:divBdr>
                <w:top w:val="none" w:sz="0" w:space="0" w:color="auto"/>
                <w:left w:val="none" w:sz="0" w:space="0" w:color="auto"/>
                <w:bottom w:val="none" w:sz="0" w:space="0" w:color="auto"/>
                <w:right w:val="none" w:sz="0" w:space="0" w:color="auto"/>
              </w:divBdr>
            </w:div>
            <w:div w:id="1282489895">
              <w:marLeft w:val="0"/>
              <w:marRight w:val="0"/>
              <w:marTop w:val="0"/>
              <w:marBottom w:val="0"/>
              <w:divBdr>
                <w:top w:val="none" w:sz="0" w:space="0" w:color="auto"/>
                <w:left w:val="none" w:sz="0" w:space="0" w:color="auto"/>
                <w:bottom w:val="none" w:sz="0" w:space="0" w:color="auto"/>
                <w:right w:val="none" w:sz="0" w:space="0" w:color="auto"/>
              </w:divBdr>
            </w:div>
            <w:div w:id="1759405775">
              <w:marLeft w:val="0"/>
              <w:marRight w:val="0"/>
              <w:marTop w:val="0"/>
              <w:marBottom w:val="0"/>
              <w:divBdr>
                <w:top w:val="none" w:sz="0" w:space="0" w:color="auto"/>
                <w:left w:val="none" w:sz="0" w:space="0" w:color="auto"/>
                <w:bottom w:val="none" w:sz="0" w:space="0" w:color="auto"/>
                <w:right w:val="none" w:sz="0" w:space="0" w:color="auto"/>
              </w:divBdr>
            </w:div>
            <w:div w:id="1203789081">
              <w:marLeft w:val="0"/>
              <w:marRight w:val="0"/>
              <w:marTop w:val="0"/>
              <w:marBottom w:val="0"/>
              <w:divBdr>
                <w:top w:val="none" w:sz="0" w:space="0" w:color="auto"/>
                <w:left w:val="none" w:sz="0" w:space="0" w:color="auto"/>
                <w:bottom w:val="none" w:sz="0" w:space="0" w:color="auto"/>
                <w:right w:val="none" w:sz="0" w:space="0" w:color="auto"/>
              </w:divBdr>
            </w:div>
            <w:div w:id="1054353407">
              <w:marLeft w:val="0"/>
              <w:marRight w:val="0"/>
              <w:marTop w:val="0"/>
              <w:marBottom w:val="0"/>
              <w:divBdr>
                <w:top w:val="none" w:sz="0" w:space="0" w:color="auto"/>
                <w:left w:val="none" w:sz="0" w:space="0" w:color="auto"/>
                <w:bottom w:val="none" w:sz="0" w:space="0" w:color="auto"/>
                <w:right w:val="none" w:sz="0" w:space="0" w:color="auto"/>
              </w:divBdr>
            </w:div>
            <w:div w:id="2063555165">
              <w:marLeft w:val="0"/>
              <w:marRight w:val="0"/>
              <w:marTop w:val="0"/>
              <w:marBottom w:val="0"/>
              <w:divBdr>
                <w:top w:val="none" w:sz="0" w:space="0" w:color="auto"/>
                <w:left w:val="none" w:sz="0" w:space="0" w:color="auto"/>
                <w:bottom w:val="none" w:sz="0" w:space="0" w:color="auto"/>
                <w:right w:val="none" w:sz="0" w:space="0" w:color="auto"/>
              </w:divBdr>
            </w:div>
            <w:div w:id="1428575413">
              <w:marLeft w:val="0"/>
              <w:marRight w:val="0"/>
              <w:marTop w:val="0"/>
              <w:marBottom w:val="0"/>
              <w:divBdr>
                <w:top w:val="none" w:sz="0" w:space="0" w:color="auto"/>
                <w:left w:val="none" w:sz="0" w:space="0" w:color="auto"/>
                <w:bottom w:val="none" w:sz="0" w:space="0" w:color="auto"/>
                <w:right w:val="none" w:sz="0" w:space="0" w:color="auto"/>
              </w:divBdr>
            </w:div>
            <w:div w:id="1066536262">
              <w:marLeft w:val="0"/>
              <w:marRight w:val="0"/>
              <w:marTop w:val="0"/>
              <w:marBottom w:val="0"/>
              <w:divBdr>
                <w:top w:val="none" w:sz="0" w:space="0" w:color="auto"/>
                <w:left w:val="none" w:sz="0" w:space="0" w:color="auto"/>
                <w:bottom w:val="none" w:sz="0" w:space="0" w:color="auto"/>
                <w:right w:val="none" w:sz="0" w:space="0" w:color="auto"/>
              </w:divBdr>
            </w:div>
            <w:div w:id="1199658869">
              <w:marLeft w:val="0"/>
              <w:marRight w:val="0"/>
              <w:marTop w:val="0"/>
              <w:marBottom w:val="0"/>
              <w:divBdr>
                <w:top w:val="none" w:sz="0" w:space="0" w:color="auto"/>
                <w:left w:val="none" w:sz="0" w:space="0" w:color="auto"/>
                <w:bottom w:val="none" w:sz="0" w:space="0" w:color="auto"/>
                <w:right w:val="none" w:sz="0" w:space="0" w:color="auto"/>
              </w:divBdr>
            </w:div>
            <w:div w:id="901912131">
              <w:marLeft w:val="0"/>
              <w:marRight w:val="0"/>
              <w:marTop w:val="0"/>
              <w:marBottom w:val="0"/>
              <w:divBdr>
                <w:top w:val="none" w:sz="0" w:space="0" w:color="auto"/>
                <w:left w:val="none" w:sz="0" w:space="0" w:color="auto"/>
                <w:bottom w:val="none" w:sz="0" w:space="0" w:color="auto"/>
                <w:right w:val="none" w:sz="0" w:space="0" w:color="auto"/>
              </w:divBdr>
            </w:div>
            <w:div w:id="443577613">
              <w:marLeft w:val="0"/>
              <w:marRight w:val="0"/>
              <w:marTop w:val="0"/>
              <w:marBottom w:val="0"/>
              <w:divBdr>
                <w:top w:val="none" w:sz="0" w:space="0" w:color="auto"/>
                <w:left w:val="none" w:sz="0" w:space="0" w:color="auto"/>
                <w:bottom w:val="none" w:sz="0" w:space="0" w:color="auto"/>
                <w:right w:val="none" w:sz="0" w:space="0" w:color="auto"/>
              </w:divBdr>
            </w:div>
            <w:div w:id="206260296">
              <w:marLeft w:val="0"/>
              <w:marRight w:val="0"/>
              <w:marTop w:val="0"/>
              <w:marBottom w:val="0"/>
              <w:divBdr>
                <w:top w:val="none" w:sz="0" w:space="0" w:color="auto"/>
                <w:left w:val="none" w:sz="0" w:space="0" w:color="auto"/>
                <w:bottom w:val="none" w:sz="0" w:space="0" w:color="auto"/>
                <w:right w:val="none" w:sz="0" w:space="0" w:color="auto"/>
              </w:divBdr>
            </w:div>
            <w:div w:id="363797887">
              <w:marLeft w:val="0"/>
              <w:marRight w:val="0"/>
              <w:marTop w:val="0"/>
              <w:marBottom w:val="0"/>
              <w:divBdr>
                <w:top w:val="none" w:sz="0" w:space="0" w:color="auto"/>
                <w:left w:val="none" w:sz="0" w:space="0" w:color="auto"/>
                <w:bottom w:val="none" w:sz="0" w:space="0" w:color="auto"/>
                <w:right w:val="none" w:sz="0" w:space="0" w:color="auto"/>
              </w:divBdr>
            </w:div>
            <w:div w:id="763307321">
              <w:marLeft w:val="0"/>
              <w:marRight w:val="0"/>
              <w:marTop w:val="0"/>
              <w:marBottom w:val="0"/>
              <w:divBdr>
                <w:top w:val="none" w:sz="0" w:space="0" w:color="auto"/>
                <w:left w:val="none" w:sz="0" w:space="0" w:color="auto"/>
                <w:bottom w:val="none" w:sz="0" w:space="0" w:color="auto"/>
                <w:right w:val="none" w:sz="0" w:space="0" w:color="auto"/>
              </w:divBdr>
            </w:div>
            <w:div w:id="338851339">
              <w:marLeft w:val="0"/>
              <w:marRight w:val="0"/>
              <w:marTop w:val="0"/>
              <w:marBottom w:val="0"/>
              <w:divBdr>
                <w:top w:val="none" w:sz="0" w:space="0" w:color="auto"/>
                <w:left w:val="none" w:sz="0" w:space="0" w:color="auto"/>
                <w:bottom w:val="none" w:sz="0" w:space="0" w:color="auto"/>
                <w:right w:val="none" w:sz="0" w:space="0" w:color="auto"/>
              </w:divBdr>
            </w:div>
            <w:div w:id="1083141281">
              <w:marLeft w:val="0"/>
              <w:marRight w:val="0"/>
              <w:marTop w:val="0"/>
              <w:marBottom w:val="0"/>
              <w:divBdr>
                <w:top w:val="none" w:sz="0" w:space="0" w:color="auto"/>
                <w:left w:val="none" w:sz="0" w:space="0" w:color="auto"/>
                <w:bottom w:val="none" w:sz="0" w:space="0" w:color="auto"/>
                <w:right w:val="none" w:sz="0" w:space="0" w:color="auto"/>
              </w:divBdr>
            </w:div>
            <w:div w:id="225534647">
              <w:marLeft w:val="0"/>
              <w:marRight w:val="0"/>
              <w:marTop w:val="0"/>
              <w:marBottom w:val="0"/>
              <w:divBdr>
                <w:top w:val="none" w:sz="0" w:space="0" w:color="auto"/>
                <w:left w:val="none" w:sz="0" w:space="0" w:color="auto"/>
                <w:bottom w:val="none" w:sz="0" w:space="0" w:color="auto"/>
                <w:right w:val="none" w:sz="0" w:space="0" w:color="auto"/>
              </w:divBdr>
            </w:div>
            <w:div w:id="6657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1799">
      <w:bodyDiv w:val="1"/>
      <w:marLeft w:val="0"/>
      <w:marRight w:val="0"/>
      <w:marTop w:val="0"/>
      <w:marBottom w:val="0"/>
      <w:divBdr>
        <w:top w:val="none" w:sz="0" w:space="0" w:color="auto"/>
        <w:left w:val="none" w:sz="0" w:space="0" w:color="auto"/>
        <w:bottom w:val="none" w:sz="0" w:space="0" w:color="auto"/>
        <w:right w:val="none" w:sz="0" w:space="0" w:color="auto"/>
      </w:divBdr>
      <w:divsChild>
        <w:div w:id="1697996462">
          <w:marLeft w:val="0"/>
          <w:marRight w:val="0"/>
          <w:marTop w:val="0"/>
          <w:marBottom w:val="0"/>
          <w:divBdr>
            <w:top w:val="none" w:sz="0" w:space="0" w:color="auto"/>
            <w:left w:val="none" w:sz="0" w:space="0" w:color="auto"/>
            <w:bottom w:val="none" w:sz="0" w:space="0" w:color="auto"/>
            <w:right w:val="none" w:sz="0" w:space="0" w:color="auto"/>
          </w:divBdr>
          <w:divsChild>
            <w:div w:id="1561207536">
              <w:marLeft w:val="0"/>
              <w:marRight w:val="0"/>
              <w:marTop w:val="0"/>
              <w:marBottom w:val="0"/>
              <w:divBdr>
                <w:top w:val="none" w:sz="0" w:space="0" w:color="auto"/>
                <w:left w:val="none" w:sz="0" w:space="0" w:color="auto"/>
                <w:bottom w:val="none" w:sz="0" w:space="0" w:color="auto"/>
                <w:right w:val="none" w:sz="0" w:space="0" w:color="auto"/>
              </w:divBdr>
            </w:div>
            <w:div w:id="1372999001">
              <w:marLeft w:val="0"/>
              <w:marRight w:val="0"/>
              <w:marTop w:val="0"/>
              <w:marBottom w:val="0"/>
              <w:divBdr>
                <w:top w:val="none" w:sz="0" w:space="0" w:color="auto"/>
                <w:left w:val="none" w:sz="0" w:space="0" w:color="auto"/>
                <w:bottom w:val="none" w:sz="0" w:space="0" w:color="auto"/>
                <w:right w:val="none" w:sz="0" w:space="0" w:color="auto"/>
              </w:divBdr>
            </w:div>
            <w:div w:id="1733766877">
              <w:marLeft w:val="0"/>
              <w:marRight w:val="0"/>
              <w:marTop w:val="0"/>
              <w:marBottom w:val="0"/>
              <w:divBdr>
                <w:top w:val="none" w:sz="0" w:space="0" w:color="auto"/>
                <w:left w:val="none" w:sz="0" w:space="0" w:color="auto"/>
                <w:bottom w:val="none" w:sz="0" w:space="0" w:color="auto"/>
                <w:right w:val="none" w:sz="0" w:space="0" w:color="auto"/>
              </w:divBdr>
            </w:div>
            <w:div w:id="1954173041">
              <w:marLeft w:val="0"/>
              <w:marRight w:val="0"/>
              <w:marTop w:val="0"/>
              <w:marBottom w:val="0"/>
              <w:divBdr>
                <w:top w:val="none" w:sz="0" w:space="0" w:color="auto"/>
                <w:left w:val="none" w:sz="0" w:space="0" w:color="auto"/>
                <w:bottom w:val="none" w:sz="0" w:space="0" w:color="auto"/>
                <w:right w:val="none" w:sz="0" w:space="0" w:color="auto"/>
              </w:divBdr>
            </w:div>
            <w:div w:id="464003979">
              <w:marLeft w:val="0"/>
              <w:marRight w:val="0"/>
              <w:marTop w:val="0"/>
              <w:marBottom w:val="0"/>
              <w:divBdr>
                <w:top w:val="none" w:sz="0" w:space="0" w:color="auto"/>
                <w:left w:val="none" w:sz="0" w:space="0" w:color="auto"/>
                <w:bottom w:val="none" w:sz="0" w:space="0" w:color="auto"/>
                <w:right w:val="none" w:sz="0" w:space="0" w:color="auto"/>
              </w:divBdr>
            </w:div>
            <w:div w:id="554119304">
              <w:marLeft w:val="0"/>
              <w:marRight w:val="0"/>
              <w:marTop w:val="0"/>
              <w:marBottom w:val="0"/>
              <w:divBdr>
                <w:top w:val="none" w:sz="0" w:space="0" w:color="auto"/>
                <w:left w:val="none" w:sz="0" w:space="0" w:color="auto"/>
                <w:bottom w:val="none" w:sz="0" w:space="0" w:color="auto"/>
                <w:right w:val="none" w:sz="0" w:space="0" w:color="auto"/>
              </w:divBdr>
            </w:div>
            <w:div w:id="1438061432">
              <w:marLeft w:val="0"/>
              <w:marRight w:val="0"/>
              <w:marTop w:val="0"/>
              <w:marBottom w:val="0"/>
              <w:divBdr>
                <w:top w:val="none" w:sz="0" w:space="0" w:color="auto"/>
                <w:left w:val="none" w:sz="0" w:space="0" w:color="auto"/>
                <w:bottom w:val="none" w:sz="0" w:space="0" w:color="auto"/>
                <w:right w:val="none" w:sz="0" w:space="0" w:color="auto"/>
              </w:divBdr>
            </w:div>
            <w:div w:id="1899314200">
              <w:marLeft w:val="0"/>
              <w:marRight w:val="0"/>
              <w:marTop w:val="0"/>
              <w:marBottom w:val="0"/>
              <w:divBdr>
                <w:top w:val="none" w:sz="0" w:space="0" w:color="auto"/>
                <w:left w:val="none" w:sz="0" w:space="0" w:color="auto"/>
                <w:bottom w:val="none" w:sz="0" w:space="0" w:color="auto"/>
                <w:right w:val="none" w:sz="0" w:space="0" w:color="auto"/>
              </w:divBdr>
            </w:div>
            <w:div w:id="1896964532">
              <w:marLeft w:val="0"/>
              <w:marRight w:val="0"/>
              <w:marTop w:val="0"/>
              <w:marBottom w:val="0"/>
              <w:divBdr>
                <w:top w:val="none" w:sz="0" w:space="0" w:color="auto"/>
                <w:left w:val="none" w:sz="0" w:space="0" w:color="auto"/>
                <w:bottom w:val="none" w:sz="0" w:space="0" w:color="auto"/>
                <w:right w:val="none" w:sz="0" w:space="0" w:color="auto"/>
              </w:divBdr>
            </w:div>
            <w:div w:id="1825274674">
              <w:marLeft w:val="0"/>
              <w:marRight w:val="0"/>
              <w:marTop w:val="0"/>
              <w:marBottom w:val="0"/>
              <w:divBdr>
                <w:top w:val="none" w:sz="0" w:space="0" w:color="auto"/>
                <w:left w:val="none" w:sz="0" w:space="0" w:color="auto"/>
                <w:bottom w:val="none" w:sz="0" w:space="0" w:color="auto"/>
                <w:right w:val="none" w:sz="0" w:space="0" w:color="auto"/>
              </w:divBdr>
            </w:div>
            <w:div w:id="1633826083">
              <w:marLeft w:val="0"/>
              <w:marRight w:val="0"/>
              <w:marTop w:val="0"/>
              <w:marBottom w:val="0"/>
              <w:divBdr>
                <w:top w:val="none" w:sz="0" w:space="0" w:color="auto"/>
                <w:left w:val="none" w:sz="0" w:space="0" w:color="auto"/>
                <w:bottom w:val="none" w:sz="0" w:space="0" w:color="auto"/>
                <w:right w:val="none" w:sz="0" w:space="0" w:color="auto"/>
              </w:divBdr>
            </w:div>
            <w:div w:id="113722002">
              <w:marLeft w:val="0"/>
              <w:marRight w:val="0"/>
              <w:marTop w:val="0"/>
              <w:marBottom w:val="0"/>
              <w:divBdr>
                <w:top w:val="none" w:sz="0" w:space="0" w:color="auto"/>
                <w:left w:val="none" w:sz="0" w:space="0" w:color="auto"/>
                <w:bottom w:val="none" w:sz="0" w:space="0" w:color="auto"/>
                <w:right w:val="none" w:sz="0" w:space="0" w:color="auto"/>
              </w:divBdr>
            </w:div>
            <w:div w:id="85419962">
              <w:marLeft w:val="0"/>
              <w:marRight w:val="0"/>
              <w:marTop w:val="0"/>
              <w:marBottom w:val="0"/>
              <w:divBdr>
                <w:top w:val="none" w:sz="0" w:space="0" w:color="auto"/>
                <w:left w:val="none" w:sz="0" w:space="0" w:color="auto"/>
                <w:bottom w:val="none" w:sz="0" w:space="0" w:color="auto"/>
                <w:right w:val="none" w:sz="0" w:space="0" w:color="auto"/>
              </w:divBdr>
            </w:div>
            <w:div w:id="37824940">
              <w:marLeft w:val="0"/>
              <w:marRight w:val="0"/>
              <w:marTop w:val="0"/>
              <w:marBottom w:val="0"/>
              <w:divBdr>
                <w:top w:val="none" w:sz="0" w:space="0" w:color="auto"/>
                <w:left w:val="none" w:sz="0" w:space="0" w:color="auto"/>
                <w:bottom w:val="none" w:sz="0" w:space="0" w:color="auto"/>
                <w:right w:val="none" w:sz="0" w:space="0" w:color="auto"/>
              </w:divBdr>
            </w:div>
            <w:div w:id="1284388708">
              <w:marLeft w:val="0"/>
              <w:marRight w:val="0"/>
              <w:marTop w:val="0"/>
              <w:marBottom w:val="0"/>
              <w:divBdr>
                <w:top w:val="none" w:sz="0" w:space="0" w:color="auto"/>
                <w:left w:val="none" w:sz="0" w:space="0" w:color="auto"/>
                <w:bottom w:val="none" w:sz="0" w:space="0" w:color="auto"/>
                <w:right w:val="none" w:sz="0" w:space="0" w:color="auto"/>
              </w:divBdr>
            </w:div>
            <w:div w:id="479230415">
              <w:marLeft w:val="0"/>
              <w:marRight w:val="0"/>
              <w:marTop w:val="0"/>
              <w:marBottom w:val="0"/>
              <w:divBdr>
                <w:top w:val="none" w:sz="0" w:space="0" w:color="auto"/>
                <w:left w:val="none" w:sz="0" w:space="0" w:color="auto"/>
                <w:bottom w:val="none" w:sz="0" w:space="0" w:color="auto"/>
                <w:right w:val="none" w:sz="0" w:space="0" w:color="auto"/>
              </w:divBdr>
            </w:div>
            <w:div w:id="564535188">
              <w:marLeft w:val="0"/>
              <w:marRight w:val="0"/>
              <w:marTop w:val="0"/>
              <w:marBottom w:val="0"/>
              <w:divBdr>
                <w:top w:val="none" w:sz="0" w:space="0" w:color="auto"/>
                <w:left w:val="none" w:sz="0" w:space="0" w:color="auto"/>
                <w:bottom w:val="none" w:sz="0" w:space="0" w:color="auto"/>
                <w:right w:val="none" w:sz="0" w:space="0" w:color="auto"/>
              </w:divBdr>
            </w:div>
            <w:div w:id="223568867">
              <w:marLeft w:val="0"/>
              <w:marRight w:val="0"/>
              <w:marTop w:val="0"/>
              <w:marBottom w:val="0"/>
              <w:divBdr>
                <w:top w:val="none" w:sz="0" w:space="0" w:color="auto"/>
                <w:left w:val="none" w:sz="0" w:space="0" w:color="auto"/>
                <w:bottom w:val="none" w:sz="0" w:space="0" w:color="auto"/>
                <w:right w:val="none" w:sz="0" w:space="0" w:color="auto"/>
              </w:divBdr>
            </w:div>
            <w:div w:id="749812914">
              <w:marLeft w:val="0"/>
              <w:marRight w:val="0"/>
              <w:marTop w:val="0"/>
              <w:marBottom w:val="0"/>
              <w:divBdr>
                <w:top w:val="none" w:sz="0" w:space="0" w:color="auto"/>
                <w:left w:val="none" w:sz="0" w:space="0" w:color="auto"/>
                <w:bottom w:val="none" w:sz="0" w:space="0" w:color="auto"/>
                <w:right w:val="none" w:sz="0" w:space="0" w:color="auto"/>
              </w:divBdr>
            </w:div>
            <w:div w:id="396589148">
              <w:marLeft w:val="0"/>
              <w:marRight w:val="0"/>
              <w:marTop w:val="0"/>
              <w:marBottom w:val="0"/>
              <w:divBdr>
                <w:top w:val="none" w:sz="0" w:space="0" w:color="auto"/>
                <w:left w:val="none" w:sz="0" w:space="0" w:color="auto"/>
                <w:bottom w:val="none" w:sz="0" w:space="0" w:color="auto"/>
                <w:right w:val="none" w:sz="0" w:space="0" w:color="auto"/>
              </w:divBdr>
            </w:div>
            <w:div w:id="513230456">
              <w:marLeft w:val="0"/>
              <w:marRight w:val="0"/>
              <w:marTop w:val="0"/>
              <w:marBottom w:val="0"/>
              <w:divBdr>
                <w:top w:val="none" w:sz="0" w:space="0" w:color="auto"/>
                <w:left w:val="none" w:sz="0" w:space="0" w:color="auto"/>
                <w:bottom w:val="none" w:sz="0" w:space="0" w:color="auto"/>
                <w:right w:val="none" w:sz="0" w:space="0" w:color="auto"/>
              </w:divBdr>
            </w:div>
            <w:div w:id="77793194">
              <w:marLeft w:val="0"/>
              <w:marRight w:val="0"/>
              <w:marTop w:val="0"/>
              <w:marBottom w:val="0"/>
              <w:divBdr>
                <w:top w:val="none" w:sz="0" w:space="0" w:color="auto"/>
                <w:left w:val="none" w:sz="0" w:space="0" w:color="auto"/>
                <w:bottom w:val="none" w:sz="0" w:space="0" w:color="auto"/>
                <w:right w:val="none" w:sz="0" w:space="0" w:color="auto"/>
              </w:divBdr>
            </w:div>
            <w:div w:id="4092463">
              <w:marLeft w:val="0"/>
              <w:marRight w:val="0"/>
              <w:marTop w:val="0"/>
              <w:marBottom w:val="0"/>
              <w:divBdr>
                <w:top w:val="none" w:sz="0" w:space="0" w:color="auto"/>
                <w:left w:val="none" w:sz="0" w:space="0" w:color="auto"/>
                <w:bottom w:val="none" w:sz="0" w:space="0" w:color="auto"/>
                <w:right w:val="none" w:sz="0" w:space="0" w:color="auto"/>
              </w:divBdr>
            </w:div>
            <w:div w:id="391999580">
              <w:marLeft w:val="0"/>
              <w:marRight w:val="0"/>
              <w:marTop w:val="0"/>
              <w:marBottom w:val="0"/>
              <w:divBdr>
                <w:top w:val="none" w:sz="0" w:space="0" w:color="auto"/>
                <w:left w:val="none" w:sz="0" w:space="0" w:color="auto"/>
                <w:bottom w:val="none" w:sz="0" w:space="0" w:color="auto"/>
                <w:right w:val="none" w:sz="0" w:space="0" w:color="auto"/>
              </w:divBdr>
            </w:div>
            <w:div w:id="376440298">
              <w:marLeft w:val="0"/>
              <w:marRight w:val="0"/>
              <w:marTop w:val="0"/>
              <w:marBottom w:val="0"/>
              <w:divBdr>
                <w:top w:val="none" w:sz="0" w:space="0" w:color="auto"/>
                <w:left w:val="none" w:sz="0" w:space="0" w:color="auto"/>
                <w:bottom w:val="none" w:sz="0" w:space="0" w:color="auto"/>
                <w:right w:val="none" w:sz="0" w:space="0" w:color="auto"/>
              </w:divBdr>
            </w:div>
            <w:div w:id="1895121875">
              <w:marLeft w:val="0"/>
              <w:marRight w:val="0"/>
              <w:marTop w:val="0"/>
              <w:marBottom w:val="0"/>
              <w:divBdr>
                <w:top w:val="none" w:sz="0" w:space="0" w:color="auto"/>
                <w:left w:val="none" w:sz="0" w:space="0" w:color="auto"/>
                <w:bottom w:val="none" w:sz="0" w:space="0" w:color="auto"/>
                <w:right w:val="none" w:sz="0" w:space="0" w:color="auto"/>
              </w:divBdr>
            </w:div>
            <w:div w:id="545532926">
              <w:marLeft w:val="0"/>
              <w:marRight w:val="0"/>
              <w:marTop w:val="0"/>
              <w:marBottom w:val="0"/>
              <w:divBdr>
                <w:top w:val="none" w:sz="0" w:space="0" w:color="auto"/>
                <w:left w:val="none" w:sz="0" w:space="0" w:color="auto"/>
                <w:bottom w:val="none" w:sz="0" w:space="0" w:color="auto"/>
                <w:right w:val="none" w:sz="0" w:space="0" w:color="auto"/>
              </w:divBdr>
            </w:div>
            <w:div w:id="1368991535">
              <w:marLeft w:val="0"/>
              <w:marRight w:val="0"/>
              <w:marTop w:val="0"/>
              <w:marBottom w:val="0"/>
              <w:divBdr>
                <w:top w:val="none" w:sz="0" w:space="0" w:color="auto"/>
                <w:left w:val="none" w:sz="0" w:space="0" w:color="auto"/>
                <w:bottom w:val="none" w:sz="0" w:space="0" w:color="auto"/>
                <w:right w:val="none" w:sz="0" w:space="0" w:color="auto"/>
              </w:divBdr>
            </w:div>
            <w:div w:id="1090926984">
              <w:marLeft w:val="0"/>
              <w:marRight w:val="0"/>
              <w:marTop w:val="0"/>
              <w:marBottom w:val="0"/>
              <w:divBdr>
                <w:top w:val="none" w:sz="0" w:space="0" w:color="auto"/>
                <w:left w:val="none" w:sz="0" w:space="0" w:color="auto"/>
                <w:bottom w:val="none" w:sz="0" w:space="0" w:color="auto"/>
                <w:right w:val="none" w:sz="0" w:space="0" w:color="auto"/>
              </w:divBdr>
            </w:div>
            <w:div w:id="628510688">
              <w:marLeft w:val="0"/>
              <w:marRight w:val="0"/>
              <w:marTop w:val="0"/>
              <w:marBottom w:val="0"/>
              <w:divBdr>
                <w:top w:val="none" w:sz="0" w:space="0" w:color="auto"/>
                <w:left w:val="none" w:sz="0" w:space="0" w:color="auto"/>
                <w:bottom w:val="none" w:sz="0" w:space="0" w:color="auto"/>
                <w:right w:val="none" w:sz="0" w:space="0" w:color="auto"/>
              </w:divBdr>
            </w:div>
            <w:div w:id="1408920135">
              <w:marLeft w:val="0"/>
              <w:marRight w:val="0"/>
              <w:marTop w:val="0"/>
              <w:marBottom w:val="0"/>
              <w:divBdr>
                <w:top w:val="none" w:sz="0" w:space="0" w:color="auto"/>
                <w:left w:val="none" w:sz="0" w:space="0" w:color="auto"/>
                <w:bottom w:val="none" w:sz="0" w:space="0" w:color="auto"/>
                <w:right w:val="none" w:sz="0" w:space="0" w:color="auto"/>
              </w:divBdr>
            </w:div>
            <w:div w:id="1430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8827">
      <w:bodyDiv w:val="1"/>
      <w:marLeft w:val="0"/>
      <w:marRight w:val="0"/>
      <w:marTop w:val="0"/>
      <w:marBottom w:val="0"/>
      <w:divBdr>
        <w:top w:val="none" w:sz="0" w:space="0" w:color="auto"/>
        <w:left w:val="none" w:sz="0" w:space="0" w:color="auto"/>
        <w:bottom w:val="none" w:sz="0" w:space="0" w:color="auto"/>
        <w:right w:val="none" w:sz="0" w:space="0" w:color="auto"/>
      </w:divBdr>
      <w:divsChild>
        <w:div w:id="1920942089">
          <w:marLeft w:val="640"/>
          <w:marRight w:val="0"/>
          <w:marTop w:val="0"/>
          <w:marBottom w:val="0"/>
          <w:divBdr>
            <w:top w:val="none" w:sz="0" w:space="0" w:color="auto"/>
            <w:left w:val="none" w:sz="0" w:space="0" w:color="auto"/>
            <w:bottom w:val="none" w:sz="0" w:space="0" w:color="auto"/>
            <w:right w:val="none" w:sz="0" w:space="0" w:color="auto"/>
          </w:divBdr>
        </w:div>
        <w:div w:id="950822175">
          <w:marLeft w:val="640"/>
          <w:marRight w:val="0"/>
          <w:marTop w:val="0"/>
          <w:marBottom w:val="0"/>
          <w:divBdr>
            <w:top w:val="none" w:sz="0" w:space="0" w:color="auto"/>
            <w:left w:val="none" w:sz="0" w:space="0" w:color="auto"/>
            <w:bottom w:val="none" w:sz="0" w:space="0" w:color="auto"/>
            <w:right w:val="none" w:sz="0" w:space="0" w:color="auto"/>
          </w:divBdr>
        </w:div>
        <w:div w:id="6563550">
          <w:marLeft w:val="640"/>
          <w:marRight w:val="0"/>
          <w:marTop w:val="0"/>
          <w:marBottom w:val="0"/>
          <w:divBdr>
            <w:top w:val="none" w:sz="0" w:space="0" w:color="auto"/>
            <w:left w:val="none" w:sz="0" w:space="0" w:color="auto"/>
            <w:bottom w:val="none" w:sz="0" w:space="0" w:color="auto"/>
            <w:right w:val="none" w:sz="0" w:space="0" w:color="auto"/>
          </w:divBdr>
        </w:div>
        <w:div w:id="653460002">
          <w:marLeft w:val="640"/>
          <w:marRight w:val="0"/>
          <w:marTop w:val="0"/>
          <w:marBottom w:val="0"/>
          <w:divBdr>
            <w:top w:val="none" w:sz="0" w:space="0" w:color="auto"/>
            <w:left w:val="none" w:sz="0" w:space="0" w:color="auto"/>
            <w:bottom w:val="none" w:sz="0" w:space="0" w:color="auto"/>
            <w:right w:val="none" w:sz="0" w:space="0" w:color="auto"/>
          </w:divBdr>
        </w:div>
        <w:div w:id="1245454097">
          <w:marLeft w:val="640"/>
          <w:marRight w:val="0"/>
          <w:marTop w:val="0"/>
          <w:marBottom w:val="0"/>
          <w:divBdr>
            <w:top w:val="none" w:sz="0" w:space="0" w:color="auto"/>
            <w:left w:val="none" w:sz="0" w:space="0" w:color="auto"/>
            <w:bottom w:val="none" w:sz="0" w:space="0" w:color="auto"/>
            <w:right w:val="none" w:sz="0" w:space="0" w:color="auto"/>
          </w:divBdr>
        </w:div>
        <w:div w:id="1697996510">
          <w:marLeft w:val="640"/>
          <w:marRight w:val="0"/>
          <w:marTop w:val="0"/>
          <w:marBottom w:val="0"/>
          <w:divBdr>
            <w:top w:val="none" w:sz="0" w:space="0" w:color="auto"/>
            <w:left w:val="none" w:sz="0" w:space="0" w:color="auto"/>
            <w:bottom w:val="none" w:sz="0" w:space="0" w:color="auto"/>
            <w:right w:val="none" w:sz="0" w:space="0" w:color="auto"/>
          </w:divBdr>
        </w:div>
        <w:div w:id="180439823">
          <w:marLeft w:val="640"/>
          <w:marRight w:val="0"/>
          <w:marTop w:val="0"/>
          <w:marBottom w:val="0"/>
          <w:divBdr>
            <w:top w:val="none" w:sz="0" w:space="0" w:color="auto"/>
            <w:left w:val="none" w:sz="0" w:space="0" w:color="auto"/>
            <w:bottom w:val="none" w:sz="0" w:space="0" w:color="auto"/>
            <w:right w:val="none" w:sz="0" w:space="0" w:color="auto"/>
          </w:divBdr>
        </w:div>
        <w:div w:id="765618863">
          <w:marLeft w:val="640"/>
          <w:marRight w:val="0"/>
          <w:marTop w:val="0"/>
          <w:marBottom w:val="0"/>
          <w:divBdr>
            <w:top w:val="none" w:sz="0" w:space="0" w:color="auto"/>
            <w:left w:val="none" w:sz="0" w:space="0" w:color="auto"/>
            <w:bottom w:val="none" w:sz="0" w:space="0" w:color="auto"/>
            <w:right w:val="none" w:sz="0" w:space="0" w:color="auto"/>
          </w:divBdr>
        </w:div>
        <w:div w:id="1651638868">
          <w:marLeft w:val="640"/>
          <w:marRight w:val="0"/>
          <w:marTop w:val="0"/>
          <w:marBottom w:val="0"/>
          <w:divBdr>
            <w:top w:val="none" w:sz="0" w:space="0" w:color="auto"/>
            <w:left w:val="none" w:sz="0" w:space="0" w:color="auto"/>
            <w:bottom w:val="none" w:sz="0" w:space="0" w:color="auto"/>
            <w:right w:val="none" w:sz="0" w:space="0" w:color="auto"/>
          </w:divBdr>
        </w:div>
        <w:div w:id="1555388807">
          <w:marLeft w:val="640"/>
          <w:marRight w:val="0"/>
          <w:marTop w:val="0"/>
          <w:marBottom w:val="0"/>
          <w:divBdr>
            <w:top w:val="none" w:sz="0" w:space="0" w:color="auto"/>
            <w:left w:val="none" w:sz="0" w:space="0" w:color="auto"/>
            <w:bottom w:val="none" w:sz="0" w:space="0" w:color="auto"/>
            <w:right w:val="none" w:sz="0" w:space="0" w:color="auto"/>
          </w:divBdr>
        </w:div>
        <w:div w:id="814371442">
          <w:marLeft w:val="640"/>
          <w:marRight w:val="0"/>
          <w:marTop w:val="0"/>
          <w:marBottom w:val="0"/>
          <w:divBdr>
            <w:top w:val="none" w:sz="0" w:space="0" w:color="auto"/>
            <w:left w:val="none" w:sz="0" w:space="0" w:color="auto"/>
            <w:bottom w:val="none" w:sz="0" w:space="0" w:color="auto"/>
            <w:right w:val="none" w:sz="0" w:space="0" w:color="auto"/>
          </w:divBdr>
        </w:div>
        <w:div w:id="2015187419">
          <w:marLeft w:val="640"/>
          <w:marRight w:val="0"/>
          <w:marTop w:val="0"/>
          <w:marBottom w:val="0"/>
          <w:divBdr>
            <w:top w:val="none" w:sz="0" w:space="0" w:color="auto"/>
            <w:left w:val="none" w:sz="0" w:space="0" w:color="auto"/>
            <w:bottom w:val="none" w:sz="0" w:space="0" w:color="auto"/>
            <w:right w:val="none" w:sz="0" w:space="0" w:color="auto"/>
          </w:divBdr>
        </w:div>
        <w:div w:id="1342853275">
          <w:marLeft w:val="640"/>
          <w:marRight w:val="0"/>
          <w:marTop w:val="0"/>
          <w:marBottom w:val="0"/>
          <w:divBdr>
            <w:top w:val="none" w:sz="0" w:space="0" w:color="auto"/>
            <w:left w:val="none" w:sz="0" w:space="0" w:color="auto"/>
            <w:bottom w:val="none" w:sz="0" w:space="0" w:color="auto"/>
            <w:right w:val="none" w:sz="0" w:space="0" w:color="auto"/>
          </w:divBdr>
        </w:div>
        <w:div w:id="2083522655">
          <w:marLeft w:val="640"/>
          <w:marRight w:val="0"/>
          <w:marTop w:val="0"/>
          <w:marBottom w:val="0"/>
          <w:divBdr>
            <w:top w:val="none" w:sz="0" w:space="0" w:color="auto"/>
            <w:left w:val="none" w:sz="0" w:space="0" w:color="auto"/>
            <w:bottom w:val="none" w:sz="0" w:space="0" w:color="auto"/>
            <w:right w:val="none" w:sz="0" w:space="0" w:color="auto"/>
          </w:divBdr>
        </w:div>
        <w:div w:id="739444610">
          <w:marLeft w:val="640"/>
          <w:marRight w:val="0"/>
          <w:marTop w:val="0"/>
          <w:marBottom w:val="0"/>
          <w:divBdr>
            <w:top w:val="none" w:sz="0" w:space="0" w:color="auto"/>
            <w:left w:val="none" w:sz="0" w:space="0" w:color="auto"/>
            <w:bottom w:val="none" w:sz="0" w:space="0" w:color="auto"/>
            <w:right w:val="none" w:sz="0" w:space="0" w:color="auto"/>
          </w:divBdr>
        </w:div>
        <w:div w:id="586426528">
          <w:marLeft w:val="640"/>
          <w:marRight w:val="0"/>
          <w:marTop w:val="0"/>
          <w:marBottom w:val="0"/>
          <w:divBdr>
            <w:top w:val="none" w:sz="0" w:space="0" w:color="auto"/>
            <w:left w:val="none" w:sz="0" w:space="0" w:color="auto"/>
            <w:bottom w:val="none" w:sz="0" w:space="0" w:color="auto"/>
            <w:right w:val="none" w:sz="0" w:space="0" w:color="auto"/>
          </w:divBdr>
        </w:div>
        <w:div w:id="386025994">
          <w:marLeft w:val="640"/>
          <w:marRight w:val="0"/>
          <w:marTop w:val="0"/>
          <w:marBottom w:val="0"/>
          <w:divBdr>
            <w:top w:val="none" w:sz="0" w:space="0" w:color="auto"/>
            <w:left w:val="none" w:sz="0" w:space="0" w:color="auto"/>
            <w:bottom w:val="none" w:sz="0" w:space="0" w:color="auto"/>
            <w:right w:val="none" w:sz="0" w:space="0" w:color="auto"/>
          </w:divBdr>
        </w:div>
        <w:div w:id="1855457301">
          <w:marLeft w:val="640"/>
          <w:marRight w:val="0"/>
          <w:marTop w:val="0"/>
          <w:marBottom w:val="0"/>
          <w:divBdr>
            <w:top w:val="none" w:sz="0" w:space="0" w:color="auto"/>
            <w:left w:val="none" w:sz="0" w:space="0" w:color="auto"/>
            <w:bottom w:val="none" w:sz="0" w:space="0" w:color="auto"/>
            <w:right w:val="none" w:sz="0" w:space="0" w:color="auto"/>
          </w:divBdr>
        </w:div>
        <w:div w:id="603195836">
          <w:marLeft w:val="640"/>
          <w:marRight w:val="0"/>
          <w:marTop w:val="0"/>
          <w:marBottom w:val="0"/>
          <w:divBdr>
            <w:top w:val="none" w:sz="0" w:space="0" w:color="auto"/>
            <w:left w:val="none" w:sz="0" w:space="0" w:color="auto"/>
            <w:bottom w:val="none" w:sz="0" w:space="0" w:color="auto"/>
            <w:right w:val="none" w:sz="0" w:space="0" w:color="auto"/>
          </w:divBdr>
        </w:div>
        <w:div w:id="85274144">
          <w:marLeft w:val="640"/>
          <w:marRight w:val="0"/>
          <w:marTop w:val="0"/>
          <w:marBottom w:val="0"/>
          <w:divBdr>
            <w:top w:val="none" w:sz="0" w:space="0" w:color="auto"/>
            <w:left w:val="none" w:sz="0" w:space="0" w:color="auto"/>
            <w:bottom w:val="none" w:sz="0" w:space="0" w:color="auto"/>
            <w:right w:val="none" w:sz="0" w:space="0" w:color="auto"/>
          </w:divBdr>
        </w:div>
        <w:div w:id="438840891">
          <w:marLeft w:val="640"/>
          <w:marRight w:val="0"/>
          <w:marTop w:val="0"/>
          <w:marBottom w:val="0"/>
          <w:divBdr>
            <w:top w:val="none" w:sz="0" w:space="0" w:color="auto"/>
            <w:left w:val="none" w:sz="0" w:space="0" w:color="auto"/>
            <w:bottom w:val="none" w:sz="0" w:space="0" w:color="auto"/>
            <w:right w:val="none" w:sz="0" w:space="0" w:color="auto"/>
          </w:divBdr>
        </w:div>
        <w:div w:id="885724469">
          <w:marLeft w:val="640"/>
          <w:marRight w:val="0"/>
          <w:marTop w:val="0"/>
          <w:marBottom w:val="0"/>
          <w:divBdr>
            <w:top w:val="none" w:sz="0" w:space="0" w:color="auto"/>
            <w:left w:val="none" w:sz="0" w:space="0" w:color="auto"/>
            <w:bottom w:val="none" w:sz="0" w:space="0" w:color="auto"/>
            <w:right w:val="none" w:sz="0" w:space="0" w:color="auto"/>
          </w:divBdr>
        </w:div>
        <w:div w:id="659389247">
          <w:marLeft w:val="640"/>
          <w:marRight w:val="0"/>
          <w:marTop w:val="0"/>
          <w:marBottom w:val="0"/>
          <w:divBdr>
            <w:top w:val="none" w:sz="0" w:space="0" w:color="auto"/>
            <w:left w:val="none" w:sz="0" w:space="0" w:color="auto"/>
            <w:bottom w:val="none" w:sz="0" w:space="0" w:color="auto"/>
            <w:right w:val="none" w:sz="0" w:space="0" w:color="auto"/>
          </w:divBdr>
        </w:div>
        <w:div w:id="1003624402">
          <w:marLeft w:val="640"/>
          <w:marRight w:val="0"/>
          <w:marTop w:val="0"/>
          <w:marBottom w:val="0"/>
          <w:divBdr>
            <w:top w:val="none" w:sz="0" w:space="0" w:color="auto"/>
            <w:left w:val="none" w:sz="0" w:space="0" w:color="auto"/>
            <w:bottom w:val="none" w:sz="0" w:space="0" w:color="auto"/>
            <w:right w:val="none" w:sz="0" w:space="0" w:color="auto"/>
          </w:divBdr>
        </w:div>
        <w:div w:id="1736469275">
          <w:marLeft w:val="640"/>
          <w:marRight w:val="0"/>
          <w:marTop w:val="0"/>
          <w:marBottom w:val="0"/>
          <w:divBdr>
            <w:top w:val="none" w:sz="0" w:space="0" w:color="auto"/>
            <w:left w:val="none" w:sz="0" w:space="0" w:color="auto"/>
            <w:bottom w:val="none" w:sz="0" w:space="0" w:color="auto"/>
            <w:right w:val="none" w:sz="0" w:space="0" w:color="auto"/>
          </w:divBdr>
        </w:div>
        <w:div w:id="581718335">
          <w:marLeft w:val="640"/>
          <w:marRight w:val="0"/>
          <w:marTop w:val="0"/>
          <w:marBottom w:val="0"/>
          <w:divBdr>
            <w:top w:val="none" w:sz="0" w:space="0" w:color="auto"/>
            <w:left w:val="none" w:sz="0" w:space="0" w:color="auto"/>
            <w:bottom w:val="none" w:sz="0" w:space="0" w:color="auto"/>
            <w:right w:val="none" w:sz="0" w:space="0" w:color="auto"/>
          </w:divBdr>
        </w:div>
        <w:div w:id="1913201908">
          <w:marLeft w:val="640"/>
          <w:marRight w:val="0"/>
          <w:marTop w:val="0"/>
          <w:marBottom w:val="0"/>
          <w:divBdr>
            <w:top w:val="none" w:sz="0" w:space="0" w:color="auto"/>
            <w:left w:val="none" w:sz="0" w:space="0" w:color="auto"/>
            <w:bottom w:val="none" w:sz="0" w:space="0" w:color="auto"/>
            <w:right w:val="none" w:sz="0" w:space="0" w:color="auto"/>
          </w:divBdr>
        </w:div>
        <w:div w:id="1000160065">
          <w:marLeft w:val="640"/>
          <w:marRight w:val="0"/>
          <w:marTop w:val="0"/>
          <w:marBottom w:val="0"/>
          <w:divBdr>
            <w:top w:val="none" w:sz="0" w:space="0" w:color="auto"/>
            <w:left w:val="none" w:sz="0" w:space="0" w:color="auto"/>
            <w:bottom w:val="none" w:sz="0" w:space="0" w:color="auto"/>
            <w:right w:val="none" w:sz="0" w:space="0" w:color="auto"/>
          </w:divBdr>
        </w:div>
        <w:div w:id="1141069459">
          <w:marLeft w:val="640"/>
          <w:marRight w:val="0"/>
          <w:marTop w:val="0"/>
          <w:marBottom w:val="0"/>
          <w:divBdr>
            <w:top w:val="none" w:sz="0" w:space="0" w:color="auto"/>
            <w:left w:val="none" w:sz="0" w:space="0" w:color="auto"/>
            <w:bottom w:val="none" w:sz="0" w:space="0" w:color="auto"/>
            <w:right w:val="none" w:sz="0" w:space="0" w:color="auto"/>
          </w:divBdr>
        </w:div>
        <w:div w:id="1939368523">
          <w:marLeft w:val="640"/>
          <w:marRight w:val="0"/>
          <w:marTop w:val="0"/>
          <w:marBottom w:val="0"/>
          <w:divBdr>
            <w:top w:val="none" w:sz="0" w:space="0" w:color="auto"/>
            <w:left w:val="none" w:sz="0" w:space="0" w:color="auto"/>
            <w:bottom w:val="none" w:sz="0" w:space="0" w:color="auto"/>
            <w:right w:val="none" w:sz="0" w:space="0" w:color="auto"/>
          </w:divBdr>
        </w:div>
        <w:div w:id="1553730757">
          <w:marLeft w:val="640"/>
          <w:marRight w:val="0"/>
          <w:marTop w:val="0"/>
          <w:marBottom w:val="0"/>
          <w:divBdr>
            <w:top w:val="none" w:sz="0" w:space="0" w:color="auto"/>
            <w:left w:val="none" w:sz="0" w:space="0" w:color="auto"/>
            <w:bottom w:val="none" w:sz="0" w:space="0" w:color="auto"/>
            <w:right w:val="none" w:sz="0" w:space="0" w:color="auto"/>
          </w:divBdr>
        </w:div>
        <w:div w:id="1869903407">
          <w:marLeft w:val="640"/>
          <w:marRight w:val="0"/>
          <w:marTop w:val="0"/>
          <w:marBottom w:val="0"/>
          <w:divBdr>
            <w:top w:val="none" w:sz="0" w:space="0" w:color="auto"/>
            <w:left w:val="none" w:sz="0" w:space="0" w:color="auto"/>
            <w:bottom w:val="none" w:sz="0" w:space="0" w:color="auto"/>
            <w:right w:val="none" w:sz="0" w:space="0" w:color="auto"/>
          </w:divBdr>
        </w:div>
        <w:div w:id="556823960">
          <w:marLeft w:val="640"/>
          <w:marRight w:val="0"/>
          <w:marTop w:val="0"/>
          <w:marBottom w:val="0"/>
          <w:divBdr>
            <w:top w:val="none" w:sz="0" w:space="0" w:color="auto"/>
            <w:left w:val="none" w:sz="0" w:space="0" w:color="auto"/>
            <w:bottom w:val="none" w:sz="0" w:space="0" w:color="auto"/>
            <w:right w:val="none" w:sz="0" w:space="0" w:color="auto"/>
          </w:divBdr>
        </w:div>
        <w:div w:id="1809322648">
          <w:marLeft w:val="640"/>
          <w:marRight w:val="0"/>
          <w:marTop w:val="0"/>
          <w:marBottom w:val="0"/>
          <w:divBdr>
            <w:top w:val="none" w:sz="0" w:space="0" w:color="auto"/>
            <w:left w:val="none" w:sz="0" w:space="0" w:color="auto"/>
            <w:bottom w:val="none" w:sz="0" w:space="0" w:color="auto"/>
            <w:right w:val="none" w:sz="0" w:space="0" w:color="auto"/>
          </w:divBdr>
        </w:div>
        <w:div w:id="1537113452">
          <w:marLeft w:val="640"/>
          <w:marRight w:val="0"/>
          <w:marTop w:val="0"/>
          <w:marBottom w:val="0"/>
          <w:divBdr>
            <w:top w:val="none" w:sz="0" w:space="0" w:color="auto"/>
            <w:left w:val="none" w:sz="0" w:space="0" w:color="auto"/>
            <w:bottom w:val="none" w:sz="0" w:space="0" w:color="auto"/>
            <w:right w:val="none" w:sz="0" w:space="0" w:color="auto"/>
          </w:divBdr>
        </w:div>
        <w:div w:id="1067917997">
          <w:marLeft w:val="640"/>
          <w:marRight w:val="0"/>
          <w:marTop w:val="0"/>
          <w:marBottom w:val="0"/>
          <w:divBdr>
            <w:top w:val="none" w:sz="0" w:space="0" w:color="auto"/>
            <w:left w:val="none" w:sz="0" w:space="0" w:color="auto"/>
            <w:bottom w:val="none" w:sz="0" w:space="0" w:color="auto"/>
            <w:right w:val="none" w:sz="0" w:space="0" w:color="auto"/>
          </w:divBdr>
        </w:div>
        <w:div w:id="1651523123">
          <w:marLeft w:val="640"/>
          <w:marRight w:val="0"/>
          <w:marTop w:val="0"/>
          <w:marBottom w:val="0"/>
          <w:divBdr>
            <w:top w:val="none" w:sz="0" w:space="0" w:color="auto"/>
            <w:left w:val="none" w:sz="0" w:space="0" w:color="auto"/>
            <w:bottom w:val="none" w:sz="0" w:space="0" w:color="auto"/>
            <w:right w:val="none" w:sz="0" w:space="0" w:color="auto"/>
          </w:divBdr>
        </w:div>
        <w:div w:id="1103185684">
          <w:marLeft w:val="640"/>
          <w:marRight w:val="0"/>
          <w:marTop w:val="0"/>
          <w:marBottom w:val="0"/>
          <w:divBdr>
            <w:top w:val="none" w:sz="0" w:space="0" w:color="auto"/>
            <w:left w:val="none" w:sz="0" w:space="0" w:color="auto"/>
            <w:bottom w:val="none" w:sz="0" w:space="0" w:color="auto"/>
            <w:right w:val="none" w:sz="0" w:space="0" w:color="auto"/>
          </w:divBdr>
        </w:div>
        <w:div w:id="1646006252">
          <w:marLeft w:val="640"/>
          <w:marRight w:val="0"/>
          <w:marTop w:val="0"/>
          <w:marBottom w:val="0"/>
          <w:divBdr>
            <w:top w:val="none" w:sz="0" w:space="0" w:color="auto"/>
            <w:left w:val="none" w:sz="0" w:space="0" w:color="auto"/>
            <w:bottom w:val="none" w:sz="0" w:space="0" w:color="auto"/>
            <w:right w:val="none" w:sz="0" w:space="0" w:color="auto"/>
          </w:divBdr>
        </w:div>
        <w:div w:id="1614552761">
          <w:marLeft w:val="640"/>
          <w:marRight w:val="0"/>
          <w:marTop w:val="0"/>
          <w:marBottom w:val="0"/>
          <w:divBdr>
            <w:top w:val="none" w:sz="0" w:space="0" w:color="auto"/>
            <w:left w:val="none" w:sz="0" w:space="0" w:color="auto"/>
            <w:bottom w:val="none" w:sz="0" w:space="0" w:color="auto"/>
            <w:right w:val="none" w:sz="0" w:space="0" w:color="auto"/>
          </w:divBdr>
        </w:div>
        <w:div w:id="528252736">
          <w:marLeft w:val="640"/>
          <w:marRight w:val="0"/>
          <w:marTop w:val="0"/>
          <w:marBottom w:val="0"/>
          <w:divBdr>
            <w:top w:val="none" w:sz="0" w:space="0" w:color="auto"/>
            <w:left w:val="none" w:sz="0" w:space="0" w:color="auto"/>
            <w:bottom w:val="none" w:sz="0" w:space="0" w:color="auto"/>
            <w:right w:val="none" w:sz="0" w:space="0" w:color="auto"/>
          </w:divBdr>
        </w:div>
      </w:divsChild>
    </w:div>
    <w:div w:id="1731341714">
      <w:bodyDiv w:val="1"/>
      <w:marLeft w:val="0"/>
      <w:marRight w:val="0"/>
      <w:marTop w:val="0"/>
      <w:marBottom w:val="0"/>
      <w:divBdr>
        <w:top w:val="none" w:sz="0" w:space="0" w:color="auto"/>
        <w:left w:val="none" w:sz="0" w:space="0" w:color="auto"/>
        <w:bottom w:val="none" w:sz="0" w:space="0" w:color="auto"/>
        <w:right w:val="none" w:sz="0" w:space="0" w:color="auto"/>
      </w:divBdr>
      <w:divsChild>
        <w:div w:id="1764035235">
          <w:marLeft w:val="640"/>
          <w:marRight w:val="0"/>
          <w:marTop w:val="0"/>
          <w:marBottom w:val="0"/>
          <w:divBdr>
            <w:top w:val="none" w:sz="0" w:space="0" w:color="auto"/>
            <w:left w:val="none" w:sz="0" w:space="0" w:color="auto"/>
            <w:bottom w:val="none" w:sz="0" w:space="0" w:color="auto"/>
            <w:right w:val="none" w:sz="0" w:space="0" w:color="auto"/>
          </w:divBdr>
        </w:div>
        <w:div w:id="209339325">
          <w:marLeft w:val="640"/>
          <w:marRight w:val="0"/>
          <w:marTop w:val="0"/>
          <w:marBottom w:val="0"/>
          <w:divBdr>
            <w:top w:val="none" w:sz="0" w:space="0" w:color="auto"/>
            <w:left w:val="none" w:sz="0" w:space="0" w:color="auto"/>
            <w:bottom w:val="none" w:sz="0" w:space="0" w:color="auto"/>
            <w:right w:val="none" w:sz="0" w:space="0" w:color="auto"/>
          </w:divBdr>
        </w:div>
        <w:div w:id="1060517176">
          <w:marLeft w:val="640"/>
          <w:marRight w:val="0"/>
          <w:marTop w:val="0"/>
          <w:marBottom w:val="0"/>
          <w:divBdr>
            <w:top w:val="none" w:sz="0" w:space="0" w:color="auto"/>
            <w:left w:val="none" w:sz="0" w:space="0" w:color="auto"/>
            <w:bottom w:val="none" w:sz="0" w:space="0" w:color="auto"/>
            <w:right w:val="none" w:sz="0" w:space="0" w:color="auto"/>
          </w:divBdr>
        </w:div>
        <w:div w:id="1173492093">
          <w:marLeft w:val="640"/>
          <w:marRight w:val="0"/>
          <w:marTop w:val="0"/>
          <w:marBottom w:val="0"/>
          <w:divBdr>
            <w:top w:val="none" w:sz="0" w:space="0" w:color="auto"/>
            <w:left w:val="none" w:sz="0" w:space="0" w:color="auto"/>
            <w:bottom w:val="none" w:sz="0" w:space="0" w:color="auto"/>
            <w:right w:val="none" w:sz="0" w:space="0" w:color="auto"/>
          </w:divBdr>
        </w:div>
        <w:div w:id="35738311">
          <w:marLeft w:val="640"/>
          <w:marRight w:val="0"/>
          <w:marTop w:val="0"/>
          <w:marBottom w:val="0"/>
          <w:divBdr>
            <w:top w:val="none" w:sz="0" w:space="0" w:color="auto"/>
            <w:left w:val="none" w:sz="0" w:space="0" w:color="auto"/>
            <w:bottom w:val="none" w:sz="0" w:space="0" w:color="auto"/>
            <w:right w:val="none" w:sz="0" w:space="0" w:color="auto"/>
          </w:divBdr>
        </w:div>
        <w:div w:id="863595554">
          <w:marLeft w:val="640"/>
          <w:marRight w:val="0"/>
          <w:marTop w:val="0"/>
          <w:marBottom w:val="0"/>
          <w:divBdr>
            <w:top w:val="none" w:sz="0" w:space="0" w:color="auto"/>
            <w:left w:val="none" w:sz="0" w:space="0" w:color="auto"/>
            <w:bottom w:val="none" w:sz="0" w:space="0" w:color="auto"/>
            <w:right w:val="none" w:sz="0" w:space="0" w:color="auto"/>
          </w:divBdr>
        </w:div>
        <w:div w:id="2099867329">
          <w:marLeft w:val="640"/>
          <w:marRight w:val="0"/>
          <w:marTop w:val="0"/>
          <w:marBottom w:val="0"/>
          <w:divBdr>
            <w:top w:val="none" w:sz="0" w:space="0" w:color="auto"/>
            <w:left w:val="none" w:sz="0" w:space="0" w:color="auto"/>
            <w:bottom w:val="none" w:sz="0" w:space="0" w:color="auto"/>
            <w:right w:val="none" w:sz="0" w:space="0" w:color="auto"/>
          </w:divBdr>
        </w:div>
        <w:div w:id="204413958">
          <w:marLeft w:val="640"/>
          <w:marRight w:val="0"/>
          <w:marTop w:val="0"/>
          <w:marBottom w:val="0"/>
          <w:divBdr>
            <w:top w:val="none" w:sz="0" w:space="0" w:color="auto"/>
            <w:left w:val="none" w:sz="0" w:space="0" w:color="auto"/>
            <w:bottom w:val="none" w:sz="0" w:space="0" w:color="auto"/>
            <w:right w:val="none" w:sz="0" w:space="0" w:color="auto"/>
          </w:divBdr>
        </w:div>
        <w:div w:id="434449596">
          <w:marLeft w:val="640"/>
          <w:marRight w:val="0"/>
          <w:marTop w:val="0"/>
          <w:marBottom w:val="0"/>
          <w:divBdr>
            <w:top w:val="none" w:sz="0" w:space="0" w:color="auto"/>
            <w:left w:val="none" w:sz="0" w:space="0" w:color="auto"/>
            <w:bottom w:val="none" w:sz="0" w:space="0" w:color="auto"/>
            <w:right w:val="none" w:sz="0" w:space="0" w:color="auto"/>
          </w:divBdr>
        </w:div>
        <w:div w:id="1102801960">
          <w:marLeft w:val="640"/>
          <w:marRight w:val="0"/>
          <w:marTop w:val="0"/>
          <w:marBottom w:val="0"/>
          <w:divBdr>
            <w:top w:val="none" w:sz="0" w:space="0" w:color="auto"/>
            <w:left w:val="none" w:sz="0" w:space="0" w:color="auto"/>
            <w:bottom w:val="none" w:sz="0" w:space="0" w:color="auto"/>
            <w:right w:val="none" w:sz="0" w:space="0" w:color="auto"/>
          </w:divBdr>
        </w:div>
        <w:div w:id="1739935083">
          <w:marLeft w:val="640"/>
          <w:marRight w:val="0"/>
          <w:marTop w:val="0"/>
          <w:marBottom w:val="0"/>
          <w:divBdr>
            <w:top w:val="none" w:sz="0" w:space="0" w:color="auto"/>
            <w:left w:val="none" w:sz="0" w:space="0" w:color="auto"/>
            <w:bottom w:val="none" w:sz="0" w:space="0" w:color="auto"/>
            <w:right w:val="none" w:sz="0" w:space="0" w:color="auto"/>
          </w:divBdr>
        </w:div>
        <w:div w:id="702708079">
          <w:marLeft w:val="640"/>
          <w:marRight w:val="0"/>
          <w:marTop w:val="0"/>
          <w:marBottom w:val="0"/>
          <w:divBdr>
            <w:top w:val="none" w:sz="0" w:space="0" w:color="auto"/>
            <w:left w:val="none" w:sz="0" w:space="0" w:color="auto"/>
            <w:bottom w:val="none" w:sz="0" w:space="0" w:color="auto"/>
            <w:right w:val="none" w:sz="0" w:space="0" w:color="auto"/>
          </w:divBdr>
        </w:div>
        <w:div w:id="946811321">
          <w:marLeft w:val="640"/>
          <w:marRight w:val="0"/>
          <w:marTop w:val="0"/>
          <w:marBottom w:val="0"/>
          <w:divBdr>
            <w:top w:val="none" w:sz="0" w:space="0" w:color="auto"/>
            <w:left w:val="none" w:sz="0" w:space="0" w:color="auto"/>
            <w:bottom w:val="none" w:sz="0" w:space="0" w:color="auto"/>
            <w:right w:val="none" w:sz="0" w:space="0" w:color="auto"/>
          </w:divBdr>
        </w:div>
        <w:div w:id="360866104">
          <w:marLeft w:val="640"/>
          <w:marRight w:val="0"/>
          <w:marTop w:val="0"/>
          <w:marBottom w:val="0"/>
          <w:divBdr>
            <w:top w:val="none" w:sz="0" w:space="0" w:color="auto"/>
            <w:left w:val="none" w:sz="0" w:space="0" w:color="auto"/>
            <w:bottom w:val="none" w:sz="0" w:space="0" w:color="auto"/>
            <w:right w:val="none" w:sz="0" w:space="0" w:color="auto"/>
          </w:divBdr>
        </w:div>
        <w:div w:id="1428186113">
          <w:marLeft w:val="640"/>
          <w:marRight w:val="0"/>
          <w:marTop w:val="0"/>
          <w:marBottom w:val="0"/>
          <w:divBdr>
            <w:top w:val="none" w:sz="0" w:space="0" w:color="auto"/>
            <w:left w:val="none" w:sz="0" w:space="0" w:color="auto"/>
            <w:bottom w:val="none" w:sz="0" w:space="0" w:color="auto"/>
            <w:right w:val="none" w:sz="0" w:space="0" w:color="auto"/>
          </w:divBdr>
        </w:div>
        <w:div w:id="318732931">
          <w:marLeft w:val="640"/>
          <w:marRight w:val="0"/>
          <w:marTop w:val="0"/>
          <w:marBottom w:val="0"/>
          <w:divBdr>
            <w:top w:val="none" w:sz="0" w:space="0" w:color="auto"/>
            <w:left w:val="none" w:sz="0" w:space="0" w:color="auto"/>
            <w:bottom w:val="none" w:sz="0" w:space="0" w:color="auto"/>
            <w:right w:val="none" w:sz="0" w:space="0" w:color="auto"/>
          </w:divBdr>
        </w:div>
        <w:div w:id="401417462">
          <w:marLeft w:val="640"/>
          <w:marRight w:val="0"/>
          <w:marTop w:val="0"/>
          <w:marBottom w:val="0"/>
          <w:divBdr>
            <w:top w:val="none" w:sz="0" w:space="0" w:color="auto"/>
            <w:left w:val="none" w:sz="0" w:space="0" w:color="auto"/>
            <w:bottom w:val="none" w:sz="0" w:space="0" w:color="auto"/>
            <w:right w:val="none" w:sz="0" w:space="0" w:color="auto"/>
          </w:divBdr>
        </w:div>
        <w:div w:id="1950890673">
          <w:marLeft w:val="640"/>
          <w:marRight w:val="0"/>
          <w:marTop w:val="0"/>
          <w:marBottom w:val="0"/>
          <w:divBdr>
            <w:top w:val="none" w:sz="0" w:space="0" w:color="auto"/>
            <w:left w:val="none" w:sz="0" w:space="0" w:color="auto"/>
            <w:bottom w:val="none" w:sz="0" w:space="0" w:color="auto"/>
            <w:right w:val="none" w:sz="0" w:space="0" w:color="auto"/>
          </w:divBdr>
        </w:div>
        <w:div w:id="1142429145">
          <w:marLeft w:val="640"/>
          <w:marRight w:val="0"/>
          <w:marTop w:val="0"/>
          <w:marBottom w:val="0"/>
          <w:divBdr>
            <w:top w:val="none" w:sz="0" w:space="0" w:color="auto"/>
            <w:left w:val="none" w:sz="0" w:space="0" w:color="auto"/>
            <w:bottom w:val="none" w:sz="0" w:space="0" w:color="auto"/>
            <w:right w:val="none" w:sz="0" w:space="0" w:color="auto"/>
          </w:divBdr>
        </w:div>
        <w:div w:id="878663372">
          <w:marLeft w:val="640"/>
          <w:marRight w:val="0"/>
          <w:marTop w:val="0"/>
          <w:marBottom w:val="0"/>
          <w:divBdr>
            <w:top w:val="none" w:sz="0" w:space="0" w:color="auto"/>
            <w:left w:val="none" w:sz="0" w:space="0" w:color="auto"/>
            <w:bottom w:val="none" w:sz="0" w:space="0" w:color="auto"/>
            <w:right w:val="none" w:sz="0" w:space="0" w:color="auto"/>
          </w:divBdr>
        </w:div>
        <w:div w:id="1959026220">
          <w:marLeft w:val="640"/>
          <w:marRight w:val="0"/>
          <w:marTop w:val="0"/>
          <w:marBottom w:val="0"/>
          <w:divBdr>
            <w:top w:val="none" w:sz="0" w:space="0" w:color="auto"/>
            <w:left w:val="none" w:sz="0" w:space="0" w:color="auto"/>
            <w:bottom w:val="none" w:sz="0" w:space="0" w:color="auto"/>
            <w:right w:val="none" w:sz="0" w:space="0" w:color="auto"/>
          </w:divBdr>
        </w:div>
        <w:div w:id="1342244960">
          <w:marLeft w:val="640"/>
          <w:marRight w:val="0"/>
          <w:marTop w:val="0"/>
          <w:marBottom w:val="0"/>
          <w:divBdr>
            <w:top w:val="none" w:sz="0" w:space="0" w:color="auto"/>
            <w:left w:val="none" w:sz="0" w:space="0" w:color="auto"/>
            <w:bottom w:val="none" w:sz="0" w:space="0" w:color="auto"/>
            <w:right w:val="none" w:sz="0" w:space="0" w:color="auto"/>
          </w:divBdr>
        </w:div>
        <w:div w:id="1479149726">
          <w:marLeft w:val="640"/>
          <w:marRight w:val="0"/>
          <w:marTop w:val="0"/>
          <w:marBottom w:val="0"/>
          <w:divBdr>
            <w:top w:val="none" w:sz="0" w:space="0" w:color="auto"/>
            <w:left w:val="none" w:sz="0" w:space="0" w:color="auto"/>
            <w:bottom w:val="none" w:sz="0" w:space="0" w:color="auto"/>
            <w:right w:val="none" w:sz="0" w:space="0" w:color="auto"/>
          </w:divBdr>
        </w:div>
        <w:div w:id="259989106">
          <w:marLeft w:val="640"/>
          <w:marRight w:val="0"/>
          <w:marTop w:val="0"/>
          <w:marBottom w:val="0"/>
          <w:divBdr>
            <w:top w:val="none" w:sz="0" w:space="0" w:color="auto"/>
            <w:left w:val="none" w:sz="0" w:space="0" w:color="auto"/>
            <w:bottom w:val="none" w:sz="0" w:space="0" w:color="auto"/>
            <w:right w:val="none" w:sz="0" w:space="0" w:color="auto"/>
          </w:divBdr>
        </w:div>
        <w:div w:id="2033873652">
          <w:marLeft w:val="640"/>
          <w:marRight w:val="0"/>
          <w:marTop w:val="0"/>
          <w:marBottom w:val="0"/>
          <w:divBdr>
            <w:top w:val="none" w:sz="0" w:space="0" w:color="auto"/>
            <w:left w:val="none" w:sz="0" w:space="0" w:color="auto"/>
            <w:bottom w:val="none" w:sz="0" w:space="0" w:color="auto"/>
            <w:right w:val="none" w:sz="0" w:space="0" w:color="auto"/>
          </w:divBdr>
        </w:div>
        <w:div w:id="811676065">
          <w:marLeft w:val="640"/>
          <w:marRight w:val="0"/>
          <w:marTop w:val="0"/>
          <w:marBottom w:val="0"/>
          <w:divBdr>
            <w:top w:val="none" w:sz="0" w:space="0" w:color="auto"/>
            <w:left w:val="none" w:sz="0" w:space="0" w:color="auto"/>
            <w:bottom w:val="none" w:sz="0" w:space="0" w:color="auto"/>
            <w:right w:val="none" w:sz="0" w:space="0" w:color="auto"/>
          </w:divBdr>
        </w:div>
        <w:div w:id="331879394">
          <w:marLeft w:val="640"/>
          <w:marRight w:val="0"/>
          <w:marTop w:val="0"/>
          <w:marBottom w:val="0"/>
          <w:divBdr>
            <w:top w:val="none" w:sz="0" w:space="0" w:color="auto"/>
            <w:left w:val="none" w:sz="0" w:space="0" w:color="auto"/>
            <w:bottom w:val="none" w:sz="0" w:space="0" w:color="auto"/>
            <w:right w:val="none" w:sz="0" w:space="0" w:color="auto"/>
          </w:divBdr>
        </w:div>
        <w:div w:id="1092317862">
          <w:marLeft w:val="640"/>
          <w:marRight w:val="0"/>
          <w:marTop w:val="0"/>
          <w:marBottom w:val="0"/>
          <w:divBdr>
            <w:top w:val="none" w:sz="0" w:space="0" w:color="auto"/>
            <w:left w:val="none" w:sz="0" w:space="0" w:color="auto"/>
            <w:bottom w:val="none" w:sz="0" w:space="0" w:color="auto"/>
            <w:right w:val="none" w:sz="0" w:space="0" w:color="auto"/>
          </w:divBdr>
        </w:div>
        <w:div w:id="2082366456">
          <w:marLeft w:val="640"/>
          <w:marRight w:val="0"/>
          <w:marTop w:val="0"/>
          <w:marBottom w:val="0"/>
          <w:divBdr>
            <w:top w:val="none" w:sz="0" w:space="0" w:color="auto"/>
            <w:left w:val="none" w:sz="0" w:space="0" w:color="auto"/>
            <w:bottom w:val="none" w:sz="0" w:space="0" w:color="auto"/>
            <w:right w:val="none" w:sz="0" w:space="0" w:color="auto"/>
          </w:divBdr>
        </w:div>
        <w:div w:id="1056246831">
          <w:marLeft w:val="640"/>
          <w:marRight w:val="0"/>
          <w:marTop w:val="0"/>
          <w:marBottom w:val="0"/>
          <w:divBdr>
            <w:top w:val="none" w:sz="0" w:space="0" w:color="auto"/>
            <w:left w:val="none" w:sz="0" w:space="0" w:color="auto"/>
            <w:bottom w:val="none" w:sz="0" w:space="0" w:color="auto"/>
            <w:right w:val="none" w:sz="0" w:space="0" w:color="auto"/>
          </w:divBdr>
        </w:div>
        <w:div w:id="1894078932">
          <w:marLeft w:val="640"/>
          <w:marRight w:val="0"/>
          <w:marTop w:val="0"/>
          <w:marBottom w:val="0"/>
          <w:divBdr>
            <w:top w:val="none" w:sz="0" w:space="0" w:color="auto"/>
            <w:left w:val="none" w:sz="0" w:space="0" w:color="auto"/>
            <w:bottom w:val="none" w:sz="0" w:space="0" w:color="auto"/>
            <w:right w:val="none" w:sz="0" w:space="0" w:color="auto"/>
          </w:divBdr>
        </w:div>
        <w:div w:id="862864669">
          <w:marLeft w:val="640"/>
          <w:marRight w:val="0"/>
          <w:marTop w:val="0"/>
          <w:marBottom w:val="0"/>
          <w:divBdr>
            <w:top w:val="none" w:sz="0" w:space="0" w:color="auto"/>
            <w:left w:val="none" w:sz="0" w:space="0" w:color="auto"/>
            <w:bottom w:val="none" w:sz="0" w:space="0" w:color="auto"/>
            <w:right w:val="none" w:sz="0" w:space="0" w:color="auto"/>
          </w:divBdr>
        </w:div>
        <w:div w:id="1932006090">
          <w:marLeft w:val="640"/>
          <w:marRight w:val="0"/>
          <w:marTop w:val="0"/>
          <w:marBottom w:val="0"/>
          <w:divBdr>
            <w:top w:val="none" w:sz="0" w:space="0" w:color="auto"/>
            <w:left w:val="none" w:sz="0" w:space="0" w:color="auto"/>
            <w:bottom w:val="none" w:sz="0" w:space="0" w:color="auto"/>
            <w:right w:val="none" w:sz="0" w:space="0" w:color="auto"/>
          </w:divBdr>
        </w:div>
        <w:div w:id="1782454431">
          <w:marLeft w:val="640"/>
          <w:marRight w:val="0"/>
          <w:marTop w:val="0"/>
          <w:marBottom w:val="0"/>
          <w:divBdr>
            <w:top w:val="none" w:sz="0" w:space="0" w:color="auto"/>
            <w:left w:val="none" w:sz="0" w:space="0" w:color="auto"/>
            <w:bottom w:val="none" w:sz="0" w:space="0" w:color="auto"/>
            <w:right w:val="none" w:sz="0" w:space="0" w:color="auto"/>
          </w:divBdr>
        </w:div>
        <w:div w:id="638265587">
          <w:marLeft w:val="640"/>
          <w:marRight w:val="0"/>
          <w:marTop w:val="0"/>
          <w:marBottom w:val="0"/>
          <w:divBdr>
            <w:top w:val="none" w:sz="0" w:space="0" w:color="auto"/>
            <w:left w:val="none" w:sz="0" w:space="0" w:color="auto"/>
            <w:bottom w:val="none" w:sz="0" w:space="0" w:color="auto"/>
            <w:right w:val="none" w:sz="0" w:space="0" w:color="auto"/>
          </w:divBdr>
        </w:div>
        <w:div w:id="364254905">
          <w:marLeft w:val="640"/>
          <w:marRight w:val="0"/>
          <w:marTop w:val="0"/>
          <w:marBottom w:val="0"/>
          <w:divBdr>
            <w:top w:val="none" w:sz="0" w:space="0" w:color="auto"/>
            <w:left w:val="none" w:sz="0" w:space="0" w:color="auto"/>
            <w:bottom w:val="none" w:sz="0" w:space="0" w:color="auto"/>
            <w:right w:val="none" w:sz="0" w:space="0" w:color="auto"/>
          </w:divBdr>
        </w:div>
        <w:div w:id="866602059">
          <w:marLeft w:val="640"/>
          <w:marRight w:val="0"/>
          <w:marTop w:val="0"/>
          <w:marBottom w:val="0"/>
          <w:divBdr>
            <w:top w:val="none" w:sz="0" w:space="0" w:color="auto"/>
            <w:left w:val="none" w:sz="0" w:space="0" w:color="auto"/>
            <w:bottom w:val="none" w:sz="0" w:space="0" w:color="auto"/>
            <w:right w:val="none" w:sz="0" w:space="0" w:color="auto"/>
          </w:divBdr>
        </w:div>
        <w:div w:id="84032637">
          <w:marLeft w:val="640"/>
          <w:marRight w:val="0"/>
          <w:marTop w:val="0"/>
          <w:marBottom w:val="0"/>
          <w:divBdr>
            <w:top w:val="none" w:sz="0" w:space="0" w:color="auto"/>
            <w:left w:val="none" w:sz="0" w:space="0" w:color="auto"/>
            <w:bottom w:val="none" w:sz="0" w:space="0" w:color="auto"/>
            <w:right w:val="none" w:sz="0" w:space="0" w:color="auto"/>
          </w:divBdr>
        </w:div>
        <w:div w:id="345205981">
          <w:marLeft w:val="640"/>
          <w:marRight w:val="0"/>
          <w:marTop w:val="0"/>
          <w:marBottom w:val="0"/>
          <w:divBdr>
            <w:top w:val="none" w:sz="0" w:space="0" w:color="auto"/>
            <w:left w:val="none" w:sz="0" w:space="0" w:color="auto"/>
            <w:bottom w:val="none" w:sz="0" w:space="0" w:color="auto"/>
            <w:right w:val="none" w:sz="0" w:space="0" w:color="auto"/>
          </w:divBdr>
        </w:div>
        <w:div w:id="1960647848">
          <w:marLeft w:val="640"/>
          <w:marRight w:val="0"/>
          <w:marTop w:val="0"/>
          <w:marBottom w:val="0"/>
          <w:divBdr>
            <w:top w:val="none" w:sz="0" w:space="0" w:color="auto"/>
            <w:left w:val="none" w:sz="0" w:space="0" w:color="auto"/>
            <w:bottom w:val="none" w:sz="0" w:space="0" w:color="auto"/>
            <w:right w:val="none" w:sz="0" w:space="0" w:color="auto"/>
          </w:divBdr>
        </w:div>
        <w:div w:id="2018144721">
          <w:marLeft w:val="640"/>
          <w:marRight w:val="0"/>
          <w:marTop w:val="0"/>
          <w:marBottom w:val="0"/>
          <w:divBdr>
            <w:top w:val="none" w:sz="0" w:space="0" w:color="auto"/>
            <w:left w:val="none" w:sz="0" w:space="0" w:color="auto"/>
            <w:bottom w:val="none" w:sz="0" w:space="0" w:color="auto"/>
            <w:right w:val="none" w:sz="0" w:space="0" w:color="auto"/>
          </w:divBdr>
        </w:div>
        <w:div w:id="170221430">
          <w:marLeft w:val="640"/>
          <w:marRight w:val="0"/>
          <w:marTop w:val="0"/>
          <w:marBottom w:val="0"/>
          <w:divBdr>
            <w:top w:val="none" w:sz="0" w:space="0" w:color="auto"/>
            <w:left w:val="none" w:sz="0" w:space="0" w:color="auto"/>
            <w:bottom w:val="none" w:sz="0" w:space="0" w:color="auto"/>
            <w:right w:val="none" w:sz="0" w:space="0" w:color="auto"/>
          </w:divBdr>
        </w:div>
      </w:divsChild>
    </w:div>
    <w:div w:id="1791430855">
      <w:bodyDiv w:val="1"/>
      <w:marLeft w:val="0"/>
      <w:marRight w:val="0"/>
      <w:marTop w:val="0"/>
      <w:marBottom w:val="0"/>
      <w:divBdr>
        <w:top w:val="none" w:sz="0" w:space="0" w:color="auto"/>
        <w:left w:val="none" w:sz="0" w:space="0" w:color="auto"/>
        <w:bottom w:val="none" w:sz="0" w:space="0" w:color="auto"/>
        <w:right w:val="none" w:sz="0" w:space="0" w:color="auto"/>
      </w:divBdr>
      <w:divsChild>
        <w:div w:id="1576627205">
          <w:marLeft w:val="640"/>
          <w:marRight w:val="0"/>
          <w:marTop w:val="0"/>
          <w:marBottom w:val="0"/>
          <w:divBdr>
            <w:top w:val="none" w:sz="0" w:space="0" w:color="auto"/>
            <w:left w:val="none" w:sz="0" w:space="0" w:color="auto"/>
            <w:bottom w:val="none" w:sz="0" w:space="0" w:color="auto"/>
            <w:right w:val="none" w:sz="0" w:space="0" w:color="auto"/>
          </w:divBdr>
        </w:div>
        <w:div w:id="658115222">
          <w:marLeft w:val="640"/>
          <w:marRight w:val="0"/>
          <w:marTop w:val="0"/>
          <w:marBottom w:val="0"/>
          <w:divBdr>
            <w:top w:val="none" w:sz="0" w:space="0" w:color="auto"/>
            <w:left w:val="none" w:sz="0" w:space="0" w:color="auto"/>
            <w:bottom w:val="none" w:sz="0" w:space="0" w:color="auto"/>
            <w:right w:val="none" w:sz="0" w:space="0" w:color="auto"/>
          </w:divBdr>
        </w:div>
        <w:div w:id="702561115">
          <w:marLeft w:val="640"/>
          <w:marRight w:val="0"/>
          <w:marTop w:val="0"/>
          <w:marBottom w:val="0"/>
          <w:divBdr>
            <w:top w:val="none" w:sz="0" w:space="0" w:color="auto"/>
            <w:left w:val="none" w:sz="0" w:space="0" w:color="auto"/>
            <w:bottom w:val="none" w:sz="0" w:space="0" w:color="auto"/>
            <w:right w:val="none" w:sz="0" w:space="0" w:color="auto"/>
          </w:divBdr>
        </w:div>
        <w:div w:id="826941234">
          <w:marLeft w:val="640"/>
          <w:marRight w:val="0"/>
          <w:marTop w:val="0"/>
          <w:marBottom w:val="0"/>
          <w:divBdr>
            <w:top w:val="none" w:sz="0" w:space="0" w:color="auto"/>
            <w:left w:val="none" w:sz="0" w:space="0" w:color="auto"/>
            <w:bottom w:val="none" w:sz="0" w:space="0" w:color="auto"/>
            <w:right w:val="none" w:sz="0" w:space="0" w:color="auto"/>
          </w:divBdr>
        </w:div>
        <w:div w:id="1689524183">
          <w:marLeft w:val="640"/>
          <w:marRight w:val="0"/>
          <w:marTop w:val="0"/>
          <w:marBottom w:val="0"/>
          <w:divBdr>
            <w:top w:val="none" w:sz="0" w:space="0" w:color="auto"/>
            <w:left w:val="none" w:sz="0" w:space="0" w:color="auto"/>
            <w:bottom w:val="none" w:sz="0" w:space="0" w:color="auto"/>
            <w:right w:val="none" w:sz="0" w:space="0" w:color="auto"/>
          </w:divBdr>
        </w:div>
        <w:div w:id="463892352">
          <w:marLeft w:val="640"/>
          <w:marRight w:val="0"/>
          <w:marTop w:val="0"/>
          <w:marBottom w:val="0"/>
          <w:divBdr>
            <w:top w:val="none" w:sz="0" w:space="0" w:color="auto"/>
            <w:left w:val="none" w:sz="0" w:space="0" w:color="auto"/>
            <w:bottom w:val="none" w:sz="0" w:space="0" w:color="auto"/>
            <w:right w:val="none" w:sz="0" w:space="0" w:color="auto"/>
          </w:divBdr>
        </w:div>
        <w:div w:id="532110588">
          <w:marLeft w:val="640"/>
          <w:marRight w:val="0"/>
          <w:marTop w:val="0"/>
          <w:marBottom w:val="0"/>
          <w:divBdr>
            <w:top w:val="none" w:sz="0" w:space="0" w:color="auto"/>
            <w:left w:val="none" w:sz="0" w:space="0" w:color="auto"/>
            <w:bottom w:val="none" w:sz="0" w:space="0" w:color="auto"/>
            <w:right w:val="none" w:sz="0" w:space="0" w:color="auto"/>
          </w:divBdr>
        </w:div>
        <w:div w:id="1156265729">
          <w:marLeft w:val="640"/>
          <w:marRight w:val="0"/>
          <w:marTop w:val="0"/>
          <w:marBottom w:val="0"/>
          <w:divBdr>
            <w:top w:val="none" w:sz="0" w:space="0" w:color="auto"/>
            <w:left w:val="none" w:sz="0" w:space="0" w:color="auto"/>
            <w:bottom w:val="none" w:sz="0" w:space="0" w:color="auto"/>
            <w:right w:val="none" w:sz="0" w:space="0" w:color="auto"/>
          </w:divBdr>
        </w:div>
        <w:div w:id="787893181">
          <w:marLeft w:val="640"/>
          <w:marRight w:val="0"/>
          <w:marTop w:val="0"/>
          <w:marBottom w:val="0"/>
          <w:divBdr>
            <w:top w:val="none" w:sz="0" w:space="0" w:color="auto"/>
            <w:left w:val="none" w:sz="0" w:space="0" w:color="auto"/>
            <w:bottom w:val="none" w:sz="0" w:space="0" w:color="auto"/>
            <w:right w:val="none" w:sz="0" w:space="0" w:color="auto"/>
          </w:divBdr>
        </w:div>
        <w:div w:id="747922285">
          <w:marLeft w:val="640"/>
          <w:marRight w:val="0"/>
          <w:marTop w:val="0"/>
          <w:marBottom w:val="0"/>
          <w:divBdr>
            <w:top w:val="none" w:sz="0" w:space="0" w:color="auto"/>
            <w:left w:val="none" w:sz="0" w:space="0" w:color="auto"/>
            <w:bottom w:val="none" w:sz="0" w:space="0" w:color="auto"/>
            <w:right w:val="none" w:sz="0" w:space="0" w:color="auto"/>
          </w:divBdr>
        </w:div>
        <w:div w:id="1767572768">
          <w:marLeft w:val="640"/>
          <w:marRight w:val="0"/>
          <w:marTop w:val="0"/>
          <w:marBottom w:val="0"/>
          <w:divBdr>
            <w:top w:val="none" w:sz="0" w:space="0" w:color="auto"/>
            <w:left w:val="none" w:sz="0" w:space="0" w:color="auto"/>
            <w:bottom w:val="none" w:sz="0" w:space="0" w:color="auto"/>
            <w:right w:val="none" w:sz="0" w:space="0" w:color="auto"/>
          </w:divBdr>
        </w:div>
        <w:div w:id="739407458">
          <w:marLeft w:val="640"/>
          <w:marRight w:val="0"/>
          <w:marTop w:val="0"/>
          <w:marBottom w:val="0"/>
          <w:divBdr>
            <w:top w:val="none" w:sz="0" w:space="0" w:color="auto"/>
            <w:left w:val="none" w:sz="0" w:space="0" w:color="auto"/>
            <w:bottom w:val="none" w:sz="0" w:space="0" w:color="auto"/>
            <w:right w:val="none" w:sz="0" w:space="0" w:color="auto"/>
          </w:divBdr>
        </w:div>
        <w:div w:id="781537196">
          <w:marLeft w:val="640"/>
          <w:marRight w:val="0"/>
          <w:marTop w:val="0"/>
          <w:marBottom w:val="0"/>
          <w:divBdr>
            <w:top w:val="none" w:sz="0" w:space="0" w:color="auto"/>
            <w:left w:val="none" w:sz="0" w:space="0" w:color="auto"/>
            <w:bottom w:val="none" w:sz="0" w:space="0" w:color="auto"/>
            <w:right w:val="none" w:sz="0" w:space="0" w:color="auto"/>
          </w:divBdr>
        </w:div>
        <w:div w:id="354309675">
          <w:marLeft w:val="640"/>
          <w:marRight w:val="0"/>
          <w:marTop w:val="0"/>
          <w:marBottom w:val="0"/>
          <w:divBdr>
            <w:top w:val="none" w:sz="0" w:space="0" w:color="auto"/>
            <w:left w:val="none" w:sz="0" w:space="0" w:color="auto"/>
            <w:bottom w:val="none" w:sz="0" w:space="0" w:color="auto"/>
            <w:right w:val="none" w:sz="0" w:space="0" w:color="auto"/>
          </w:divBdr>
        </w:div>
        <w:div w:id="1471484139">
          <w:marLeft w:val="640"/>
          <w:marRight w:val="0"/>
          <w:marTop w:val="0"/>
          <w:marBottom w:val="0"/>
          <w:divBdr>
            <w:top w:val="none" w:sz="0" w:space="0" w:color="auto"/>
            <w:left w:val="none" w:sz="0" w:space="0" w:color="auto"/>
            <w:bottom w:val="none" w:sz="0" w:space="0" w:color="auto"/>
            <w:right w:val="none" w:sz="0" w:space="0" w:color="auto"/>
          </w:divBdr>
        </w:div>
        <w:div w:id="51080362">
          <w:marLeft w:val="640"/>
          <w:marRight w:val="0"/>
          <w:marTop w:val="0"/>
          <w:marBottom w:val="0"/>
          <w:divBdr>
            <w:top w:val="none" w:sz="0" w:space="0" w:color="auto"/>
            <w:left w:val="none" w:sz="0" w:space="0" w:color="auto"/>
            <w:bottom w:val="none" w:sz="0" w:space="0" w:color="auto"/>
            <w:right w:val="none" w:sz="0" w:space="0" w:color="auto"/>
          </w:divBdr>
        </w:div>
        <w:div w:id="1504125768">
          <w:marLeft w:val="640"/>
          <w:marRight w:val="0"/>
          <w:marTop w:val="0"/>
          <w:marBottom w:val="0"/>
          <w:divBdr>
            <w:top w:val="none" w:sz="0" w:space="0" w:color="auto"/>
            <w:left w:val="none" w:sz="0" w:space="0" w:color="auto"/>
            <w:bottom w:val="none" w:sz="0" w:space="0" w:color="auto"/>
            <w:right w:val="none" w:sz="0" w:space="0" w:color="auto"/>
          </w:divBdr>
        </w:div>
        <w:div w:id="99837942">
          <w:marLeft w:val="640"/>
          <w:marRight w:val="0"/>
          <w:marTop w:val="0"/>
          <w:marBottom w:val="0"/>
          <w:divBdr>
            <w:top w:val="none" w:sz="0" w:space="0" w:color="auto"/>
            <w:left w:val="none" w:sz="0" w:space="0" w:color="auto"/>
            <w:bottom w:val="none" w:sz="0" w:space="0" w:color="auto"/>
            <w:right w:val="none" w:sz="0" w:space="0" w:color="auto"/>
          </w:divBdr>
        </w:div>
        <w:div w:id="1774663211">
          <w:marLeft w:val="640"/>
          <w:marRight w:val="0"/>
          <w:marTop w:val="0"/>
          <w:marBottom w:val="0"/>
          <w:divBdr>
            <w:top w:val="none" w:sz="0" w:space="0" w:color="auto"/>
            <w:left w:val="none" w:sz="0" w:space="0" w:color="auto"/>
            <w:bottom w:val="none" w:sz="0" w:space="0" w:color="auto"/>
            <w:right w:val="none" w:sz="0" w:space="0" w:color="auto"/>
          </w:divBdr>
        </w:div>
        <w:div w:id="365644852">
          <w:marLeft w:val="640"/>
          <w:marRight w:val="0"/>
          <w:marTop w:val="0"/>
          <w:marBottom w:val="0"/>
          <w:divBdr>
            <w:top w:val="none" w:sz="0" w:space="0" w:color="auto"/>
            <w:left w:val="none" w:sz="0" w:space="0" w:color="auto"/>
            <w:bottom w:val="none" w:sz="0" w:space="0" w:color="auto"/>
            <w:right w:val="none" w:sz="0" w:space="0" w:color="auto"/>
          </w:divBdr>
        </w:div>
        <w:div w:id="383216114">
          <w:marLeft w:val="640"/>
          <w:marRight w:val="0"/>
          <w:marTop w:val="0"/>
          <w:marBottom w:val="0"/>
          <w:divBdr>
            <w:top w:val="none" w:sz="0" w:space="0" w:color="auto"/>
            <w:left w:val="none" w:sz="0" w:space="0" w:color="auto"/>
            <w:bottom w:val="none" w:sz="0" w:space="0" w:color="auto"/>
            <w:right w:val="none" w:sz="0" w:space="0" w:color="auto"/>
          </w:divBdr>
        </w:div>
        <w:div w:id="258030356">
          <w:marLeft w:val="640"/>
          <w:marRight w:val="0"/>
          <w:marTop w:val="0"/>
          <w:marBottom w:val="0"/>
          <w:divBdr>
            <w:top w:val="none" w:sz="0" w:space="0" w:color="auto"/>
            <w:left w:val="none" w:sz="0" w:space="0" w:color="auto"/>
            <w:bottom w:val="none" w:sz="0" w:space="0" w:color="auto"/>
            <w:right w:val="none" w:sz="0" w:space="0" w:color="auto"/>
          </w:divBdr>
        </w:div>
        <w:div w:id="329674489">
          <w:marLeft w:val="640"/>
          <w:marRight w:val="0"/>
          <w:marTop w:val="0"/>
          <w:marBottom w:val="0"/>
          <w:divBdr>
            <w:top w:val="none" w:sz="0" w:space="0" w:color="auto"/>
            <w:left w:val="none" w:sz="0" w:space="0" w:color="auto"/>
            <w:bottom w:val="none" w:sz="0" w:space="0" w:color="auto"/>
            <w:right w:val="none" w:sz="0" w:space="0" w:color="auto"/>
          </w:divBdr>
        </w:div>
        <w:div w:id="1740513370">
          <w:marLeft w:val="640"/>
          <w:marRight w:val="0"/>
          <w:marTop w:val="0"/>
          <w:marBottom w:val="0"/>
          <w:divBdr>
            <w:top w:val="none" w:sz="0" w:space="0" w:color="auto"/>
            <w:left w:val="none" w:sz="0" w:space="0" w:color="auto"/>
            <w:bottom w:val="none" w:sz="0" w:space="0" w:color="auto"/>
            <w:right w:val="none" w:sz="0" w:space="0" w:color="auto"/>
          </w:divBdr>
        </w:div>
        <w:div w:id="647438873">
          <w:marLeft w:val="640"/>
          <w:marRight w:val="0"/>
          <w:marTop w:val="0"/>
          <w:marBottom w:val="0"/>
          <w:divBdr>
            <w:top w:val="none" w:sz="0" w:space="0" w:color="auto"/>
            <w:left w:val="none" w:sz="0" w:space="0" w:color="auto"/>
            <w:bottom w:val="none" w:sz="0" w:space="0" w:color="auto"/>
            <w:right w:val="none" w:sz="0" w:space="0" w:color="auto"/>
          </w:divBdr>
        </w:div>
        <w:div w:id="695038625">
          <w:marLeft w:val="640"/>
          <w:marRight w:val="0"/>
          <w:marTop w:val="0"/>
          <w:marBottom w:val="0"/>
          <w:divBdr>
            <w:top w:val="none" w:sz="0" w:space="0" w:color="auto"/>
            <w:left w:val="none" w:sz="0" w:space="0" w:color="auto"/>
            <w:bottom w:val="none" w:sz="0" w:space="0" w:color="auto"/>
            <w:right w:val="none" w:sz="0" w:space="0" w:color="auto"/>
          </w:divBdr>
        </w:div>
        <w:div w:id="1039817634">
          <w:marLeft w:val="640"/>
          <w:marRight w:val="0"/>
          <w:marTop w:val="0"/>
          <w:marBottom w:val="0"/>
          <w:divBdr>
            <w:top w:val="none" w:sz="0" w:space="0" w:color="auto"/>
            <w:left w:val="none" w:sz="0" w:space="0" w:color="auto"/>
            <w:bottom w:val="none" w:sz="0" w:space="0" w:color="auto"/>
            <w:right w:val="none" w:sz="0" w:space="0" w:color="auto"/>
          </w:divBdr>
        </w:div>
        <w:div w:id="28385846">
          <w:marLeft w:val="640"/>
          <w:marRight w:val="0"/>
          <w:marTop w:val="0"/>
          <w:marBottom w:val="0"/>
          <w:divBdr>
            <w:top w:val="none" w:sz="0" w:space="0" w:color="auto"/>
            <w:left w:val="none" w:sz="0" w:space="0" w:color="auto"/>
            <w:bottom w:val="none" w:sz="0" w:space="0" w:color="auto"/>
            <w:right w:val="none" w:sz="0" w:space="0" w:color="auto"/>
          </w:divBdr>
        </w:div>
        <w:div w:id="1907371017">
          <w:marLeft w:val="640"/>
          <w:marRight w:val="0"/>
          <w:marTop w:val="0"/>
          <w:marBottom w:val="0"/>
          <w:divBdr>
            <w:top w:val="none" w:sz="0" w:space="0" w:color="auto"/>
            <w:left w:val="none" w:sz="0" w:space="0" w:color="auto"/>
            <w:bottom w:val="none" w:sz="0" w:space="0" w:color="auto"/>
            <w:right w:val="none" w:sz="0" w:space="0" w:color="auto"/>
          </w:divBdr>
        </w:div>
        <w:div w:id="1823619599">
          <w:marLeft w:val="640"/>
          <w:marRight w:val="0"/>
          <w:marTop w:val="0"/>
          <w:marBottom w:val="0"/>
          <w:divBdr>
            <w:top w:val="none" w:sz="0" w:space="0" w:color="auto"/>
            <w:left w:val="none" w:sz="0" w:space="0" w:color="auto"/>
            <w:bottom w:val="none" w:sz="0" w:space="0" w:color="auto"/>
            <w:right w:val="none" w:sz="0" w:space="0" w:color="auto"/>
          </w:divBdr>
        </w:div>
        <w:div w:id="1750498095">
          <w:marLeft w:val="640"/>
          <w:marRight w:val="0"/>
          <w:marTop w:val="0"/>
          <w:marBottom w:val="0"/>
          <w:divBdr>
            <w:top w:val="none" w:sz="0" w:space="0" w:color="auto"/>
            <w:left w:val="none" w:sz="0" w:space="0" w:color="auto"/>
            <w:bottom w:val="none" w:sz="0" w:space="0" w:color="auto"/>
            <w:right w:val="none" w:sz="0" w:space="0" w:color="auto"/>
          </w:divBdr>
        </w:div>
        <w:div w:id="1842699957">
          <w:marLeft w:val="640"/>
          <w:marRight w:val="0"/>
          <w:marTop w:val="0"/>
          <w:marBottom w:val="0"/>
          <w:divBdr>
            <w:top w:val="none" w:sz="0" w:space="0" w:color="auto"/>
            <w:left w:val="none" w:sz="0" w:space="0" w:color="auto"/>
            <w:bottom w:val="none" w:sz="0" w:space="0" w:color="auto"/>
            <w:right w:val="none" w:sz="0" w:space="0" w:color="auto"/>
          </w:divBdr>
        </w:div>
        <w:div w:id="1685814376">
          <w:marLeft w:val="640"/>
          <w:marRight w:val="0"/>
          <w:marTop w:val="0"/>
          <w:marBottom w:val="0"/>
          <w:divBdr>
            <w:top w:val="none" w:sz="0" w:space="0" w:color="auto"/>
            <w:left w:val="none" w:sz="0" w:space="0" w:color="auto"/>
            <w:bottom w:val="none" w:sz="0" w:space="0" w:color="auto"/>
            <w:right w:val="none" w:sz="0" w:space="0" w:color="auto"/>
          </w:divBdr>
        </w:div>
        <w:div w:id="1227304608">
          <w:marLeft w:val="640"/>
          <w:marRight w:val="0"/>
          <w:marTop w:val="0"/>
          <w:marBottom w:val="0"/>
          <w:divBdr>
            <w:top w:val="none" w:sz="0" w:space="0" w:color="auto"/>
            <w:left w:val="none" w:sz="0" w:space="0" w:color="auto"/>
            <w:bottom w:val="none" w:sz="0" w:space="0" w:color="auto"/>
            <w:right w:val="none" w:sz="0" w:space="0" w:color="auto"/>
          </w:divBdr>
        </w:div>
        <w:div w:id="859776804">
          <w:marLeft w:val="640"/>
          <w:marRight w:val="0"/>
          <w:marTop w:val="0"/>
          <w:marBottom w:val="0"/>
          <w:divBdr>
            <w:top w:val="none" w:sz="0" w:space="0" w:color="auto"/>
            <w:left w:val="none" w:sz="0" w:space="0" w:color="auto"/>
            <w:bottom w:val="none" w:sz="0" w:space="0" w:color="auto"/>
            <w:right w:val="none" w:sz="0" w:space="0" w:color="auto"/>
          </w:divBdr>
        </w:div>
        <w:div w:id="901327338">
          <w:marLeft w:val="640"/>
          <w:marRight w:val="0"/>
          <w:marTop w:val="0"/>
          <w:marBottom w:val="0"/>
          <w:divBdr>
            <w:top w:val="none" w:sz="0" w:space="0" w:color="auto"/>
            <w:left w:val="none" w:sz="0" w:space="0" w:color="auto"/>
            <w:bottom w:val="none" w:sz="0" w:space="0" w:color="auto"/>
            <w:right w:val="none" w:sz="0" w:space="0" w:color="auto"/>
          </w:divBdr>
        </w:div>
        <w:div w:id="66920766">
          <w:marLeft w:val="640"/>
          <w:marRight w:val="0"/>
          <w:marTop w:val="0"/>
          <w:marBottom w:val="0"/>
          <w:divBdr>
            <w:top w:val="none" w:sz="0" w:space="0" w:color="auto"/>
            <w:left w:val="none" w:sz="0" w:space="0" w:color="auto"/>
            <w:bottom w:val="none" w:sz="0" w:space="0" w:color="auto"/>
            <w:right w:val="none" w:sz="0" w:space="0" w:color="auto"/>
          </w:divBdr>
        </w:div>
        <w:div w:id="1769931250">
          <w:marLeft w:val="640"/>
          <w:marRight w:val="0"/>
          <w:marTop w:val="0"/>
          <w:marBottom w:val="0"/>
          <w:divBdr>
            <w:top w:val="none" w:sz="0" w:space="0" w:color="auto"/>
            <w:left w:val="none" w:sz="0" w:space="0" w:color="auto"/>
            <w:bottom w:val="none" w:sz="0" w:space="0" w:color="auto"/>
            <w:right w:val="none" w:sz="0" w:space="0" w:color="auto"/>
          </w:divBdr>
        </w:div>
        <w:div w:id="958143514">
          <w:marLeft w:val="640"/>
          <w:marRight w:val="0"/>
          <w:marTop w:val="0"/>
          <w:marBottom w:val="0"/>
          <w:divBdr>
            <w:top w:val="none" w:sz="0" w:space="0" w:color="auto"/>
            <w:left w:val="none" w:sz="0" w:space="0" w:color="auto"/>
            <w:bottom w:val="none" w:sz="0" w:space="0" w:color="auto"/>
            <w:right w:val="none" w:sz="0" w:space="0" w:color="auto"/>
          </w:divBdr>
        </w:div>
        <w:div w:id="280691587">
          <w:marLeft w:val="640"/>
          <w:marRight w:val="0"/>
          <w:marTop w:val="0"/>
          <w:marBottom w:val="0"/>
          <w:divBdr>
            <w:top w:val="none" w:sz="0" w:space="0" w:color="auto"/>
            <w:left w:val="none" w:sz="0" w:space="0" w:color="auto"/>
            <w:bottom w:val="none" w:sz="0" w:space="0" w:color="auto"/>
            <w:right w:val="none" w:sz="0" w:space="0" w:color="auto"/>
          </w:divBdr>
        </w:div>
        <w:div w:id="1180582714">
          <w:marLeft w:val="640"/>
          <w:marRight w:val="0"/>
          <w:marTop w:val="0"/>
          <w:marBottom w:val="0"/>
          <w:divBdr>
            <w:top w:val="none" w:sz="0" w:space="0" w:color="auto"/>
            <w:left w:val="none" w:sz="0" w:space="0" w:color="auto"/>
            <w:bottom w:val="none" w:sz="0" w:space="0" w:color="auto"/>
            <w:right w:val="none" w:sz="0" w:space="0" w:color="auto"/>
          </w:divBdr>
        </w:div>
        <w:div w:id="701243117">
          <w:marLeft w:val="640"/>
          <w:marRight w:val="0"/>
          <w:marTop w:val="0"/>
          <w:marBottom w:val="0"/>
          <w:divBdr>
            <w:top w:val="none" w:sz="0" w:space="0" w:color="auto"/>
            <w:left w:val="none" w:sz="0" w:space="0" w:color="auto"/>
            <w:bottom w:val="none" w:sz="0" w:space="0" w:color="auto"/>
            <w:right w:val="none" w:sz="0" w:space="0" w:color="auto"/>
          </w:divBdr>
        </w:div>
      </w:divsChild>
    </w:div>
    <w:div w:id="1797260419">
      <w:bodyDiv w:val="1"/>
      <w:marLeft w:val="0"/>
      <w:marRight w:val="0"/>
      <w:marTop w:val="0"/>
      <w:marBottom w:val="0"/>
      <w:divBdr>
        <w:top w:val="none" w:sz="0" w:space="0" w:color="auto"/>
        <w:left w:val="none" w:sz="0" w:space="0" w:color="auto"/>
        <w:bottom w:val="none" w:sz="0" w:space="0" w:color="auto"/>
        <w:right w:val="none" w:sz="0" w:space="0" w:color="auto"/>
      </w:divBdr>
      <w:divsChild>
        <w:div w:id="1983580710">
          <w:marLeft w:val="0"/>
          <w:marRight w:val="0"/>
          <w:marTop w:val="0"/>
          <w:marBottom w:val="0"/>
          <w:divBdr>
            <w:top w:val="none" w:sz="0" w:space="0" w:color="auto"/>
            <w:left w:val="none" w:sz="0" w:space="0" w:color="auto"/>
            <w:bottom w:val="none" w:sz="0" w:space="0" w:color="auto"/>
            <w:right w:val="none" w:sz="0" w:space="0" w:color="auto"/>
          </w:divBdr>
          <w:divsChild>
            <w:div w:id="15196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998">
      <w:bodyDiv w:val="1"/>
      <w:marLeft w:val="0"/>
      <w:marRight w:val="0"/>
      <w:marTop w:val="0"/>
      <w:marBottom w:val="0"/>
      <w:divBdr>
        <w:top w:val="none" w:sz="0" w:space="0" w:color="auto"/>
        <w:left w:val="none" w:sz="0" w:space="0" w:color="auto"/>
        <w:bottom w:val="none" w:sz="0" w:space="0" w:color="auto"/>
        <w:right w:val="none" w:sz="0" w:space="0" w:color="auto"/>
      </w:divBdr>
      <w:divsChild>
        <w:div w:id="1571892207">
          <w:marLeft w:val="640"/>
          <w:marRight w:val="0"/>
          <w:marTop w:val="0"/>
          <w:marBottom w:val="0"/>
          <w:divBdr>
            <w:top w:val="none" w:sz="0" w:space="0" w:color="auto"/>
            <w:left w:val="none" w:sz="0" w:space="0" w:color="auto"/>
            <w:bottom w:val="none" w:sz="0" w:space="0" w:color="auto"/>
            <w:right w:val="none" w:sz="0" w:space="0" w:color="auto"/>
          </w:divBdr>
        </w:div>
        <w:div w:id="349574257">
          <w:marLeft w:val="640"/>
          <w:marRight w:val="0"/>
          <w:marTop w:val="0"/>
          <w:marBottom w:val="0"/>
          <w:divBdr>
            <w:top w:val="none" w:sz="0" w:space="0" w:color="auto"/>
            <w:left w:val="none" w:sz="0" w:space="0" w:color="auto"/>
            <w:bottom w:val="none" w:sz="0" w:space="0" w:color="auto"/>
            <w:right w:val="none" w:sz="0" w:space="0" w:color="auto"/>
          </w:divBdr>
        </w:div>
        <w:div w:id="1211184520">
          <w:marLeft w:val="640"/>
          <w:marRight w:val="0"/>
          <w:marTop w:val="0"/>
          <w:marBottom w:val="0"/>
          <w:divBdr>
            <w:top w:val="none" w:sz="0" w:space="0" w:color="auto"/>
            <w:left w:val="none" w:sz="0" w:space="0" w:color="auto"/>
            <w:bottom w:val="none" w:sz="0" w:space="0" w:color="auto"/>
            <w:right w:val="none" w:sz="0" w:space="0" w:color="auto"/>
          </w:divBdr>
        </w:div>
        <w:div w:id="849872694">
          <w:marLeft w:val="640"/>
          <w:marRight w:val="0"/>
          <w:marTop w:val="0"/>
          <w:marBottom w:val="0"/>
          <w:divBdr>
            <w:top w:val="none" w:sz="0" w:space="0" w:color="auto"/>
            <w:left w:val="none" w:sz="0" w:space="0" w:color="auto"/>
            <w:bottom w:val="none" w:sz="0" w:space="0" w:color="auto"/>
            <w:right w:val="none" w:sz="0" w:space="0" w:color="auto"/>
          </w:divBdr>
        </w:div>
        <w:div w:id="818575380">
          <w:marLeft w:val="640"/>
          <w:marRight w:val="0"/>
          <w:marTop w:val="0"/>
          <w:marBottom w:val="0"/>
          <w:divBdr>
            <w:top w:val="none" w:sz="0" w:space="0" w:color="auto"/>
            <w:left w:val="none" w:sz="0" w:space="0" w:color="auto"/>
            <w:bottom w:val="none" w:sz="0" w:space="0" w:color="auto"/>
            <w:right w:val="none" w:sz="0" w:space="0" w:color="auto"/>
          </w:divBdr>
        </w:div>
        <w:div w:id="1365836055">
          <w:marLeft w:val="640"/>
          <w:marRight w:val="0"/>
          <w:marTop w:val="0"/>
          <w:marBottom w:val="0"/>
          <w:divBdr>
            <w:top w:val="none" w:sz="0" w:space="0" w:color="auto"/>
            <w:left w:val="none" w:sz="0" w:space="0" w:color="auto"/>
            <w:bottom w:val="none" w:sz="0" w:space="0" w:color="auto"/>
            <w:right w:val="none" w:sz="0" w:space="0" w:color="auto"/>
          </w:divBdr>
        </w:div>
        <w:div w:id="1190602328">
          <w:marLeft w:val="640"/>
          <w:marRight w:val="0"/>
          <w:marTop w:val="0"/>
          <w:marBottom w:val="0"/>
          <w:divBdr>
            <w:top w:val="none" w:sz="0" w:space="0" w:color="auto"/>
            <w:left w:val="none" w:sz="0" w:space="0" w:color="auto"/>
            <w:bottom w:val="none" w:sz="0" w:space="0" w:color="auto"/>
            <w:right w:val="none" w:sz="0" w:space="0" w:color="auto"/>
          </w:divBdr>
        </w:div>
        <w:div w:id="447623260">
          <w:marLeft w:val="640"/>
          <w:marRight w:val="0"/>
          <w:marTop w:val="0"/>
          <w:marBottom w:val="0"/>
          <w:divBdr>
            <w:top w:val="none" w:sz="0" w:space="0" w:color="auto"/>
            <w:left w:val="none" w:sz="0" w:space="0" w:color="auto"/>
            <w:bottom w:val="none" w:sz="0" w:space="0" w:color="auto"/>
            <w:right w:val="none" w:sz="0" w:space="0" w:color="auto"/>
          </w:divBdr>
        </w:div>
        <w:div w:id="1153721016">
          <w:marLeft w:val="640"/>
          <w:marRight w:val="0"/>
          <w:marTop w:val="0"/>
          <w:marBottom w:val="0"/>
          <w:divBdr>
            <w:top w:val="none" w:sz="0" w:space="0" w:color="auto"/>
            <w:left w:val="none" w:sz="0" w:space="0" w:color="auto"/>
            <w:bottom w:val="none" w:sz="0" w:space="0" w:color="auto"/>
            <w:right w:val="none" w:sz="0" w:space="0" w:color="auto"/>
          </w:divBdr>
        </w:div>
        <w:div w:id="1514764720">
          <w:marLeft w:val="640"/>
          <w:marRight w:val="0"/>
          <w:marTop w:val="0"/>
          <w:marBottom w:val="0"/>
          <w:divBdr>
            <w:top w:val="none" w:sz="0" w:space="0" w:color="auto"/>
            <w:left w:val="none" w:sz="0" w:space="0" w:color="auto"/>
            <w:bottom w:val="none" w:sz="0" w:space="0" w:color="auto"/>
            <w:right w:val="none" w:sz="0" w:space="0" w:color="auto"/>
          </w:divBdr>
        </w:div>
        <w:div w:id="163906246">
          <w:marLeft w:val="640"/>
          <w:marRight w:val="0"/>
          <w:marTop w:val="0"/>
          <w:marBottom w:val="0"/>
          <w:divBdr>
            <w:top w:val="none" w:sz="0" w:space="0" w:color="auto"/>
            <w:left w:val="none" w:sz="0" w:space="0" w:color="auto"/>
            <w:bottom w:val="none" w:sz="0" w:space="0" w:color="auto"/>
            <w:right w:val="none" w:sz="0" w:space="0" w:color="auto"/>
          </w:divBdr>
        </w:div>
        <w:div w:id="1669864957">
          <w:marLeft w:val="640"/>
          <w:marRight w:val="0"/>
          <w:marTop w:val="0"/>
          <w:marBottom w:val="0"/>
          <w:divBdr>
            <w:top w:val="none" w:sz="0" w:space="0" w:color="auto"/>
            <w:left w:val="none" w:sz="0" w:space="0" w:color="auto"/>
            <w:bottom w:val="none" w:sz="0" w:space="0" w:color="auto"/>
            <w:right w:val="none" w:sz="0" w:space="0" w:color="auto"/>
          </w:divBdr>
        </w:div>
        <w:div w:id="2126192783">
          <w:marLeft w:val="640"/>
          <w:marRight w:val="0"/>
          <w:marTop w:val="0"/>
          <w:marBottom w:val="0"/>
          <w:divBdr>
            <w:top w:val="none" w:sz="0" w:space="0" w:color="auto"/>
            <w:left w:val="none" w:sz="0" w:space="0" w:color="auto"/>
            <w:bottom w:val="none" w:sz="0" w:space="0" w:color="auto"/>
            <w:right w:val="none" w:sz="0" w:space="0" w:color="auto"/>
          </w:divBdr>
        </w:div>
        <w:div w:id="480847826">
          <w:marLeft w:val="640"/>
          <w:marRight w:val="0"/>
          <w:marTop w:val="0"/>
          <w:marBottom w:val="0"/>
          <w:divBdr>
            <w:top w:val="none" w:sz="0" w:space="0" w:color="auto"/>
            <w:left w:val="none" w:sz="0" w:space="0" w:color="auto"/>
            <w:bottom w:val="none" w:sz="0" w:space="0" w:color="auto"/>
            <w:right w:val="none" w:sz="0" w:space="0" w:color="auto"/>
          </w:divBdr>
        </w:div>
        <w:div w:id="1001008153">
          <w:marLeft w:val="640"/>
          <w:marRight w:val="0"/>
          <w:marTop w:val="0"/>
          <w:marBottom w:val="0"/>
          <w:divBdr>
            <w:top w:val="none" w:sz="0" w:space="0" w:color="auto"/>
            <w:left w:val="none" w:sz="0" w:space="0" w:color="auto"/>
            <w:bottom w:val="none" w:sz="0" w:space="0" w:color="auto"/>
            <w:right w:val="none" w:sz="0" w:space="0" w:color="auto"/>
          </w:divBdr>
        </w:div>
        <w:div w:id="1031297484">
          <w:marLeft w:val="640"/>
          <w:marRight w:val="0"/>
          <w:marTop w:val="0"/>
          <w:marBottom w:val="0"/>
          <w:divBdr>
            <w:top w:val="none" w:sz="0" w:space="0" w:color="auto"/>
            <w:left w:val="none" w:sz="0" w:space="0" w:color="auto"/>
            <w:bottom w:val="none" w:sz="0" w:space="0" w:color="auto"/>
            <w:right w:val="none" w:sz="0" w:space="0" w:color="auto"/>
          </w:divBdr>
        </w:div>
        <w:div w:id="274757266">
          <w:marLeft w:val="640"/>
          <w:marRight w:val="0"/>
          <w:marTop w:val="0"/>
          <w:marBottom w:val="0"/>
          <w:divBdr>
            <w:top w:val="none" w:sz="0" w:space="0" w:color="auto"/>
            <w:left w:val="none" w:sz="0" w:space="0" w:color="auto"/>
            <w:bottom w:val="none" w:sz="0" w:space="0" w:color="auto"/>
            <w:right w:val="none" w:sz="0" w:space="0" w:color="auto"/>
          </w:divBdr>
        </w:div>
        <w:div w:id="1921517887">
          <w:marLeft w:val="640"/>
          <w:marRight w:val="0"/>
          <w:marTop w:val="0"/>
          <w:marBottom w:val="0"/>
          <w:divBdr>
            <w:top w:val="none" w:sz="0" w:space="0" w:color="auto"/>
            <w:left w:val="none" w:sz="0" w:space="0" w:color="auto"/>
            <w:bottom w:val="none" w:sz="0" w:space="0" w:color="auto"/>
            <w:right w:val="none" w:sz="0" w:space="0" w:color="auto"/>
          </w:divBdr>
        </w:div>
        <w:div w:id="1354840566">
          <w:marLeft w:val="640"/>
          <w:marRight w:val="0"/>
          <w:marTop w:val="0"/>
          <w:marBottom w:val="0"/>
          <w:divBdr>
            <w:top w:val="none" w:sz="0" w:space="0" w:color="auto"/>
            <w:left w:val="none" w:sz="0" w:space="0" w:color="auto"/>
            <w:bottom w:val="none" w:sz="0" w:space="0" w:color="auto"/>
            <w:right w:val="none" w:sz="0" w:space="0" w:color="auto"/>
          </w:divBdr>
        </w:div>
        <w:div w:id="549003288">
          <w:marLeft w:val="640"/>
          <w:marRight w:val="0"/>
          <w:marTop w:val="0"/>
          <w:marBottom w:val="0"/>
          <w:divBdr>
            <w:top w:val="none" w:sz="0" w:space="0" w:color="auto"/>
            <w:left w:val="none" w:sz="0" w:space="0" w:color="auto"/>
            <w:bottom w:val="none" w:sz="0" w:space="0" w:color="auto"/>
            <w:right w:val="none" w:sz="0" w:space="0" w:color="auto"/>
          </w:divBdr>
        </w:div>
        <w:div w:id="1003439803">
          <w:marLeft w:val="640"/>
          <w:marRight w:val="0"/>
          <w:marTop w:val="0"/>
          <w:marBottom w:val="0"/>
          <w:divBdr>
            <w:top w:val="none" w:sz="0" w:space="0" w:color="auto"/>
            <w:left w:val="none" w:sz="0" w:space="0" w:color="auto"/>
            <w:bottom w:val="none" w:sz="0" w:space="0" w:color="auto"/>
            <w:right w:val="none" w:sz="0" w:space="0" w:color="auto"/>
          </w:divBdr>
        </w:div>
        <w:div w:id="490826898">
          <w:marLeft w:val="640"/>
          <w:marRight w:val="0"/>
          <w:marTop w:val="0"/>
          <w:marBottom w:val="0"/>
          <w:divBdr>
            <w:top w:val="none" w:sz="0" w:space="0" w:color="auto"/>
            <w:left w:val="none" w:sz="0" w:space="0" w:color="auto"/>
            <w:bottom w:val="none" w:sz="0" w:space="0" w:color="auto"/>
            <w:right w:val="none" w:sz="0" w:space="0" w:color="auto"/>
          </w:divBdr>
        </w:div>
        <w:div w:id="1463041706">
          <w:marLeft w:val="640"/>
          <w:marRight w:val="0"/>
          <w:marTop w:val="0"/>
          <w:marBottom w:val="0"/>
          <w:divBdr>
            <w:top w:val="none" w:sz="0" w:space="0" w:color="auto"/>
            <w:left w:val="none" w:sz="0" w:space="0" w:color="auto"/>
            <w:bottom w:val="none" w:sz="0" w:space="0" w:color="auto"/>
            <w:right w:val="none" w:sz="0" w:space="0" w:color="auto"/>
          </w:divBdr>
        </w:div>
        <w:div w:id="310447723">
          <w:marLeft w:val="640"/>
          <w:marRight w:val="0"/>
          <w:marTop w:val="0"/>
          <w:marBottom w:val="0"/>
          <w:divBdr>
            <w:top w:val="none" w:sz="0" w:space="0" w:color="auto"/>
            <w:left w:val="none" w:sz="0" w:space="0" w:color="auto"/>
            <w:bottom w:val="none" w:sz="0" w:space="0" w:color="auto"/>
            <w:right w:val="none" w:sz="0" w:space="0" w:color="auto"/>
          </w:divBdr>
        </w:div>
        <w:div w:id="831067603">
          <w:marLeft w:val="640"/>
          <w:marRight w:val="0"/>
          <w:marTop w:val="0"/>
          <w:marBottom w:val="0"/>
          <w:divBdr>
            <w:top w:val="none" w:sz="0" w:space="0" w:color="auto"/>
            <w:left w:val="none" w:sz="0" w:space="0" w:color="auto"/>
            <w:bottom w:val="none" w:sz="0" w:space="0" w:color="auto"/>
            <w:right w:val="none" w:sz="0" w:space="0" w:color="auto"/>
          </w:divBdr>
        </w:div>
        <w:div w:id="1515262934">
          <w:marLeft w:val="640"/>
          <w:marRight w:val="0"/>
          <w:marTop w:val="0"/>
          <w:marBottom w:val="0"/>
          <w:divBdr>
            <w:top w:val="none" w:sz="0" w:space="0" w:color="auto"/>
            <w:left w:val="none" w:sz="0" w:space="0" w:color="auto"/>
            <w:bottom w:val="none" w:sz="0" w:space="0" w:color="auto"/>
            <w:right w:val="none" w:sz="0" w:space="0" w:color="auto"/>
          </w:divBdr>
        </w:div>
        <w:div w:id="345257907">
          <w:marLeft w:val="640"/>
          <w:marRight w:val="0"/>
          <w:marTop w:val="0"/>
          <w:marBottom w:val="0"/>
          <w:divBdr>
            <w:top w:val="none" w:sz="0" w:space="0" w:color="auto"/>
            <w:left w:val="none" w:sz="0" w:space="0" w:color="auto"/>
            <w:bottom w:val="none" w:sz="0" w:space="0" w:color="auto"/>
            <w:right w:val="none" w:sz="0" w:space="0" w:color="auto"/>
          </w:divBdr>
        </w:div>
        <w:div w:id="1527018541">
          <w:marLeft w:val="640"/>
          <w:marRight w:val="0"/>
          <w:marTop w:val="0"/>
          <w:marBottom w:val="0"/>
          <w:divBdr>
            <w:top w:val="none" w:sz="0" w:space="0" w:color="auto"/>
            <w:left w:val="none" w:sz="0" w:space="0" w:color="auto"/>
            <w:bottom w:val="none" w:sz="0" w:space="0" w:color="auto"/>
            <w:right w:val="none" w:sz="0" w:space="0" w:color="auto"/>
          </w:divBdr>
        </w:div>
        <w:div w:id="362556158">
          <w:marLeft w:val="640"/>
          <w:marRight w:val="0"/>
          <w:marTop w:val="0"/>
          <w:marBottom w:val="0"/>
          <w:divBdr>
            <w:top w:val="none" w:sz="0" w:space="0" w:color="auto"/>
            <w:left w:val="none" w:sz="0" w:space="0" w:color="auto"/>
            <w:bottom w:val="none" w:sz="0" w:space="0" w:color="auto"/>
            <w:right w:val="none" w:sz="0" w:space="0" w:color="auto"/>
          </w:divBdr>
        </w:div>
        <w:div w:id="1593977814">
          <w:marLeft w:val="640"/>
          <w:marRight w:val="0"/>
          <w:marTop w:val="0"/>
          <w:marBottom w:val="0"/>
          <w:divBdr>
            <w:top w:val="none" w:sz="0" w:space="0" w:color="auto"/>
            <w:left w:val="none" w:sz="0" w:space="0" w:color="auto"/>
            <w:bottom w:val="none" w:sz="0" w:space="0" w:color="auto"/>
            <w:right w:val="none" w:sz="0" w:space="0" w:color="auto"/>
          </w:divBdr>
        </w:div>
        <w:div w:id="1003629994">
          <w:marLeft w:val="640"/>
          <w:marRight w:val="0"/>
          <w:marTop w:val="0"/>
          <w:marBottom w:val="0"/>
          <w:divBdr>
            <w:top w:val="none" w:sz="0" w:space="0" w:color="auto"/>
            <w:left w:val="none" w:sz="0" w:space="0" w:color="auto"/>
            <w:bottom w:val="none" w:sz="0" w:space="0" w:color="auto"/>
            <w:right w:val="none" w:sz="0" w:space="0" w:color="auto"/>
          </w:divBdr>
        </w:div>
        <w:div w:id="1928150437">
          <w:marLeft w:val="640"/>
          <w:marRight w:val="0"/>
          <w:marTop w:val="0"/>
          <w:marBottom w:val="0"/>
          <w:divBdr>
            <w:top w:val="none" w:sz="0" w:space="0" w:color="auto"/>
            <w:left w:val="none" w:sz="0" w:space="0" w:color="auto"/>
            <w:bottom w:val="none" w:sz="0" w:space="0" w:color="auto"/>
            <w:right w:val="none" w:sz="0" w:space="0" w:color="auto"/>
          </w:divBdr>
        </w:div>
        <w:div w:id="1999335107">
          <w:marLeft w:val="640"/>
          <w:marRight w:val="0"/>
          <w:marTop w:val="0"/>
          <w:marBottom w:val="0"/>
          <w:divBdr>
            <w:top w:val="none" w:sz="0" w:space="0" w:color="auto"/>
            <w:left w:val="none" w:sz="0" w:space="0" w:color="auto"/>
            <w:bottom w:val="none" w:sz="0" w:space="0" w:color="auto"/>
            <w:right w:val="none" w:sz="0" w:space="0" w:color="auto"/>
          </w:divBdr>
        </w:div>
        <w:div w:id="1508665816">
          <w:marLeft w:val="640"/>
          <w:marRight w:val="0"/>
          <w:marTop w:val="0"/>
          <w:marBottom w:val="0"/>
          <w:divBdr>
            <w:top w:val="none" w:sz="0" w:space="0" w:color="auto"/>
            <w:left w:val="none" w:sz="0" w:space="0" w:color="auto"/>
            <w:bottom w:val="none" w:sz="0" w:space="0" w:color="auto"/>
            <w:right w:val="none" w:sz="0" w:space="0" w:color="auto"/>
          </w:divBdr>
        </w:div>
        <w:div w:id="425807162">
          <w:marLeft w:val="640"/>
          <w:marRight w:val="0"/>
          <w:marTop w:val="0"/>
          <w:marBottom w:val="0"/>
          <w:divBdr>
            <w:top w:val="none" w:sz="0" w:space="0" w:color="auto"/>
            <w:left w:val="none" w:sz="0" w:space="0" w:color="auto"/>
            <w:bottom w:val="none" w:sz="0" w:space="0" w:color="auto"/>
            <w:right w:val="none" w:sz="0" w:space="0" w:color="auto"/>
          </w:divBdr>
        </w:div>
        <w:div w:id="1320960460">
          <w:marLeft w:val="640"/>
          <w:marRight w:val="0"/>
          <w:marTop w:val="0"/>
          <w:marBottom w:val="0"/>
          <w:divBdr>
            <w:top w:val="none" w:sz="0" w:space="0" w:color="auto"/>
            <w:left w:val="none" w:sz="0" w:space="0" w:color="auto"/>
            <w:bottom w:val="none" w:sz="0" w:space="0" w:color="auto"/>
            <w:right w:val="none" w:sz="0" w:space="0" w:color="auto"/>
          </w:divBdr>
        </w:div>
        <w:div w:id="1355841264">
          <w:marLeft w:val="640"/>
          <w:marRight w:val="0"/>
          <w:marTop w:val="0"/>
          <w:marBottom w:val="0"/>
          <w:divBdr>
            <w:top w:val="none" w:sz="0" w:space="0" w:color="auto"/>
            <w:left w:val="none" w:sz="0" w:space="0" w:color="auto"/>
            <w:bottom w:val="none" w:sz="0" w:space="0" w:color="auto"/>
            <w:right w:val="none" w:sz="0" w:space="0" w:color="auto"/>
          </w:divBdr>
        </w:div>
        <w:div w:id="1514875336">
          <w:marLeft w:val="640"/>
          <w:marRight w:val="0"/>
          <w:marTop w:val="0"/>
          <w:marBottom w:val="0"/>
          <w:divBdr>
            <w:top w:val="none" w:sz="0" w:space="0" w:color="auto"/>
            <w:left w:val="none" w:sz="0" w:space="0" w:color="auto"/>
            <w:bottom w:val="none" w:sz="0" w:space="0" w:color="auto"/>
            <w:right w:val="none" w:sz="0" w:space="0" w:color="auto"/>
          </w:divBdr>
        </w:div>
        <w:div w:id="1830631232">
          <w:marLeft w:val="640"/>
          <w:marRight w:val="0"/>
          <w:marTop w:val="0"/>
          <w:marBottom w:val="0"/>
          <w:divBdr>
            <w:top w:val="none" w:sz="0" w:space="0" w:color="auto"/>
            <w:left w:val="none" w:sz="0" w:space="0" w:color="auto"/>
            <w:bottom w:val="none" w:sz="0" w:space="0" w:color="auto"/>
            <w:right w:val="none" w:sz="0" w:space="0" w:color="auto"/>
          </w:divBdr>
        </w:div>
        <w:div w:id="484929462">
          <w:marLeft w:val="640"/>
          <w:marRight w:val="0"/>
          <w:marTop w:val="0"/>
          <w:marBottom w:val="0"/>
          <w:divBdr>
            <w:top w:val="none" w:sz="0" w:space="0" w:color="auto"/>
            <w:left w:val="none" w:sz="0" w:space="0" w:color="auto"/>
            <w:bottom w:val="none" w:sz="0" w:space="0" w:color="auto"/>
            <w:right w:val="none" w:sz="0" w:space="0" w:color="auto"/>
          </w:divBdr>
        </w:div>
        <w:div w:id="1266352237">
          <w:marLeft w:val="640"/>
          <w:marRight w:val="0"/>
          <w:marTop w:val="0"/>
          <w:marBottom w:val="0"/>
          <w:divBdr>
            <w:top w:val="none" w:sz="0" w:space="0" w:color="auto"/>
            <w:left w:val="none" w:sz="0" w:space="0" w:color="auto"/>
            <w:bottom w:val="none" w:sz="0" w:space="0" w:color="auto"/>
            <w:right w:val="none" w:sz="0" w:space="0" w:color="auto"/>
          </w:divBdr>
        </w:div>
      </w:divsChild>
    </w:div>
    <w:div w:id="1856191651">
      <w:bodyDiv w:val="1"/>
      <w:marLeft w:val="0"/>
      <w:marRight w:val="0"/>
      <w:marTop w:val="0"/>
      <w:marBottom w:val="0"/>
      <w:divBdr>
        <w:top w:val="none" w:sz="0" w:space="0" w:color="auto"/>
        <w:left w:val="none" w:sz="0" w:space="0" w:color="auto"/>
        <w:bottom w:val="none" w:sz="0" w:space="0" w:color="auto"/>
        <w:right w:val="none" w:sz="0" w:space="0" w:color="auto"/>
      </w:divBdr>
      <w:divsChild>
        <w:div w:id="1774977933">
          <w:marLeft w:val="640"/>
          <w:marRight w:val="0"/>
          <w:marTop w:val="0"/>
          <w:marBottom w:val="0"/>
          <w:divBdr>
            <w:top w:val="none" w:sz="0" w:space="0" w:color="auto"/>
            <w:left w:val="none" w:sz="0" w:space="0" w:color="auto"/>
            <w:bottom w:val="none" w:sz="0" w:space="0" w:color="auto"/>
            <w:right w:val="none" w:sz="0" w:space="0" w:color="auto"/>
          </w:divBdr>
          <w:divsChild>
            <w:div w:id="953094121">
              <w:marLeft w:val="0"/>
              <w:marRight w:val="0"/>
              <w:marTop w:val="0"/>
              <w:marBottom w:val="0"/>
              <w:divBdr>
                <w:top w:val="none" w:sz="0" w:space="0" w:color="auto"/>
                <w:left w:val="none" w:sz="0" w:space="0" w:color="auto"/>
                <w:bottom w:val="none" w:sz="0" w:space="0" w:color="auto"/>
                <w:right w:val="none" w:sz="0" w:space="0" w:color="auto"/>
              </w:divBdr>
              <w:divsChild>
                <w:div w:id="1326976618">
                  <w:marLeft w:val="640"/>
                  <w:marRight w:val="0"/>
                  <w:marTop w:val="0"/>
                  <w:marBottom w:val="0"/>
                  <w:divBdr>
                    <w:top w:val="none" w:sz="0" w:space="0" w:color="auto"/>
                    <w:left w:val="none" w:sz="0" w:space="0" w:color="auto"/>
                    <w:bottom w:val="none" w:sz="0" w:space="0" w:color="auto"/>
                    <w:right w:val="none" w:sz="0" w:space="0" w:color="auto"/>
                  </w:divBdr>
                </w:div>
                <w:div w:id="2003199783">
                  <w:marLeft w:val="640"/>
                  <w:marRight w:val="0"/>
                  <w:marTop w:val="0"/>
                  <w:marBottom w:val="0"/>
                  <w:divBdr>
                    <w:top w:val="none" w:sz="0" w:space="0" w:color="auto"/>
                    <w:left w:val="none" w:sz="0" w:space="0" w:color="auto"/>
                    <w:bottom w:val="none" w:sz="0" w:space="0" w:color="auto"/>
                    <w:right w:val="none" w:sz="0" w:space="0" w:color="auto"/>
                  </w:divBdr>
                </w:div>
                <w:div w:id="1787657865">
                  <w:marLeft w:val="640"/>
                  <w:marRight w:val="0"/>
                  <w:marTop w:val="0"/>
                  <w:marBottom w:val="0"/>
                  <w:divBdr>
                    <w:top w:val="none" w:sz="0" w:space="0" w:color="auto"/>
                    <w:left w:val="none" w:sz="0" w:space="0" w:color="auto"/>
                    <w:bottom w:val="none" w:sz="0" w:space="0" w:color="auto"/>
                    <w:right w:val="none" w:sz="0" w:space="0" w:color="auto"/>
                  </w:divBdr>
                </w:div>
                <w:div w:id="96605452">
                  <w:marLeft w:val="640"/>
                  <w:marRight w:val="0"/>
                  <w:marTop w:val="0"/>
                  <w:marBottom w:val="0"/>
                  <w:divBdr>
                    <w:top w:val="none" w:sz="0" w:space="0" w:color="auto"/>
                    <w:left w:val="none" w:sz="0" w:space="0" w:color="auto"/>
                    <w:bottom w:val="none" w:sz="0" w:space="0" w:color="auto"/>
                    <w:right w:val="none" w:sz="0" w:space="0" w:color="auto"/>
                  </w:divBdr>
                </w:div>
                <w:div w:id="1758743394">
                  <w:marLeft w:val="640"/>
                  <w:marRight w:val="0"/>
                  <w:marTop w:val="0"/>
                  <w:marBottom w:val="0"/>
                  <w:divBdr>
                    <w:top w:val="none" w:sz="0" w:space="0" w:color="auto"/>
                    <w:left w:val="none" w:sz="0" w:space="0" w:color="auto"/>
                    <w:bottom w:val="none" w:sz="0" w:space="0" w:color="auto"/>
                    <w:right w:val="none" w:sz="0" w:space="0" w:color="auto"/>
                  </w:divBdr>
                </w:div>
                <w:div w:id="529418318">
                  <w:marLeft w:val="640"/>
                  <w:marRight w:val="0"/>
                  <w:marTop w:val="0"/>
                  <w:marBottom w:val="0"/>
                  <w:divBdr>
                    <w:top w:val="none" w:sz="0" w:space="0" w:color="auto"/>
                    <w:left w:val="none" w:sz="0" w:space="0" w:color="auto"/>
                    <w:bottom w:val="none" w:sz="0" w:space="0" w:color="auto"/>
                    <w:right w:val="none" w:sz="0" w:space="0" w:color="auto"/>
                  </w:divBdr>
                </w:div>
                <w:div w:id="1950233697">
                  <w:marLeft w:val="640"/>
                  <w:marRight w:val="0"/>
                  <w:marTop w:val="0"/>
                  <w:marBottom w:val="0"/>
                  <w:divBdr>
                    <w:top w:val="none" w:sz="0" w:space="0" w:color="auto"/>
                    <w:left w:val="none" w:sz="0" w:space="0" w:color="auto"/>
                    <w:bottom w:val="none" w:sz="0" w:space="0" w:color="auto"/>
                    <w:right w:val="none" w:sz="0" w:space="0" w:color="auto"/>
                  </w:divBdr>
                </w:div>
                <w:div w:id="183519449">
                  <w:marLeft w:val="640"/>
                  <w:marRight w:val="0"/>
                  <w:marTop w:val="0"/>
                  <w:marBottom w:val="0"/>
                  <w:divBdr>
                    <w:top w:val="none" w:sz="0" w:space="0" w:color="auto"/>
                    <w:left w:val="none" w:sz="0" w:space="0" w:color="auto"/>
                    <w:bottom w:val="none" w:sz="0" w:space="0" w:color="auto"/>
                    <w:right w:val="none" w:sz="0" w:space="0" w:color="auto"/>
                  </w:divBdr>
                </w:div>
                <w:div w:id="1502503297">
                  <w:marLeft w:val="640"/>
                  <w:marRight w:val="0"/>
                  <w:marTop w:val="0"/>
                  <w:marBottom w:val="0"/>
                  <w:divBdr>
                    <w:top w:val="none" w:sz="0" w:space="0" w:color="auto"/>
                    <w:left w:val="none" w:sz="0" w:space="0" w:color="auto"/>
                    <w:bottom w:val="none" w:sz="0" w:space="0" w:color="auto"/>
                    <w:right w:val="none" w:sz="0" w:space="0" w:color="auto"/>
                  </w:divBdr>
                </w:div>
                <w:div w:id="802694401">
                  <w:marLeft w:val="640"/>
                  <w:marRight w:val="0"/>
                  <w:marTop w:val="0"/>
                  <w:marBottom w:val="0"/>
                  <w:divBdr>
                    <w:top w:val="none" w:sz="0" w:space="0" w:color="auto"/>
                    <w:left w:val="none" w:sz="0" w:space="0" w:color="auto"/>
                    <w:bottom w:val="none" w:sz="0" w:space="0" w:color="auto"/>
                    <w:right w:val="none" w:sz="0" w:space="0" w:color="auto"/>
                  </w:divBdr>
                </w:div>
                <w:div w:id="533544521">
                  <w:marLeft w:val="640"/>
                  <w:marRight w:val="0"/>
                  <w:marTop w:val="0"/>
                  <w:marBottom w:val="0"/>
                  <w:divBdr>
                    <w:top w:val="none" w:sz="0" w:space="0" w:color="auto"/>
                    <w:left w:val="none" w:sz="0" w:space="0" w:color="auto"/>
                    <w:bottom w:val="none" w:sz="0" w:space="0" w:color="auto"/>
                    <w:right w:val="none" w:sz="0" w:space="0" w:color="auto"/>
                  </w:divBdr>
                </w:div>
                <w:div w:id="578949047">
                  <w:marLeft w:val="640"/>
                  <w:marRight w:val="0"/>
                  <w:marTop w:val="0"/>
                  <w:marBottom w:val="0"/>
                  <w:divBdr>
                    <w:top w:val="none" w:sz="0" w:space="0" w:color="auto"/>
                    <w:left w:val="none" w:sz="0" w:space="0" w:color="auto"/>
                    <w:bottom w:val="none" w:sz="0" w:space="0" w:color="auto"/>
                    <w:right w:val="none" w:sz="0" w:space="0" w:color="auto"/>
                  </w:divBdr>
                </w:div>
                <w:div w:id="1594128227">
                  <w:marLeft w:val="640"/>
                  <w:marRight w:val="0"/>
                  <w:marTop w:val="0"/>
                  <w:marBottom w:val="0"/>
                  <w:divBdr>
                    <w:top w:val="none" w:sz="0" w:space="0" w:color="auto"/>
                    <w:left w:val="none" w:sz="0" w:space="0" w:color="auto"/>
                    <w:bottom w:val="none" w:sz="0" w:space="0" w:color="auto"/>
                    <w:right w:val="none" w:sz="0" w:space="0" w:color="auto"/>
                  </w:divBdr>
                </w:div>
                <w:div w:id="995651226">
                  <w:marLeft w:val="640"/>
                  <w:marRight w:val="0"/>
                  <w:marTop w:val="0"/>
                  <w:marBottom w:val="0"/>
                  <w:divBdr>
                    <w:top w:val="none" w:sz="0" w:space="0" w:color="auto"/>
                    <w:left w:val="none" w:sz="0" w:space="0" w:color="auto"/>
                    <w:bottom w:val="none" w:sz="0" w:space="0" w:color="auto"/>
                    <w:right w:val="none" w:sz="0" w:space="0" w:color="auto"/>
                  </w:divBdr>
                </w:div>
                <w:div w:id="583227319">
                  <w:marLeft w:val="640"/>
                  <w:marRight w:val="0"/>
                  <w:marTop w:val="0"/>
                  <w:marBottom w:val="0"/>
                  <w:divBdr>
                    <w:top w:val="none" w:sz="0" w:space="0" w:color="auto"/>
                    <w:left w:val="none" w:sz="0" w:space="0" w:color="auto"/>
                    <w:bottom w:val="none" w:sz="0" w:space="0" w:color="auto"/>
                    <w:right w:val="none" w:sz="0" w:space="0" w:color="auto"/>
                  </w:divBdr>
                </w:div>
                <w:div w:id="982196291">
                  <w:marLeft w:val="640"/>
                  <w:marRight w:val="0"/>
                  <w:marTop w:val="0"/>
                  <w:marBottom w:val="0"/>
                  <w:divBdr>
                    <w:top w:val="none" w:sz="0" w:space="0" w:color="auto"/>
                    <w:left w:val="none" w:sz="0" w:space="0" w:color="auto"/>
                    <w:bottom w:val="none" w:sz="0" w:space="0" w:color="auto"/>
                    <w:right w:val="none" w:sz="0" w:space="0" w:color="auto"/>
                  </w:divBdr>
                </w:div>
                <w:div w:id="947157348">
                  <w:marLeft w:val="640"/>
                  <w:marRight w:val="0"/>
                  <w:marTop w:val="0"/>
                  <w:marBottom w:val="0"/>
                  <w:divBdr>
                    <w:top w:val="none" w:sz="0" w:space="0" w:color="auto"/>
                    <w:left w:val="none" w:sz="0" w:space="0" w:color="auto"/>
                    <w:bottom w:val="none" w:sz="0" w:space="0" w:color="auto"/>
                    <w:right w:val="none" w:sz="0" w:space="0" w:color="auto"/>
                  </w:divBdr>
                </w:div>
                <w:div w:id="436566763">
                  <w:marLeft w:val="640"/>
                  <w:marRight w:val="0"/>
                  <w:marTop w:val="0"/>
                  <w:marBottom w:val="0"/>
                  <w:divBdr>
                    <w:top w:val="none" w:sz="0" w:space="0" w:color="auto"/>
                    <w:left w:val="none" w:sz="0" w:space="0" w:color="auto"/>
                    <w:bottom w:val="none" w:sz="0" w:space="0" w:color="auto"/>
                    <w:right w:val="none" w:sz="0" w:space="0" w:color="auto"/>
                  </w:divBdr>
                </w:div>
                <w:div w:id="605230627">
                  <w:marLeft w:val="640"/>
                  <w:marRight w:val="0"/>
                  <w:marTop w:val="0"/>
                  <w:marBottom w:val="0"/>
                  <w:divBdr>
                    <w:top w:val="none" w:sz="0" w:space="0" w:color="auto"/>
                    <w:left w:val="none" w:sz="0" w:space="0" w:color="auto"/>
                    <w:bottom w:val="none" w:sz="0" w:space="0" w:color="auto"/>
                    <w:right w:val="none" w:sz="0" w:space="0" w:color="auto"/>
                  </w:divBdr>
                </w:div>
                <w:div w:id="1288315769">
                  <w:marLeft w:val="640"/>
                  <w:marRight w:val="0"/>
                  <w:marTop w:val="0"/>
                  <w:marBottom w:val="0"/>
                  <w:divBdr>
                    <w:top w:val="none" w:sz="0" w:space="0" w:color="auto"/>
                    <w:left w:val="none" w:sz="0" w:space="0" w:color="auto"/>
                    <w:bottom w:val="none" w:sz="0" w:space="0" w:color="auto"/>
                    <w:right w:val="none" w:sz="0" w:space="0" w:color="auto"/>
                  </w:divBdr>
                </w:div>
                <w:div w:id="1642692427">
                  <w:marLeft w:val="640"/>
                  <w:marRight w:val="0"/>
                  <w:marTop w:val="0"/>
                  <w:marBottom w:val="0"/>
                  <w:divBdr>
                    <w:top w:val="none" w:sz="0" w:space="0" w:color="auto"/>
                    <w:left w:val="none" w:sz="0" w:space="0" w:color="auto"/>
                    <w:bottom w:val="none" w:sz="0" w:space="0" w:color="auto"/>
                    <w:right w:val="none" w:sz="0" w:space="0" w:color="auto"/>
                  </w:divBdr>
                </w:div>
                <w:div w:id="434517460">
                  <w:marLeft w:val="640"/>
                  <w:marRight w:val="0"/>
                  <w:marTop w:val="0"/>
                  <w:marBottom w:val="0"/>
                  <w:divBdr>
                    <w:top w:val="none" w:sz="0" w:space="0" w:color="auto"/>
                    <w:left w:val="none" w:sz="0" w:space="0" w:color="auto"/>
                    <w:bottom w:val="none" w:sz="0" w:space="0" w:color="auto"/>
                    <w:right w:val="none" w:sz="0" w:space="0" w:color="auto"/>
                  </w:divBdr>
                </w:div>
                <w:div w:id="330302260">
                  <w:marLeft w:val="640"/>
                  <w:marRight w:val="0"/>
                  <w:marTop w:val="0"/>
                  <w:marBottom w:val="0"/>
                  <w:divBdr>
                    <w:top w:val="none" w:sz="0" w:space="0" w:color="auto"/>
                    <w:left w:val="none" w:sz="0" w:space="0" w:color="auto"/>
                    <w:bottom w:val="none" w:sz="0" w:space="0" w:color="auto"/>
                    <w:right w:val="none" w:sz="0" w:space="0" w:color="auto"/>
                  </w:divBdr>
                </w:div>
                <w:div w:id="1631132470">
                  <w:marLeft w:val="640"/>
                  <w:marRight w:val="0"/>
                  <w:marTop w:val="0"/>
                  <w:marBottom w:val="0"/>
                  <w:divBdr>
                    <w:top w:val="none" w:sz="0" w:space="0" w:color="auto"/>
                    <w:left w:val="none" w:sz="0" w:space="0" w:color="auto"/>
                    <w:bottom w:val="none" w:sz="0" w:space="0" w:color="auto"/>
                    <w:right w:val="none" w:sz="0" w:space="0" w:color="auto"/>
                  </w:divBdr>
                </w:div>
                <w:div w:id="99229858">
                  <w:marLeft w:val="640"/>
                  <w:marRight w:val="0"/>
                  <w:marTop w:val="0"/>
                  <w:marBottom w:val="0"/>
                  <w:divBdr>
                    <w:top w:val="none" w:sz="0" w:space="0" w:color="auto"/>
                    <w:left w:val="none" w:sz="0" w:space="0" w:color="auto"/>
                    <w:bottom w:val="none" w:sz="0" w:space="0" w:color="auto"/>
                    <w:right w:val="none" w:sz="0" w:space="0" w:color="auto"/>
                  </w:divBdr>
                </w:div>
                <w:div w:id="1925450687">
                  <w:marLeft w:val="640"/>
                  <w:marRight w:val="0"/>
                  <w:marTop w:val="0"/>
                  <w:marBottom w:val="0"/>
                  <w:divBdr>
                    <w:top w:val="none" w:sz="0" w:space="0" w:color="auto"/>
                    <w:left w:val="none" w:sz="0" w:space="0" w:color="auto"/>
                    <w:bottom w:val="none" w:sz="0" w:space="0" w:color="auto"/>
                    <w:right w:val="none" w:sz="0" w:space="0" w:color="auto"/>
                  </w:divBdr>
                </w:div>
                <w:div w:id="685595416">
                  <w:marLeft w:val="640"/>
                  <w:marRight w:val="0"/>
                  <w:marTop w:val="0"/>
                  <w:marBottom w:val="0"/>
                  <w:divBdr>
                    <w:top w:val="none" w:sz="0" w:space="0" w:color="auto"/>
                    <w:left w:val="none" w:sz="0" w:space="0" w:color="auto"/>
                    <w:bottom w:val="none" w:sz="0" w:space="0" w:color="auto"/>
                    <w:right w:val="none" w:sz="0" w:space="0" w:color="auto"/>
                  </w:divBdr>
                </w:div>
                <w:div w:id="1024986591">
                  <w:marLeft w:val="640"/>
                  <w:marRight w:val="0"/>
                  <w:marTop w:val="0"/>
                  <w:marBottom w:val="0"/>
                  <w:divBdr>
                    <w:top w:val="none" w:sz="0" w:space="0" w:color="auto"/>
                    <w:left w:val="none" w:sz="0" w:space="0" w:color="auto"/>
                    <w:bottom w:val="none" w:sz="0" w:space="0" w:color="auto"/>
                    <w:right w:val="none" w:sz="0" w:space="0" w:color="auto"/>
                  </w:divBdr>
                </w:div>
                <w:div w:id="1074012650">
                  <w:marLeft w:val="640"/>
                  <w:marRight w:val="0"/>
                  <w:marTop w:val="0"/>
                  <w:marBottom w:val="0"/>
                  <w:divBdr>
                    <w:top w:val="none" w:sz="0" w:space="0" w:color="auto"/>
                    <w:left w:val="none" w:sz="0" w:space="0" w:color="auto"/>
                    <w:bottom w:val="none" w:sz="0" w:space="0" w:color="auto"/>
                    <w:right w:val="none" w:sz="0" w:space="0" w:color="auto"/>
                  </w:divBdr>
                </w:div>
                <w:div w:id="641815420">
                  <w:marLeft w:val="640"/>
                  <w:marRight w:val="0"/>
                  <w:marTop w:val="0"/>
                  <w:marBottom w:val="0"/>
                  <w:divBdr>
                    <w:top w:val="none" w:sz="0" w:space="0" w:color="auto"/>
                    <w:left w:val="none" w:sz="0" w:space="0" w:color="auto"/>
                    <w:bottom w:val="none" w:sz="0" w:space="0" w:color="auto"/>
                    <w:right w:val="none" w:sz="0" w:space="0" w:color="auto"/>
                  </w:divBdr>
                </w:div>
                <w:div w:id="1532646856">
                  <w:marLeft w:val="640"/>
                  <w:marRight w:val="0"/>
                  <w:marTop w:val="0"/>
                  <w:marBottom w:val="0"/>
                  <w:divBdr>
                    <w:top w:val="none" w:sz="0" w:space="0" w:color="auto"/>
                    <w:left w:val="none" w:sz="0" w:space="0" w:color="auto"/>
                    <w:bottom w:val="none" w:sz="0" w:space="0" w:color="auto"/>
                    <w:right w:val="none" w:sz="0" w:space="0" w:color="auto"/>
                  </w:divBdr>
                </w:div>
                <w:div w:id="1885754921">
                  <w:marLeft w:val="640"/>
                  <w:marRight w:val="0"/>
                  <w:marTop w:val="0"/>
                  <w:marBottom w:val="0"/>
                  <w:divBdr>
                    <w:top w:val="none" w:sz="0" w:space="0" w:color="auto"/>
                    <w:left w:val="none" w:sz="0" w:space="0" w:color="auto"/>
                    <w:bottom w:val="none" w:sz="0" w:space="0" w:color="auto"/>
                    <w:right w:val="none" w:sz="0" w:space="0" w:color="auto"/>
                  </w:divBdr>
                </w:div>
                <w:div w:id="71002944">
                  <w:marLeft w:val="640"/>
                  <w:marRight w:val="0"/>
                  <w:marTop w:val="0"/>
                  <w:marBottom w:val="0"/>
                  <w:divBdr>
                    <w:top w:val="none" w:sz="0" w:space="0" w:color="auto"/>
                    <w:left w:val="none" w:sz="0" w:space="0" w:color="auto"/>
                    <w:bottom w:val="none" w:sz="0" w:space="0" w:color="auto"/>
                    <w:right w:val="none" w:sz="0" w:space="0" w:color="auto"/>
                  </w:divBdr>
                </w:div>
                <w:div w:id="787043895">
                  <w:marLeft w:val="640"/>
                  <w:marRight w:val="0"/>
                  <w:marTop w:val="0"/>
                  <w:marBottom w:val="0"/>
                  <w:divBdr>
                    <w:top w:val="none" w:sz="0" w:space="0" w:color="auto"/>
                    <w:left w:val="none" w:sz="0" w:space="0" w:color="auto"/>
                    <w:bottom w:val="none" w:sz="0" w:space="0" w:color="auto"/>
                    <w:right w:val="none" w:sz="0" w:space="0" w:color="auto"/>
                  </w:divBdr>
                </w:div>
                <w:div w:id="788932469">
                  <w:marLeft w:val="640"/>
                  <w:marRight w:val="0"/>
                  <w:marTop w:val="0"/>
                  <w:marBottom w:val="0"/>
                  <w:divBdr>
                    <w:top w:val="none" w:sz="0" w:space="0" w:color="auto"/>
                    <w:left w:val="none" w:sz="0" w:space="0" w:color="auto"/>
                    <w:bottom w:val="none" w:sz="0" w:space="0" w:color="auto"/>
                    <w:right w:val="none" w:sz="0" w:space="0" w:color="auto"/>
                  </w:divBdr>
                </w:div>
                <w:div w:id="1356299395">
                  <w:marLeft w:val="640"/>
                  <w:marRight w:val="0"/>
                  <w:marTop w:val="0"/>
                  <w:marBottom w:val="0"/>
                  <w:divBdr>
                    <w:top w:val="none" w:sz="0" w:space="0" w:color="auto"/>
                    <w:left w:val="none" w:sz="0" w:space="0" w:color="auto"/>
                    <w:bottom w:val="none" w:sz="0" w:space="0" w:color="auto"/>
                    <w:right w:val="none" w:sz="0" w:space="0" w:color="auto"/>
                  </w:divBdr>
                </w:div>
                <w:div w:id="1791313107">
                  <w:marLeft w:val="640"/>
                  <w:marRight w:val="0"/>
                  <w:marTop w:val="0"/>
                  <w:marBottom w:val="0"/>
                  <w:divBdr>
                    <w:top w:val="none" w:sz="0" w:space="0" w:color="auto"/>
                    <w:left w:val="none" w:sz="0" w:space="0" w:color="auto"/>
                    <w:bottom w:val="none" w:sz="0" w:space="0" w:color="auto"/>
                    <w:right w:val="none" w:sz="0" w:space="0" w:color="auto"/>
                  </w:divBdr>
                </w:div>
                <w:div w:id="1794012524">
                  <w:marLeft w:val="640"/>
                  <w:marRight w:val="0"/>
                  <w:marTop w:val="0"/>
                  <w:marBottom w:val="0"/>
                  <w:divBdr>
                    <w:top w:val="none" w:sz="0" w:space="0" w:color="auto"/>
                    <w:left w:val="none" w:sz="0" w:space="0" w:color="auto"/>
                    <w:bottom w:val="none" w:sz="0" w:space="0" w:color="auto"/>
                    <w:right w:val="none" w:sz="0" w:space="0" w:color="auto"/>
                  </w:divBdr>
                </w:div>
                <w:div w:id="1587378144">
                  <w:marLeft w:val="640"/>
                  <w:marRight w:val="0"/>
                  <w:marTop w:val="0"/>
                  <w:marBottom w:val="0"/>
                  <w:divBdr>
                    <w:top w:val="none" w:sz="0" w:space="0" w:color="auto"/>
                    <w:left w:val="none" w:sz="0" w:space="0" w:color="auto"/>
                    <w:bottom w:val="none" w:sz="0" w:space="0" w:color="auto"/>
                    <w:right w:val="none" w:sz="0" w:space="0" w:color="auto"/>
                  </w:divBdr>
                </w:div>
                <w:div w:id="1888420079">
                  <w:marLeft w:val="640"/>
                  <w:marRight w:val="0"/>
                  <w:marTop w:val="0"/>
                  <w:marBottom w:val="0"/>
                  <w:divBdr>
                    <w:top w:val="none" w:sz="0" w:space="0" w:color="auto"/>
                    <w:left w:val="none" w:sz="0" w:space="0" w:color="auto"/>
                    <w:bottom w:val="none" w:sz="0" w:space="0" w:color="auto"/>
                    <w:right w:val="none" w:sz="0" w:space="0" w:color="auto"/>
                  </w:divBdr>
                </w:div>
                <w:div w:id="1246764386">
                  <w:marLeft w:val="640"/>
                  <w:marRight w:val="0"/>
                  <w:marTop w:val="0"/>
                  <w:marBottom w:val="0"/>
                  <w:divBdr>
                    <w:top w:val="none" w:sz="0" w:space="0" w:color="auto"/>
                    <w:left w:val="none" w:sz="0" w:space="0" w:color="auto"/>
                    <w:bottom w:val="none" w:sz="0" w:space="0" w:color="auto"/>
                    <w:right w:val="none" w:sz="0" w:space="0" w:color="auto"/>
                  </w:divBdr>
                </w:div>
                <w:div w:id="938682202">
                  <w:marLeft w:val="640"/>
                  <w:marRight w:val="0"/>
                  <w:marTop w:val="0"/>
                  <w:marBottom w:val="0"/>
                  <w:divBdr>
                    <w:top w:val="none" w:sz="0" w:space="0" w:color="auto"/>
                    <w:left w:val="none" w:sz="0" w:space="0" w:color="auto"/>
                    <w:bottom w:val="none" w:sz="0" w:space="0" w:color="auto"/>
                    <w:right w:val="none" w:sz="0" w:space="0" w:color="auto"/>
                  </w:divBdr>
                </w:div>
              </w:divsChild>
            </w:div>
            <w:div w:id="1879587327">
              <w:marLeft w:val="0"/>
              <w:marRight w:val="0"/>
              <w:marTop w:val="0"/>
              <w:marBottom w:val="0"/>
              <w:divBdr>
                <w:top w:val="none" w:sz="0" w:space="0" w:color="auto"/>
                <w:left w:val="none" w:sz="0" w:space="0" w:color="auto"/>
                <w:bottom w:val="none" w:sz="0" w:space="0" w:color="auto"/>
                <w:right w:val="none" w:sz="0" w:space="0" w:color="auto"/>
              </w:divBdr>
              <w:divsChild>
                <w:div w:id="1604460503">
                  <w:marLeft w:val="640"/>
                  <w:marRight w:val="0"/>
                  <w:marTop w:val="0"/>
                  <w:marBottom w:val="0"/>
                  <w:divBdr>
                    <w:top w:val="none" w:sz="0" w:space="0" w:color="auto"/>
                    <w:left w:val="none" w:sz="0" w:space="0" w:color="auto"/>
                    <w:bottom w:val="none" w:sz="0" w:space="0" w:color="auto"/>
                    <w:right w:val="none" w:sz="0" w:space="0" w:color="auto"/>
                  </w:divBdr>
                </w:div>
                <w:div w:id="123894395">
                  <w:marLeft w:val="640"/>
                  <w:marRight w:val="0"/>
                  <w:marTop w:val="0"/>
                  <w:marBottom w:val="0"/>
                  <w:divBdr>
                    <w:top w:val="none" w:sz="0" w:space="0" w:color="auto"/>
                    <w:left w:val="none" w:sz="0" w:space="0" w:color="auto"/>
                    <w:bottom w:val="none" w:sz="0" w:space="0" w:color="auto"/>
                    <w:right w:val="none" w:sz="0" w:space="0" w:color="auto"/>
                  </w:divBdr>
                </w:div>
                <w:div w:id="2050689484">
                  <w:marLeft w:val="640"/>
                  <w:marRight w:val="0"/>
                  <w:marTop w:val="0"/>
                  <w:marBottom w:val="0"/>
                  <w:divBdr>
                    <w:top w:val="none" w:sz="0" w:space="0" w:color="auto"/>
                    <w:left w:val="none" w:sz="0" w:space="0" w:color="auto"/>
                    <w:bottom w:val="none" w:sz="0" w:space="0" w:color="auto"/>
                    <w:right w:val="none" w:sz="0" w:space="0" w:color="auto"/>
                  </w:divBdr>
                </w:div>
                <w:div w:id="1608927822">
                  <w:marLeft w:val="640"/>
                  <w:marRight w:val="0"/>
                  <w:marTop w:val="0"/>
                  <w:marBottom w:val="0"/>
                  <w:divBdr>
                    <w:top w:val="none" w:sz="0" w:space="0" w:color="auto"/>
                    <w:left w:val="none" w:sz="0" w:space="0" w:color="auto"/>
                    <w:bottom w:val="none" w:sz="0" w:space="0" w:color="auto"/>
                    <w:right w:val="none" w:sz="0" w:space="0" w:color="auto"/>
                  </w:divBdr>
                </w:div>
                <w:div w:id="613441393">
                  <w:marLeft w:val="640"/>
                  <w:marRight w:val="0"/>
                  <w:marTop w:val="0"/>
                  <w:marBottom w:val="0"/>
                  <w:divBdr>
                    <w:top w:val="none" w:sz="0" w:space="0" w:color="auto"/>
                    <w:left w:val="none" w:sz="0" w:space="0" w:color="auto"/>
                    <w:bottom w:val="none" w:sz="0" w:space="0" w:color="auto"/>
                    <w:right w:val="none" w:sz="0" w:space="0" w:color="auto"/>
                  </w:divBdr>
                </w:div>
                <w:div w:id="620694132">
                  <w:marLeft w:val="640"/>
                  <w:marRight w:val="0"/>
                  <w:marTop w:val="0"/>
                  <w:marBottom w:val="0"/>
                  <w:divBdr>
                    <w:top w:val="none" w:sz="0" w:space="0" w:color="auto"/>
                    <w:left w:val="none" w:sz="0" w:space="0" w:color="auto"/>
                    <w:bottom w:val="none" w:sz="0" w:space="0" w:color="auto"/>
                    <w:right w:val="none" w:sz="0" w:space="0" w:color="auto"/>
                  </w:divBdr>
                </w:div>
                <w:div w:id="552472420">
                  <w:marLeft w:val="640"/>
                  <w:marRight w:val="0"/>
                  <w:marTop w:val="0"/>
                  <w:marBottom w:val="0"/>
                  <w:divBdr>
                    <w:top w:val="none" w:sz="0" w:space="0" w:color="auto"/>
                    <w:left w:val="none" w:sz="0" w:space="0" w:color="auto"/>
                    <w:bottom w:val="none" w:sz="0" w:space="0" w:color="auto"/>
                    <w:right w:val="none" w:sz="0" w:space="0" w:color="auto"/>
                  </w:divBdr>
                </w:div>
                <w:div w:id="1942375348">
                  <w:marLeft w:val="640"/>
                  <w:marRight w:val="0"/>
                  <w:marTop w:val="0"/>
                  <w:marBottom w:val="0"/>
                  <w:divBdr>
                    <w:top w:val="none" w:sz="0" w:space="0" w:color="auto"/>
                    <w:left w:val="none" w:sz="0" w:space="0" w:color="auto"/>
                    <w:bottom w:val="none" w:sz="0" w:space="0" w:color="auto"/>
                    <w:right w:val="none" w:sz="0" w:space="0" w:color="auto"/>
                  </w:divBdr>
                </w:div>
                <w:div w:id="1188058469">
                  <w:marLeft w:val="640"/>
                  <w:marRight w:val="0"/>
                  <w:marTop w:val="0"/>
                  <w:marBottom w:val="0"/>
                  <w:divBdr>
                    <w:top w:val="none" w:sz="0" w:space="0" w:color="auto"/>
                    <w:left w:val="none" w:sz="0" w:space="0" w:color="auto"/>
                    <w:bottom w:val="none" w:sz="0" w:space="0" w:color="auto"/>
                    <w:right w:val="none" w:sz="0" w:space="0" w:color="auto"/>
                  </w:divBdr>
                </w:div>
                <w:div w:id="696471474">
                  <w:marLeft w:val="640"/>
                  <w:marRight w:val="0"/>
                  <w:marTop w:val="0"/>
                  <w:marBottom w:val="0"/>
                  <w:divBdr>
                    <w:top w:val="none" w:sz="0" w:space="0" w:color="auto"/>
                    <w:left w:val="none" w:sz="0" w:space="0" w:color="auto"/>
                    <w:bottom w:val="none" w:sz="0" w:space="0" w:color="auto"/>
                    <w:right w:val="none" w:sz="0" w:space="0" w:color="auto"/>
                  </w:divBdr>
                </w:div>
                <w:div w:id="1879732327">
                  <w:marLeft w:val="640"/>
                  <w:marRight w:val="0"/>
                  <w:marTop w:val="0"/>
                  <w:marBottom w:val="0"/>
                  <w:divBdr>
                    <w:top w:val="none" w:sz="0" w:space="0" w:color="auto"/>
                    <w:left w:val="none" w:sz="0" w:space="0" w:color="auto"/>
                    <w:bottom w:val="none" w:sz="0" w:space="0" w:color="auto"/>
                    <w:right w:val="none" w:sz="0" w:space="0" w:color="auto"/>
                  </w:divBdr>
                </w:div>
                <w:div w:id="1341934956">
                  <w:marLeft w:val="640"/>
                  <w:marRight w:val="0"/>
                  <w:marTop w:val="0"/>
                  <w:marBottom w:val="0"/>
                  <w:divBdr>
                    <w:top w:val="none" w:sz="0" w:space="0" w:color="auto"/>
                    <w:left w:val="none" w:sz="0" w:space="0" w:color="auto"/>
                    <w:bottom w:val="none" w:sz="0" w:space="0" w:color="auto"/>
                    <w:right w:val="none" w:sz="0" w:space="0" w:color="auto"/>
                  </w:divBdr>
                </w:div>
                <w:div w:id="1218515878">
                  <w:marLeft w:val="640"/>
                  <w:marRight w:val="0"/>
                  <w:marTop w:val="0"/>
                  <w:marBottom w:val="0"/>
                  <w:divBdr>
                    <w:top w:val="none" w:sz="0" w:space="0" w:color="auto"/>
                    <w:left w:val="none" w:sz="0" w:space="0" w:color="auto"/>
                    <w:bottom w:val="none" w:sz="0" w:space="0" w:color="auto"/>
                    <w:right w:val="none" w:sz="0" w:space="0" w:color="auto"/>
                  </w:divBdr>
                </w:div>
                <w:div w:id="1271552443">
                  <w:marLeft w:val="640"/>
                  <w:marRight w:val="0"/>
                  <w:marTop w:val="0"/>
                  <w:marBottom w:val="0"/>
                  <w:divBdr>
                    <w:top w:val="none" w:sz="0" w:space="0" w:color="auto"/>
                    <w:left w:val="none" w:sz="0" w:space="0" w:color="auto"/>
                    <w:bottom w:val="none" w:sz="0" w:space="0" w:color="auto"/>
                    <w:right w:val="none" w:sz="0" w:space="0" w:color="auto"/>
                  </w:divBdr>
                </w:div>
                <w:div w:id="1940789806">
                  <w:marLeft w:val="640"/>
                  <w:marRight w:val="0"/>
                  <w:marTop w:val="0"/>
                  <w:marBottom w:val="0"/>
                  <w:divBdr>
                    <w:top w:val="none" w:sz="0" w:space="0" w:color="auto"/>
                    <w:left w:val="none" w:sz="0" w:space="0" w:color="auto"/>
                    <w:bottom w:val="none" w:sz="0" w:space="0" w:color="auto"/>
                    <w:right w:val="none" w:sz="0" w:space="0" w:color="auto"/>
                  </w:divBdr>
                </w:div>
                <w:div w:id="1853297054">
                  <w:marLeft w:val="640"/>
                  <w:marRight w:val="0"/>
                  <w:marTop w:val="0"/>
                  <w:marBottom w:val="0"/>
                  <w:divBdr>
                    <w:top w:val="none" w:sz="0" w:space="0" w:color="auto"/>
                    <w:left w:val="none" w:sz="0" w:space="0" w:color="auto"/>
                    <w:bottom w:val="none" w:sz="0" w:space="0" w:color="auto"/>
                    <w:right w:val="none" w:sz="0" w:space="0" w:color="auto"/>
                  </w:divBdr>
                </w:div>
                <w:div w:id="1747259597">
                  <w:marLeft w:val="640"/>
                  <w:marRight w:val="0"/>
                  <w:marTop w:val="0"/>
                  <w:marBottom w:val="0"/>
                  <w:divBdr>
                    <w:top w:val="none" w:sz="0" w:space="0" w:color="auto"/>
                    <w:left w:val="none" w:sz="0" w:space="0" w:color="auto"/>
                    <w:bottom w:val="none" w:sz="0" w:space="0" w:color="auto"/>
                    <w:right w:val="none" w:sz="0" w:space="0" w:color="auto"/>
                  </w:divBdr>
                </w:div>
                <w:div w:id="473261164">
                  <w:marLeft w:val="640"/>
                  <w:marRight w:val="0"/>
                  <w:marTop w:val="0"/>
                  <w:marBottom w:val="0"/>
                  <w:divBdr>
                    <w:top w:val="none" w:sz="0" w:space="0" w:color="auto"/>
                    <w:left w:val="none" w:sz="0" w:space="0" w:color="auto"/>
                    <w:bottom w:val="none" w:sz="0" w:space="0" w:color="auto"/>
                    <w:right w:val="none" w:sz="0" w:space="0" w:color="auto"/>
                  </w:divBdr>
                </w:div>
                <w:div w:id="615714279">
                  <w:marLeft w:val="640"/>
                  <w:marRight w:val="0"/>
                  <w:marTop w:val="0"/>
                  <w:marBottom w:val="0"/>
                  <w:divBdr>
                    <w:top w:val="none" w:sz="0" w:space="0" w:color="auto"/>
                    <w:left w:val="none" w:sz="0" w:space="0" w:color="auto"/>
                    <w:bottom w:val="none" w:sz="0" w:space="0" w:color="auto"/>
                    <w:right w:val="none" w:sz="0" w:space="0" w:color="auto"/>
                  </w:divBdr>
                </w:div>
                <w:div w:id="1588073771">
                  <w:marLeft w:val="640"/>
                  <w:marRight w:val="0"/>
                  <w:marTop w:val="0"/>
                  <w:marBottom w:val="0"/>
                  <w:divBdr>
                    <w:top w:val="none" w:sz="0" w:space="0" w:color="auto"/>
                    <w:left w:val="none" w:sz="0" w:space="0" w:color="auto"/>
                    <w:bottom w:val="none" w:sz="0" w:space="0" w:color="auto"/>
                    <w:right w:val="none" w:sz="0" w:space="0" w:color="auto"/>
                  </w:divBdr>
                </w:div>
                <w:div w:id="396326584">
                  <w:marLeft w:val="640"/>
                  <w:marRight w:val="0"/>
                  <w:marTop w:val="0"/>
                  <w:marBottom w:val="0"/>
                  <w:divBdr>
                    <w:top w:val="none" w:sz="0" w:space="0" w:color="auto"/>
                    <w:left w:val="none" w:sz="0" w:space="0" w:color="auto"/>
                    <w:bottom w:val="none" w:sz="0" w:space="0" w:color="auto"/>
                    <w:right w:val="none" w:sz="0" w:space="0" w:color="auto"/>
                  </w:divBdr>
                </w:div>
                <w:div w:id="737555533">
                  <w:marLeft w:val="640"/>
                  <w:marRight w:val="0"/>
                  <w:marTop w:val="0"/>
                  <w:marBottom w:val="0"/>
                  <w:divBdr>
                    <w:top w:val="none" w:sz="0" w:space="0" w:color="auto"/>
                    <w:left w:val="none" w:sz="0" w:space="0" w:color="auto"/>
                    <w:bottom w:val="none" w:sz="0" w:space="0" w:color="auto"/>
                    <w:right w:val="none" w:sz="0" w:space="0" w:color="auto"/>
                  </w:divBdr>
                </w:div>
                <w:div w:id="388303325">
                  <w:marLeft w:val="640"/>
                  <w:marRight w:val="0"/>
                  <w:marTop w:val="0"/>
                  <w:marBottom w:val="0"/>
                  <w:divBdr>
                    <w:top w:val="none" w:sz="0" w:space="0" w:color="auto"/>
                    <w:left w:val="none" w:sz="0" w:space="0" w:color="auto"/>
                    <w:bottom w:val="none" w:sz="0" w:space="0" w:color="auto"/>
                    <w:right w:val="none" w:sz="0" w:space="0" w:color="auto"/>
                  </w:divBdr>
                </w:div>
                <w:div w:id="1886675974">
                  <w:marLeft w:val="640"/>
                  <w:marRight w:val="0"/>
                  <w:marTop w:val="0"/>
                  <w:marBottom w:val="0"/>
                  <w:divBdr>
                    <w:top w:val="none" w:sz="0" w:space="0" w:color="auto"/>
                    <w:left w:val="none" w:sz="0" w:space="0" w:color="auto"/>
                    <w:bottom w:val="none" w:sz="0" w:space="0" w:color="auto"/>
                    <w:right w:val="none" w:sz="0" w:space="0" w:color="auto"/>
                  </w:divBdr>
                </w:div>
                <w:div w:id="1403026188">
                  <w:marLeft w:val="640"/>
                  <w:marRight w:val="0"/>
                  <w:marTop w:val="0"/>
                  <w:marBottom w:val="0"/>
                  <w:divBdr>
                    <w:top w:val="none" w:sz="0" w:space="0" w:color="auto"/>
                    <w:left w:val="none" w:sz="0" w:space="0" w:color="auto"/>
                    <w:bottom w:val="none" w:sz="0" w:space="0" w:color="auto"/>
                    <w:right w:val="none" w:sz="0" w:space="0" w:color="auto"/>
                  </w:divBdr>
                </w:div>
                <w:div w:id="645164190">
                  <w:marLeft w:val="640"/>
                  <w:marRight w:val="0"/>
                  <w:marTop w:val="0"/>
                  <w:marBottom w:val="0"/>
                  <w:divBdr>
                    <w:top w:val="none" w:sz="0" w:space="0" w:color="auto"/>
                    <w:left w:val="none" w:sz="0" w:space="0" w:color="auto"/>
                    <w:bottom w:val="none" w:sz="0" w:space="0" w:color="auto"/>
                    <w:right w:val="none" w:sz="0" w:space="0" w:color="auto"/>
                  </w:divBdr>
                </w:div>
                <w:div w:id="361982420">
                  <w:marLeft w:val="640"/>
                  <w:marRight w:val="0"/>
                  <w:marTop w:val="0"/>
                  <w:marBottom w:val="0"/>
                  <w:divBdr>
                    <w:top w:val="none" w:sz="0" w:space="0" w:color="auto"/>
                    <w:left w:val="none" w:sz="0" w:space="0" w:color="auto"/>
                    <w:bottom w:val="none" w:sz="0" w:space="0" w:color="auto"/>
                    <w:right w:val="none" w:sz="0" w:space="0" w:color="auto"/>
                  </w:divBdr>
                </w:div>
                <w:div w:id="244850398">
                  <w:marLeft w:val="640"/>
                  <w:marRight w:val="0"/>
                  <w:marTop w:val="0"/>
                  <w:marBottom w:val="0"/>
                  <w:divBdr>
                    <w:top w:val="none" w:sz="0" w:space="0" w:color="auto"/>
                    <w:left w:val="none" w:sz="0" w:space="0" w:color="auto"/>
                    <w:bottom w:val="none" w:sz="0" w:space="0" w:color="auto"/>
                    <w:right w:val="none" w:sz="0" w:space="0" w:color="auto"/>
                  </w:divBdr>
                </w:div>
                <w:div w:id="1039820545">
                  <w:marLeft w:val="640"/>
                  <w:marRight w:val="0"/>
                  <w:marTop w:val="0"/>
                  <w:marBottom w:val="0"/>
                  <w:divBdr>
                    <w:top w:val="none" w:sz="0" w:space="0" w:color="auto"/>
                    <w:left w:val="none" w:sz="0" w:space="0" w:color="auto"/>
                    <w:bottom w:val="none" w:sz="0" w:space="0" w:color="auto"/>
                    <w:right w:val="none" w:sz="0" w:space="0" w:color="auto"/>
                  </w:divBdr>
                </w:div>
                <w:div w:id="934946771">
                  <w:marLeft w:val="640"/>
                  <w:marRight w:val="0"/>
                  <w:marTop w:val="0"/>
                  <w:marBottom w:val="0"/>
                  <w:divBdr>
                    <w:top w:val="none" w:sz="0" w:space="0" w:color="auto"/>
                    <w:left w:val="none" w:sz="0" w:space="0" w:color="auto"/>
                    <w:bottom w:val="none" w:sz="0" w:space="0" w:color="auto"/>
                    <w:right w:val="none" w:sz="0" w:space="0" w:color="auto"/>
                  </w:divBdr>
                </w:div>
                <w:div w:id="1687366468">
                  <w:marLeft w:val="640"/>
                  <w:marRight w:val="0"/>
                  <w:marTop w:val="0"/>
                  <w:marBottom w:val="0"/>
                  <w:divBdr>
                    <w:top w:val="none" w:sz="0" w:space="0" w:color="auto"/>
                    <w:left w:val="none" w:sz="0" w:space="0" w:color="auto"/>
                    <w:bottom w:val="none" w:sz="0" w:space="0" w:color="auto"/>
                    <w:right w:val="none" w:sz="0" w:space="0" w:color="auto"/>
                  </w:divBdr>
                </w:div>
                <w:div w:id="1835797256">
                  <w:marLeft w:val="640"/>
                  <w:marRight w:val="0"/>
                  <w:marTop w:val="0"/>
                  <w:marBottom w:val="0"/>
                  <w:divBdr>
                    <w:top w:val="none" w:sz="0" w:space="0" w:color="auto"/>
                    <w:left w:val="none" w:sz="0" w:space="0" w:color="auto"/>
                    <w:bottom w:val="none" w:sz="0" w:space="0" w:color="auto"/>
                    <w:right w:val="none" w:sz="0" w:space="0" w:color="auto"/>
                  </w:divBdr>
                </w:div>
                <w:div w:id="1030377273">
                  <w:marLeft w:val="640"/>
                  <w:marRight w:val="0"/>
                  <w:marTop w:val="0"/>
                  <w:marBottom w:val="0"/>
                  <w:divBdr>
                    <w:top w:val="none" w:sz="0" w:space="0" w:color="auto"/>
                    <w:left w:val="none" w:sz="0" w:space="0" w:color="auto"/>
                    <w:bottom w:val="none" w:sz="0" w:space="0" w:color="auto"/>
                    <w:right w:val="none" w:sz="0" w:space="0" w:color="auto"/>
                  </w:divBdr>
                </w:div>
                <w:div w:id="1340235032">
                  <w:marLeft w:val="640"/>
                  <w:marRight w:val="0"/>
                  <w:marTop w:val="0"/>
                  <w:marBottom w:val="0"/>
                  <w:divBdr>
                    <w:top w:val="none" w:sz="0" w:space="0" w:color="auto"/>
                    <w:left w:val="none" w:sz="0" w:space="0" w:color="auto"/>
                    <w:bottom w:val="none" w:sz="0" w:space="0" w:color="auto"/>
                    <w:right w:val="none" w:sz="0" w:space="0" w:color="auto"/>
                  </w:divBdr>
                </w:div>
                <w:div w:id="2011058898">
                  <w:marLeft w:val="640"/>
                  <w:marRight w:val="0"/>
                  <w:marTop w:val="0"/>
                  <w:marBottom w:val="0"/>
                  <w:divBdr>
                    <w:top w:val="none" w:sz="0" w:space="0" w:color="auto"/>
                    <w:left w:val="none" w:sz="0" w:space="0" w:color="auto"/>
                    <w:bottom w:val="none" w:sz="0" w:space="0" w:color="auto"/>
                    <w:right w:val="none" w:sz="0" w:space="0" w:color="auto"/>
                  </w:divBdr>
                </w:div>
                <w:div w:id="1541481008">
                  <w:marLeft w:val="640"/>
                  <w:marRight w:val="0"/>
                  <w:marTop w:val="0"/>
                  <w:marBottom w:val="0"/>
                  <w:divBdr>
                    <w:top w:val="none" w:sz="0" w:space="0" w:color="auto"/>
                    <w:left w:val="none" w:sz="0" w:space="0" w:color="auto"/>
                    <w:bottom w:val="none" w:sz="0" w:space="0" w:color="auto"/>
                    <w:right w:val="none" w:sz="0" w:space="0" w:color="auto"/>
                  </w:divBdr>
                </w:div>
                <w:div w:id="476992401">
                  <w:marLeft w:val="640"/>
                  <w:marRight w:val="0"/>
                  <w:marTop w:val="0"/>
                  <w:marBottom w:val="0"/>
                  <w:divBdr>
                    <w:top w:val="none" w:sz="0" w:space="0" w:color="auto"/>
                    <w:left w:val="none" w:sz="0" w:space="0" w:color="auto"/>
                    <w:bottom w:val="none" w:sz="0" w:space="0" w:color="auto"/>
                    <w:right w:val="none" w:sz="0" w:space="0" w:color="auto"/>
                  </w:divBdr>
                </w:div>
                <w:div w:id="302855408">
                  <w:marLeft w:val="640"/>
                  <w:marRight w:val="0"/>
                  <w:marTop w:val="0"/>
                  <w:marBottom w:val="0"/>
                  <w:divBdr>
                    <w:top w:val="none" w:sz="0" w:space="0" w:color="auto"/>
                    <w:left w:val="none" w:sz="0" w:space="0" w:color="auto"/>
                    <w:bottom w:val="none" w:sz="0" w:space="0" w:color="auto"/>
                    <w:right w:val="none" w:sz="0" w:space="0" w:color="auto"/>
                  </w:divBdr>
                </w:div>
                <w:div w:id="2043019505">
                  <w:marLeft w:val="640"/>
                  <w:marRight w:val="0"/>
                  <w:marTop w:val="0"/>
                  <w:marBottom w:val="0"/>
                  <w:divBdr>
                    <w:top w:val="none" w:sz="0" w:space="0" w:color="auto"/>
                    <w:left w:val="none" w:sz="0" w:space="0" w:color="auto"/>
                    <w:bottom w:val="none" w:sz="0" w:space="0" w:color="auto"/>
                    <w:right w:val="none" w:sz="0" w:space="0" w:color="auto"/>
                  </w:divBdr>
                </w:div>
                <w:div w:id="456991937">
                  <w:marLeft w:val="640"/>
                  <w:marRight w:val="0"/>
                  <w:marTop w:val="0"/>
                  <w:marBottom w:val="0"/>
                  <w:divBdr>
                    <w:top w:val="none" w:sz="0" w:space="0" w:color="auto"/>
                    <w:left w:val="none" w:sz="0" w:space="0" w:color="auto"/>
                    <w:bottom w:val="none" w:sz="0" w:space="0" w:color="auto"/>
                    <w:right w:val="none" w:sz="0" w:space="0" w:color="auto"/>
                  </w:divBdr>
                </w:div>
                <w:div w:id="73161707">
                  <w:marLeft w:val="640"/>
                  <w:marRight w:val="0"/>
                  <w:marTop w:val="0"/>
                  <w:marBottom w:val="0"/>
                  <w:divBdr>
                    <w:top w:val="none" w:sz="0" w:space="0" w:color="auto"/>
                    <w:left w:val="none" w:sz="0" w:space="0" w:color="auto"/>
                    <w:bottom w:val="none" w:sz="0" w:space="0" w:color="auto"/>
                    <w:right w:val="none" w:sz="0" w:space="0" w:color="auto"/>
                  </w:divBdr>
                </w:div>
              </w:divsChild>
            </w:div>
            <w:div w:id="885682527">
              <w:marLeft w:val="0"/>
              <w:marRight w:val="0"/>
              <w:marTop w:val="0"/>
              <w:marBottom w:val="0"/>
              <w:divBdr>
                <w:top w:val="none" w:sz="0" w:space="0" w:color="auto"/>
                <w:left w:val="none" w:sz="0" w:space="0" w:color="auto"/>
                <w:bottom w:val="none" w:sz="0" w:space="0" w:color="auto"/>
                <w:right w:val="none" w:sz="0" w:space="0" w:color="auto"/>
              </w:divBdr>
              <w:divsChild>
                <w:div w:id="258409400">
                  <w:marLeft w:val="640"/>
                  <w:marRight w:val="0"/>
                  <w:marTop w:val="0"/>
                  <w:marBottom w:val="0"/>
                  <w:divBdr>
                    <w:top w:val="none" w:sz="0" w:space="0" w:color="auto"/>
                    <w:left w:val="none" w:sz="0" w:space="0" w:color="auto"/>
                    <w:bottom w:val="none" w:sz="0" w:space="0" w:color="auto"/>
                    <w:right w:val="none" w:sz="0" w:space="0" w:color="auto"/>
                  </w:divBdr>
                </w:div>
                <w:div w:id="605963708">
                  <w:marLeft w:val="640"/>
                  <w:marRight w:val="0"/>
                  <w:marTop w:val="0"/>
                  <w:marBottom w:val="0"/>
                  <w:divBdr>
                    <w:top w:val="none" w:sz="0" w:space="0" w:color="auto"/>
                    <w:left w:val="none" w:sz="0" w:space="0" w:color="auto"/>
                    <w:bottom w:val="none" w:sz="0" w:space="0" w:color="auto"/>
                    <w:right w:val="none" w:sz="0" w:space="0" w:color="auto"/>
                  </w:divBdr>
                </w:div>
                <w:div w:id="1237285695">
                  <w:marLeft w:val="640"/>
                  <w:marRight w:val="0"/>
                  <w:marTop w:val="0"/>
                  <w:marBottom w:val="0"/>
                  <w:divBdr>
                    <w:top w:val="none" w:sz="0" w:space="0" w:color="auto"/>
                    <w:left w:val="none" w:sz="0" w:space="0" w:color="auto"/>
                    <w:bottom w:val="none" w:sz="0" w:space="0" w:color="auto"/>
                    <w:right w:val="none" w:sz="0" w:space="0" w:color="auto"/>
                  </w:divBdr>
                </w:div>
                <w:div w:id="1434400551">
                  <w:marLeft w:val="640"/>
                  <w:marRight w:val="0"/>
                  <w:marTop w:val="0"/>
                  <w:marBottom w:val="0"/>
                  <w:divBdr>
                    <w:top w:val="none" w:sz="0" w:space="0" w:color="auto"/>
                    <w:left w:val="none" w:sz="0" w:space="0" w:color="auto"/>
                    <w:bottom w:val="none" w:sz="0" w:space="0" w:color="auto"/>
                    <w:right w:val="none" w:sz="0" w:space="0" w:color="auto"/>
                  </w:divBdr>
                </w:div>
                <w:div w:id="1867139124">
                  <w:marLeft w:val="640"/>
                  <w:marRight w:val="0"/>
                  <w:marTop w:val="0"/>
                  <w:marBottom w:val="0"/>
                  <w:divBdr>
                    <w:top w:val="none" w:sz="0" w:space="0" w:color="auto"/>
                    <w:left w:val="none" w:sz="0" w:space="0" w:color="auto"/>
                    <w:bottom w:val="none" w:sz="0" w:space="0" w:color="auto"/>
                    <w:right w:val="none" w:sz="0" w:space="0" w:color="auto"/>
                  </w:divBdr>
                </w:div>
                <w:div w:id="580523317">
                  <w:marLeft w:val="640"/>
                  <w:marRight w:val="0"/>
                  <w:marTop w:val="0"/>
                  <w:marBottom w:val="0"/>
                  <w:divBdr>
                    <w:top w:val="none" w:sz="0" w:space="0" w:color="auto"/>
                    <w:left w:val="none" w:sz="0" w:space="0" w:color="auto"/>
                    <w:bottom w:val="none" w:sz="0" w:space="0" w:color="auto"/>
                    <w:right w:val="none" w:sz="0" w:space="0" w:color="auto"/>
                  </w:divBdr>
                </w:div>
                <w:div w:id="614793868">
                  <w:marLeft w:val="640"/>
                  <w:marRight w:val="0"/>
                  <w:marTop w:val="0"/>
                  <w:marBottom w:val="0"/>
                  <w:divBdr>
                    <w:top w:val="none" w:sz="0" w:space="0" w:color="auto"/>
                    <w:left w:val="none" w:sz="0" w:space="0" w:color="auto"/>
                    <w:bottom w:val="none" w:sz="0" w:space="0" w:color="auto"/>
                    <w:right w:val="none" w:sz="0" w:space="0" w:color="auto"/>
                  </w:divBdr>
                </w:div>
                <w:div w:id="854617921">
                  <w:marLeft w:val="640"/>
                  <w:marRight w:val="0"/>
                  <w:marTop w:val="0"/>
                  <w:marBottom w:val="0"/>
                  <w:divBdr>
                    <w:top w:val="none" w:sz="0" w:space="0" w:color="auto"/>
                    <w:left w:val="none" w:sz="0" w:space="0" w:color="auto"/>
                    <w:bottom w:val="none" w:sz="0" w:space="0" w:color="auto"/>
                    <w:right w:val="none" w:sz="0" w:space="0" w:color="auto"/>
                  </w:divBdr>
                </w:div>
                <w:div w:id="748577433">
                  <w:marLeft w:val="640"/>
                  <w:marRight w:val="0"/>
                  <w:marTop w:val="0"/>
                  <w:marBottom w:val="0"/>
                  <w:divBdr>
                    <w:top w:val="none" w:sz="0" w:space="0" w:color="auto"/>
                    <w:left w:val="none" w:sz="0" w:space="0" w:color="auto"/>
                    <w:bottom w:val="none" w:sz="0" w:space="0" w:color="auto"/>
                    <w:right w:val="none" w:sz="0" w:space="0" w:color="auto"/>
                  </w:divBdr>
                </w:div>
                <w:div w:id="895434848">
                  <w:marLeft w:val="640"/>
                  <w:marRight w:val="0"/>
                  <w:marTop w:val="0"/>
                  <w:marBottom w:val="0"/>
                  <w:divBdr>
                    <w:top w:val="none" w:sz="0" w:space="0" w:color="auto"/>
                    <w:left w:val="none" w:sz="0" w:space="0" w:color="auto"/>
                    <w:bottom w:val="none" w:sz="0" w:space="0" w:color="auto"/>
                    <w:right w:val="none" w:sz="0" w:space="0" w:color="auto"/>
                  </w:divBdr>
                </w:div>
                <w:div w:id="1262297469">
                  <w:marLeft w:val="640"/>
                  <w:marRight w:val="0"/>
                  <w:marTop w:val="0"/>
                  <w:marBottom w:val="0"/>
                  <w:divBdr>
                    <w:top w:val="none" w:sz="0" w:space="0" w:color="auto"/>
                    <w:left w:val="none" w:sz="0" w:space="0" w:color="auto"/>
                    <w:bottom w:val="none" w:sz="0" w:space="0" w:color="auto"/>
                    <w:right w:val="none" w:sz="0" w:space="0" w:color="auto"/>
                  </w:divBdr>
                </w:div>
                <w:div w:id="1212763284">
                  <w:marLeft w:val="640"/>
                  <w:marRight w:val="0"/>
                  <w:marTop w:val="0"/>
                  <w:marBottom w:val="0"/>
                  <w:divBdr>
                    <w:top w:val="none" w:sz="0" w:space="0" w:color="auto"/>
                    <w:left w:val="none" w:sz="0" w:space="0" w:color="auto"/>
                    <w:bottom w:val="none" w:sz="0" w:space="0" w:color="auto"/>
                    <w:right w:val="none" w:sz="0" w:space="0" w:color="auto"/>
                  </w:divBdr>
                </w:div>
                <w:div w:id="1810630305">
                  <w:marLeft w:val="640"/>
                  <w:marRight w:val="0"/>
                  <w:marTop w:val="0"/>
                  <w:marBottom w:val="0"/>
                  <w:divBdr>
                    <w:top w:val="none" w:sz="0" w:space="0" w:color="auto"/>
                    <w:left w:val="none" w:sz="0" w:space="0" w:color="auto"/>
                    <w:bottom w:val="none" w:sz="0" w:space="0" w:color="auto"/>
                    <w:right w:val="none" w:sz="0" w:space="0" w:color="auto"/>
                  </w:divBdr>
                </w:div>
                <w:div w:id="1316837958">
                  <w:marLeft w:val="640"/>
                  <w:marRight w:val="0"/>
                  <w:marTop w:val="0"/>
                  <w:marBottom w:val="0"/>
                  <w:divBdr>
                    <w:top w:val="none" w:sz="0" w:space="0" w:color="auto"/>
                    <w:left w:val="none" w:sz="0" w:space="0" w:color="auto"/>
                    <w:bottom w:val="none" w:sz="0" w:space="0" w:color="auto"/>
                    <w:right w:val="none" w:sz="0" w:space="0" w:color="auto"/>
                  </w:divBdr>
                </w:div>
                <w:div w:id="1294166916">
                  <w:marLeft w:val="640"/>
                  <w:marRight w:val="0"/>
                  <w:marTop w:val="0"/>
                  <w:marBottom w:val="0"/>
                  <w:divBdr>
                    <w:top w:val="none" w:sz="0" w:space="0" w:color="auto"/>
                    <w:left w:val="none" w:sz="0" w:space="0" w:color="auto"/>
                    <w:bottom w:val="none" w:sz="0" w:space="0" w:color="auto"/>
                    <w:right w:val="none" w:sz="0" w:space="0" w:color="auto"/>
                  </w:divBdr>
                </w:div>
                <w:div w:id="1475755358">
                  <w:marLeft w:val="640"/>
                  <w:marRight w:val="0"/>
                  <w:marTop w:val="0"/>
                  <w:marBottom w:val="0"/>
                  <w:divBdr>
                    <w:top w:val="none" w:sz="0" w:space="0" w:color="auto"/>
                    <w:left w:val="none" w:sz="0" w:space="0" w:color="auto"/>
                    <w:bottom w:val="none" w:sz="0" w:space="0" w:color="auto"/>
                    <w:right w:val="none" w:sz="0" w:space="0" w:color="auto"/>
                  </w:divBdr>
                </w:div>
                <w:div w:id="1774592906">
                  <w:marLeft w:val="640"/>
                  <w:marRight w:val="0"/>
                  <w:marTop w:val="0"/>
                  <w:marBottom w:val="0"/>
                  <w:divBdr>
                    <w:top w:val="none" w:sz="0" w:space="0" w:color="auto"/>
                    <w:left w:val="none" w:sz="0" w:space="0" w:color="auto"/>
                    <w:bottom w:val="none" w:sz="0" w:space="0" w:color="auto"/>
                    <w:right w:val="none" w:sz="0" w:space="0" w:color="auto"/>
                  </w:divBdr>
                </w:div>
                <w:div w:id="128516335">
                  <w:marLeft w:val="640"/>
                  <w:marRight w:val="0"/>
                  <w:marTop w:val="0"/>
                  <w:marBottom w:val="0"/>
                  <w:divBdr>
                    <w:top w:val="none" w:sz="0" w:space="0" w:color="auto"/>
                    <w:left w:val="none" w:sz="0" w:space="0" w:color="auto"/>
                    <w:bottom w:val="none" w:sz="0" w:space="0" w:color="auto"/>
                    <w:right w:val="none" w:sz="0" w:space="0" w:color="auto"/>
                  </w:divBdr>
                </w:div>
                <w:div w:id="1228030534">
                  <w:marLeft w:val="640"/>
                  <w:marRight w:val="0"/>
                  <w:marTop w:val="0"/>
                  <w:marBottom w:val="0"/>
                  <w:divBdr>
                    <w:top w:val="none" w:sz="0" w:space="0" w:color="auto"/>
                    <w:left w:val="none" w:sz="0" w:space="0" w:color="auto"/>
                    <w:bottom w:val="none" w:sz="0" w:space="0" w:color="auto"/>
                    <w:right w:val="none" w:sz="0" w:space="0" w:color="auto"/>
                  </w:divBdr>
                </w:div>
                <w:div w:id="633095903">
                  <w:marLeft w:val="640"/>
                  <w:marRight w:val="0"/>
                  <w:marTop w:val="0"/>
                  <w:marBottom w:val="0"/>
                  <w:divBdr>
                    <w:top w:val="none" w:sz="0" w:space="0" w:color="auto"/>
                    <w:left w:val="none" w:sz="0" w:space="0" w:color="auto"/>
                    <w:bottom w:val="none" w:sz="0" w:space="0" w:color="auto"/>
                    <w:right w:val="none" w:sz="0" w:space="0" w:color="auto"/>
                  </w:divBdr>
                </w:div>
                <w:div w:id="2126383688">
                  <w:marLeft w:val="640"/>
                  <w:marRight w:val="0"/>
                  <w:marTop w:val="0"/>
                  <w:marBottom w:val="0"/>
                  <w:divBdr>
                    <w:top w:val="none" w:sz="0" w:space="0" w:color="auto"/>
                    <w:left w:val="none" w:sz="0" w:space="0" w:color="auto"/>
                    <w:bottom w:val="none" w:sz="0" w:space="0" w:color="auto"/>
                    <w:right w:val="none" w:sz="0" w:space="0" w:color="auto"/>
                  </w:divBdr>
                </w:div>
                <w:div w:id="167788816">
                  <w:marLeft w:val="640"/>
                  <w:marRight w:val="0"/>
                  <w:marTop w:val="0"/>
                  <w:marBottom w:val="0"/>
                  <w:divBdr>
                    <w:top w:val="none" w:sz="0" w:space="0" w:color="auto"/>
                    <w:left w:val="none" w:sz="0" w:space="0" w:color="auto"/>
                    <w:bottom w:val="none" w:sz="0" w:space="0" w:color="auto"/>
                    <w:right w:val="none" w:sz="0" w:space="0" w:color="auto"/>
                  </w:divBdr>
                </w:div>
                <w:div w:id="723453790">
                  <w:marLeft w:val="640"/>
                  <w:marRight w:val="0"/>
                  <w:marTop w:val="0"/>
                  <w:marBottom w:val="0"/>
                  <w:divBdr>
                    <w:top w:val="none" w:sz="0" w:space="0" w:color="auto"/>
                    <w:left w:val="none" w:sz="0" w:space="0" w:color="auto"/>
                    <w:bottom w:val="none" w:sz="0" w:space="0" w:color="auto"/>
                    <w:right w:val="none" w:sz="0" w:space="0" w:color="auto"/>
                  </w:divBdr>
                </w:div>
                <w:div w:id="709258060">
                  <w:marLeft w:val="640"/>
                  <w:marRight w:val="0"/>
                  <w:marTop w:val="0"/>
                  <w:marBottom w:val="0"/>
                  <w:divBdr>
                    <w:top w:val="none" w:sz="0" w:space="0" w:color="auto"/>
                    <w:left w:val="none" w:sz="0" w:space="0" w:color="auto"/>
                    <w:bottom w:val="none" w:sz="0" w:space="0" w:color="auto"/>
                    <w:right w:val="none" w:sz="0" w:space="0" w:color="auto"/>
                  </w:divBdr>
                </w:div>
                <w:div w:id="1538352816">
                  <w:marLeft w:val="640"/>
                  <w:marRight w:val="0"/>
                  <w:marTop w:val="0"/>
                  <w:marBottom w:val="0"/>
                  <w:divBdr>
                    <w:top w:val="none" w:sz="0" w:space="0" w:color="auto"/>
                    <w:left w:val="none" w:sz="0" w:space="0" w:color="auto"/>
                    <w:bottom w:val="none" w:sz="0" w:space="0" w:color="auto"/>
                    <w:right w:val="none" w:sz="0" w:space="0" w:color="auto"/>
                  </w:divBdr>
                </w:div>
                <w:div w:id="356850530">
                  <w:marLeft w:val="640"/>
                  <w:marRight w:val="0"/>
                  <w:marTop w:val="0"/>
                  <w:marBottom w:val="0"/>
                  <w:divBdr>
                    <w:top w:val="none" w:sz="0" w:space="0" w:color="auto"/>
                    <w:left w:val="none" w:sz="0" w:space="0" w:color="auto"/>
                    <w:bottom w:val="none" w:sz="0" w:space="0" w:color="auto"/>
                    <w:right w:val="none" w:sz="0" w:space="0" w:color="auto"/>
                  </w:divBdr>
                </w:div>
                <w:div w:id="486169322">
                  <w:marLeft w:val="640"/>
                  <w:marRight w:val="0"/>
                  <w:marTop w:val="0"/>
                  <w:marBottom w:val="0"/>
                  <w:divBdr>
                    <w:top w:val="none" w:sz="0" w:space="0" w:color="auto"/>
                    <w:left w:val="none" w:sz="0" w:space="0" w:color="auto"/>
                    <w:bottom w:val="none" w:sz="0" w:space="0" w:color="auto"/>
                    <w:right w:val="none" w:sz="0" w:space="0" w:color="auto"/>
                  </w:divBdr>
                </w:div>
                <w:div w:id="1970041611">
                  <w:marLeft w:val="640"/>
                  <w:marRight w:val="0"/>
                  <w:marTop w:val="0"/>
                  <w:marBottom w:val="0"/>
                  <w:divBdr>
                    <w:top w:val="none" w:sz="0" w:space="0" w:color="auto"/>
                    <w:left w:val="none" w:sz="0" w:space="0" w:color="auto"/>
                    <w:bottom w:val="none" w:sz="0" w:space="0" w:color="auto"/>
                    <w:right w:val="none" w:sz="0" w:space="0" w:color="auto"/>
                  </w:divBdr>
                </w:div>
                <w:div w:id="470365385">
                  <w:marLeft w:val="640"/>
                  <w:marRight w:val="0"/>
                  <w:marTop w:val="0"/>
                  <w:marBottom w:val="0"/>
                  <w:divBdr>
                    <w:top w:val="none" w:sz="0" w:space="0" w:color="auto"/>
                    <w:left w:val="none" w:sz="0" w:space="0" w:color="auto"/>
                    <w:bottom w:val="none" w:sz="0" w:space="0" w:color="auto"/>
                    <w:right w:val="none" w:sz="0" w:space="0" w:color="auto"/>
                  </w:divBdr>
                </w:div>
                <w:div w:id="681050932">
                  <w:marLeft w:val="640"/>
                  <w:marRight w:val="0"/>
                  <w:marTop w:val="0"/>
                  <w:marBottom w:val="0"/>
                  <w:divBdr>
                    <w:top w:val="none" w:sz="0" w:space="0" w:color="auto"/>
                    <w:left w:val="none" w:sz="0" w:space="0" w:color="auto"/>
                    <w:bottom w:val="none" w:sz="0" w:space="0" w:color="auto"/>
                    <w:right w:val="none" w:sz="0" w:space="0" w:color="auto"/>
                  </w:divBdr>
                </w:div>
                <w:div w:id="1635795647">
                  <w:marLeft w:val="640"/>
                  <w:marRight w:val="0"/>
                  <w:marTop w:val="0"/>
                  <w:marBottom w:val="0"/>
                  <w:divBdr>
                    <w:top w:val="none" w:sz="0" w:space="0" w:color="auto"/>
                    <w:left w:val="none" w:sz="0" w:space="0" w:color="auto"/>
                    <w:bottom w:val="none" w:sz="0" w:space="0" w:color="auto"/>
                    <w:right w:val="none" w:sz="0" w:space="0" w:color="auto"/>
                  </w:divBdr>
                </w:div>
                <w:div w:id="1135025256">
                  <w:marLeft w:val="640"/>
                  <w:marRight w:val="0"/>
                  <w:marTop w:val="0"/>
                  <w:marBottom w:val="0"/>
                  <w:divBdr>
                    <w:top w:val="none" w:sz="0" w:space="0" w:color="auto"/>
                    <w:left w:val="none" w:sz="0" w:space="0" w:color="auto"/>
                    <w:bottom w:val="none" w:sz="0" w:space="0" w:color="auto"/>
                    <w:right w:val="none" w:sz="0" w:space="0" w:color="auto"/>
                  </w:divBdr>
                </w:div>
                <w:div w:id="1560941821">
                  <w:marLeft w:val="640"/>
                  <w:marRight w:val="0"/>
                  <w:marTop w:val="0"/>
                  <w:marBottom w:val="0"/>
                  <w:divBdr>
                    <w:top w:val="none" w:sz="0" w:space="0" w:color="auto"/>
                    <w:left w:val="none" w:sz="0" w:space="0" w:color="auto"/>
                    <w:bottom w:val="none" w:sz="0" w:space="0" w:color="auto"/>
                    <w:right w:val="none" w:sz="0" w:space="0" w:color="auto"/>
                  </w:divBdr>
                </w:div>
                <w:div w:id="848762149">
                  <w:marLeft w:val="640"/>
                  <w:marRight w:val="0"/>
                  <w:marTop w:val="0"/>
                  <w:marBottom w:val="0"/>
                  <w:divBdr>
                    <w:top w:val="none" w:sz="0" w:space="0" w:color="auto"/>
                    <w:left w:val="none" w:sz="0" w:space="0" w:color="auto"/>
                    <w:bottom w:val="none" w:sz="0" w:space="0" w:color="auto"/>
                    <w:right w:val="none" w:sz="0" w:space="0" w:color="auto"/>
                  </w:divBdr>
                </w:div>
                <w:div w:id="885872844">
                  <w:marLeft w:val="640"/>
                  <w:marRight w:val="0"/>
                  <w:marTop w:val="0"/>
                  <w:marBottom w:val="0"/>
                  <w:divBdr>
                    <w:top w:val="none" w:sz="0" w:space="0" w:color="auto"/>
                    <w:left w:val="none" w:sz="0" w:space="0" w:color="auto"/>
                    <w:bottom w:val="none" w:sz="0" w:space="0" w:color="auto"/>
                    <w:right w:val="none" w:sz="0" w:space="0" w:color="auto"/>
                  </w:divBdr>
                </w:div>
                <w:div w:id="625627421">
                  <w:marLeft w:val="640"/>
                  <w:marRight w:val="0"/>
                  <w:marTop w:val="0"/>
                  <w:marBottom w:val="0"/>
                  <w:divBdr>
                    <w:top w:val="none" w:sz="0" w:space="0" w:color="auto"/>
                    <w:left w:val="none" w:sz="0" w:space="0" w:color="auto"/>
                    <w:bottom w:val="none" w:sz="0" w:space="0" w:color="auto"/>
                    <w:right w:val="none" w:sz="0" w:space="0" w:color="auto"/>
                  </w:divBdr>
                </w:div>
                <w:div w:id="1831023674">
                  <w:marLeft w:val="640"/>
                  <w:marRight w:val="0"/>
                  <w:marTop w:val="0"/>
                  <w:marBottom w:val="0"/>
                  <w:divBdr>
                    <w:top w:val="none" w:sz="0" w:space="0" w:color="auto"/>
                    <w:left w:val="none" w:sz="0" w:space="0" w:color="auto"/>
                    <w:bottom w:val="none" w:sz="0" w:space="0" w:color="auto"/>
                    <w:right w:val="none" w:sz="0" w:space="0" w:color="auto"/>
                  </w:divBdr>
                </w:div>
                <w:div w:id="514416574">
                  <w:marLeft w:val="640"/>
                  <w:marRight w:val="0"/>
                  <w:marTop w:val="0"/>
                  <w:marBottom w:val="0"/>
                  <w:divBdr>
                    <w:top w:val="none" w:sz="0" w:space="0" w:color="auto"/>
                    <w:left w:val="none" w:sz="0" w:space="0" w:color="auto"/>
                    <w:bottom w:val="none" w:sz="0" w:space="0" w:color="auto"/>
                    <w:right w:val="none" w:sz="0" w:space="0" w:color="auto"/>
                  </w:divBdr>
                </w:div>
                <w:div w:id="582497139">
                  <w:marLeft w:val="640"/>
                  <w:marRight w:val="0"/>
                  <w:marTop w:val="0"/>
                  <w:marBottom w:val="0"/>
                  <w:divBdr>
                    <w:top w:val="none" w:sz="0" w:space="0" w:color="auto"/>
                    <w:left w:val="none" w:sz="0" w:space="0" w:color="auto"/>
                    <w:bottom w:val="none" w:sz="0" w:space="0" w:color="auto"/>
                    <w:right w:val="none" w:sz="0" w:space="0" w:color="auto"/>
                  </w:divBdr>
                </w:div>
                <w:div w:id="1710036035">
                  <w:marLeft w:val="640"/>
                  <w:marRight w:val="0"/>
                  <w:marTop w:val="0"/>
                  <w:marBottom w:val="0"/>
                  <w:divBdr>
                    <w:top w:val="none" w:sz="0" w:space="0" w:color="auto"/>
                    <w:left w:val="none" w:sz="0" w:space="0" w:color="auto"/>
                    <w:bottom w:val="none" w:sz="0" w:space="0" w:color="auto"/>
                    <w:right w:val="none" w:sz="0" w:space="0" w:color="auto"/>
                  </w:divBdr>
                </w:div>
                <w:div w:id="1806776352">
                  <w:marLeft w:val="640"/>
                  <w:marRight w:val="0"/>
                  <w:marTop w:val="0"/>
                  <w:marBottom w:val="0"/>
                  <w:divBdr>
                    <w:top w:val="none" w:sz="0" w:space="0" w:color="auto"/>
                    <w:left w:val="none" w:sz="0" w:space="0" w:color="auto"/>
                    <w:bottom w:val="none" w:sz="0" w:space="0" w:color="auto"/>
                    <w:right w:val="none" w:sz="0" w:space="0" w:color="auto"/>
                  </w:divBdr>
                </w:div>
              </w:divsChild>
            </w:div>
            <w:div w:id="1872717322">
              <w:marLeft w:val="0"/>
              <w:marRight w:val="0"/>
              <w:marTop w:val="0"/>
              <w:marBottom w:val="0"/>
              <w:divBdr>
                <w:top w:val="none" w:sz="0" w:space="0" w:color="auto"/>
                <w:left w:val="none" w:sz="0" w:space="0" w:color="auto"/>
                <w:bottom w:val="none" w:sz="0" w:space="0" w:color="auto"/>
                <w:right w:val="none" w:sz="0" w:space="0" w:color="auto"/>
              </w:divBdr>
              <w:divsChild>
                <w:div w:id="1839923882">
                  <w:marLeft w:val="640"/>
                  <w:marRight w:val="0"/>
                  <w:marTop w:val="0"/>
                  <w:marBottom w:val="0"/>
                  <w:divBdr>
                    <w:top w:val="none" w:sz="0" w:space="0" w:color="auto"/>
                    <w:left w:val="none" w:sz="0" w:space="0" w:color="auto"/>
                    <w:bottom w:val="none" w:sz="0" w:space="0" w:color="auto"/>
                    <w:right w:val="none" w:sz="0" w:space="0" w:color="auto"/>
                  </w:divBdr>
                </w:div>
                <w:div w:id="698121504">
                  <w:marLeft w:val="640"/>
                  <w:marRight w:val="0"/>
                  <w:marTop w:val="0"/>
                  <w:marBottom w:val="0"/>
                  <w:divBdr>
                    <w:top w:val="none" w:sz="0" w:space="0" w:color="auto"/>
                    <w:left w:val="none" w:sz="0" w:space="0" w:color="auto"/>
                    <w:bottom w:val="none" w:sz="0" w:space="0" w:color="auto"/>
                    <w:right w:val="none" w:sz="0" w:space="0" w:color="auto"/>
                  </w:divBdr>
                </w:div>
                <w:div w:id="1811896975">
                  <w:marLeft w:val="640"/>
                  <w:marRight w:val="0"/>
                  <w:marTop w:val="0"/>
                  <w:marBottom w:val="0"/>
                  <w:divBdr>
                    <w:top w:val="none" w:sz="0" w:space="0" w:color="auto"/>
                    <w:left w:val="none" w:sz="0" w:space="0" w:color="auto"/>
                    <w:bottom w:val="none" w:sz="0" w:space="0" w:color="auto"/>
                    <w:right w:val="none" w:sz="0" w:space="0" w:color="auto"/>
                  </w:divBdr>
                </w:div>
                <w:div w:id="1239901256">
                  <w:marLeft w:val="640"/>
                  <w:marRight w:val="0"/>
                  <w:marTop w:val="0"/>
                  <w:marBottom w:val="0"/>
                  <w:divBdr>
                    <w:top w:val="none" w:sz="0" w:space="0" w:color="auto"/>
                    <w:left w:val="none" w:sz="0" w:space="0" w:color="auto"/>
                    <w:bottom w:val="none" w:sz="0" w:space="0" w:color="auto"/>
                    <w:right w:val="none" w:sz="0" w:space="0" w:color="auto"/>
                  </w:divBdr>
                </w:div>
                <w:div w:id="1421173454">
                  <w:marLeft w:val="640"/>
                  <w:marRight w:val="0"/>
                  <w:marTop w:val="0"/>
                  <w:marBottom w:val="0"/>
                  <w:divBdr>
                    <w:top w:val="none" w:sz="0" w:space="0" w:color="auto"/>
                    <w:left w:val="none" w:sz="0" w:space="0" w:color="auto"/>
                    <w:bottom w:val="none" w:sz="0" w:space="0" w:color="auto"/>
                    <w:right w:val="none" w:sz="0" w:space="0" w:color="auto"/>
                  </w:divBdr>
                </w:div>
                <w:div w:id="485627587">
                  <w:marLeft w:val="640"/>
                  <w:marRight w:val="0"/>
                  <w:marTop w:val="0"/>
                  <w:marBottom w:val="0"/>
                  <w:divBdr>
                    <w:top w:val="none" w:sz="0" w:space="0" w:color="auto"/>
                    <w:left w:val="none" w:sz="0" w:space="0" w:color="auto"/>
                    <w:bottom w:val="none" w:sz="0" w:space="0" w:color="auto"/>
                    <w:right w:val="none" w:sz="0" w:space="0" w:color="auto"/>
                  </w:divBdr>
                </w:div>
                <w:div w:id="1051491948">
                  <w:marLeft w:val="640"/>
                  <w:marRight w:val="0"/>
                  <w:marTop w:val="0"/>
                  <w:marBottom w:val="0"/>
                  <w:divBdr>
                    <w:top w:val="none" w:sz="0" w:space="0" w:color="auto"/>
                    <w:left w:val="none" w:sz="0" w:space="0" w:color="auto"/>
                    <w:bottom w:val="none" w:sz="0" w:space="0" w:color="auto"/>
                    <w:right w:val="none" w:sz="0" w:space="0" w:color="auto"/>
                  </w:divBdr>
                </w:div>
                <w:div w:id="421267451">
                  <w:marLeft w:val="640"/>
                  <w:marRight w:val="0"/>
                  <w:marTop w:val="0"/>
                  <w:marBottom w:val="0"/>
                  <w:divBdr>
                    <w:top w:val="none" w:sz="0" w:space="0" w:color="auto"/>
                    <w:left w:val="none" w:sz="0" w:space="0" w:color="auto"/>
                    <w:bottom w:val="none" w:sz="0" w:space="0" w:color="auto"/>
                    <w:right w:val="none" w:sz="0" w:space="0" w:color="auto"/>
                  </w:divBdr>
                </w:div>
                <w:div w:id="736056021">
                  <w:marLeft w:val="640"/>
                  <w:marRight w:val="0"/>
                  <w:marTop w:val="0"/>
                  <w:marBottom w:val="0"/>
                  <w:divBdr>
                    <w:top w:val="none" w:sz="0" w:space="0" w:color="auto"/>
                    <w:left w:val="none" w:sz="0" w:space="0" w:color="auto"/>
                    <w:bottom w:val="none" w:sz="0" w:space="0" w:color="auto"/>
                    <w:right w:val="none" w:sz="0" w:space="0" w:color="auto"/>
                  </w:divBdr>
                </w:div>
                <w:div w:id="1578859829">
                  <w:marLeft w:val="640"/>
                  <w:marRight w:val="0"/>
                  <w:marTop w:val="0"/>
                  <w:marBottom w:val="0"/>
                  <w:divBdr>
                    <w:top w:val="none" w:sz="0" w:space="0" w:color="auto"/>
                    <w:left w:val="none" w:sz="0" w:space="0" w:color="auto"/>
                    <w:bottom w:val="none" w:sz="0" w:space="0" w:color="auto"/>
                    <w:right w:val="none" w:sz="0" w:space="0" w:color="auto"/>
                  </w:divBdr>
                </w:div>
                <w:div w:id="2034335536">
                  <w:marLeft w:val="640"/>
                  <w:marRight w:val="0"/>
                  <w:marTop w:val="0"/>
                  <w:marBottom w:val="0"/>
                  <w:divBdr>
                    <w:top w:val="none" w:sz="0" w:space="0" w:color="auto"/>
                    <w:left w:val="none" w:sz="0" w:space="0" w:color="auto"/>
                    <w:bottom w:val="none" w:sz="0" w:space="0" w:color="auto"/>
                    <w:right w:val="none" w:sz="0" w:space="0" w:color="auto"/>
                  </w:divBdr>
                </w:div>
                <w:div w:id="63455001">
                  <w:marLeft w:val="640"/>
                  <w:marRight w:val="0"/>
                  <w:marTop w:val="0"/>
                  <w:marBottom w:val="0"/>
                  <w:divBdr>
                    <w:top w:val="none" w:sz="0" w:space="0" w:color="auto"/>
                    <w:left w:val="none" w:sz="0" w:space="0" w:color="auto"/>
                    <w:bottom w:val="none" w:sz="0" w:space="0" w:color="auto"/>
                    <w:right w:val="none" w:sz="0" w:space="0" w:color="auto"/>
                  </w:divBdr>
                </w:div>
                <w:div w:id="800458793">
                  <w:marLeft w:val="640"/>
                  <w:marRight w:val="0"/>
                  <w:marTop w:val="0"/>
                  <w:marBottom w:val="0"/>
                  <w:divBdr>
                    <w:top w:val="none" w:sz="0" w:space="0" w:color="auto"/>
                    <w:left w:val="none" w:sz="0" w:space="0" w:color="auto"/>
                    <w:bottom w:val="none" w:sz="0" w:space="0" w:color="auto"/>
                    <w:right w:val="none" w:sz="0" w:space="0" w:color="auto"/>
                  </w:divBdr>
                </w:div>
                <w:div w:id="578950460">
                  <w:marLeft w:val="640"/>
                  <w:marRight w:val="0"/>
                  <w:marTop w:val="0"/>
                  <w:marBottom w:val="0"/>
                  <w:divBdr>
                    <w:top w:val="none" w:sz="0" w:space="0" w:color="auto"/>
                    <w:left w:val="none" w:sz="0" w:space="0" w:color="auto"/>
                    <w:bottom w:val="none" w:sz="0" w:space="0" w:color="auto"/>
                    <w:right w:val="none" w:sz="0" w:space="0" w:color="auto"/>
                  </w:divBdr>
                </w:div>
                <w:div w:id="913005034">
                  <w:marLeft w:val="640"/>
                  <w:marRight w:val="0"/>
                  <w:marTop w:val="0"/>
                  <w:marBottom w:val="0"/>
                  <w:divBdr>
                    <w:top w:val="none" w:sz="0" w:space="0" w:color="auto"/>
                    <w:left w:val="none" w:sz="0" w:space="0" w:color="auto"/>
                    <w:bottom w:val="none" w:sz="0" w:space="0" w:color="auto"/>
                    <w:right w:val="none" w:sz="0" w:space="0" w:color="auto"/>
                  </w:divBdr>
                </w:div>
                <w:div w:id="70739521">
                  <w:marLeft w:val="640"/>
                  <w:marRight w:val="0"/>
                  <w:marTop w:val="0"/>
                  <w:marBottom w:val="0"/>
                  <w:divBdr>
                    <w:top w:val="none" w:sz="0" w:space="0" w:color="auto"/>
                    <w:left w:val="none" w:sz="0" w:space="0" w:color="auto"/>
                    <w:bottom w:val="none" w:sz="0" w:space="0" w:color="auto"/>
                    <w:right w:val="none" w:sz="0" w:space="0" w:color="auto"/>
                  </w:divBdr>
                </w:div>
                <w:div w:id="56827350">
                  <w:marLeft w:val="640"/>
                  <w:marRight w:val="0"/>
                  <w:marTop w:val="0"/>
                  <w:marBottom w:val="0"/>
                  <w:divBdr>
                    <w:top w:val="none" w:sz="0" w:space="0" w:color="auto"/>
                    <w:left w:val="none" w:sz="0" w:space="0" w:color="auto"/>
                    <w:bottom w:val="none" w:sz="0" w:space="0" w:color="auto"/>
                    <w:right w:val="none" w:sz="0" w:space="0" w:color="auto"/>
                  </w:divBdr>
                </w:div>
                <w:div w:id="910580277">
                  <w:marLeft w:val="640"/>
                  <w:marRight w:val="0"/>
                  <w:marTop w:val="0"/>
                  <w:marBottom w:val="0"/>
                  <w:divBdr>
                    <w:top w:val="none" w:sz="0" w:space="0" w:color="auto"/>
                    <w:left w:val="none" w:sz="0" w:space="0" w:color="auto"/>
                    <w:bottom w:val="none" w:sz="0" w:space="0" w:color="auto"/>
                    <w:right w:val="none" w:sz="0" w:space="0" w:color="auto"/>
                  </w:divBdr>
                </w:div>
                <w:div w:id="1098717812">
                  <w:marLeft w:val="640"/>
                  <w:marRight w:val="0"/>
                  <w:marTop w:val="0"/>
                  <w:marBottom w:val="0"/>
                  <w:divBdr>
                    <w:top w:val="none" w:sz="0" w:space="0" w:color="auto"/>
                    <w:left w:val="none" w:sz="0" w:space="0" w:color="auto"/>
                    <w:bottom w:val="none" w:sz="0" w:space="0" w:color="auto"/>
                    <w:right w:val="none" w:sz="0" w:space="0" w:color="auto"/>
                  </w:divBdr>
                </w:div>
                <w:div w:id="1413312733">
                  <w:marLeft w:val="640"/>
                  <w:marRight w:val="0"/>
                  <w:marTop w:val="0"/>
                  <w:marBottom w:val="0"/>
                  <w:divBdr>
                    <w:top w:val="none" w:sz="0" w:space="0" w:color="auto"/>
                    <w:left w:val="none" w:sz="0" w:space="0" w:color="auto"/>
                    <w:bottom w:val="none" w:sz="0" w:space="0" w:color="auto"/>
                    <w:right w:val="none" w:sz="0" w:space="0" w:color="auto"/>
                  </w:divBdr>
                </w:div>
                <w:div w:id="135609527">
                  <w:marLeft w:val="640"/>
                  <w:marRight w:val="0"/>
                  <w:marTop w:val="0"/>
                  <w:marBottom w:val="0"/>
                  <w:divBdr>
                    <w:top w:val="none" w:sz="0" w:space="0" w:color="auto"/>
                    <w:left w:val="none" w:sz="0" w:space="0" w:color="auto"/>
                    <w:bottom w:val="none" w:sz="0" w:space="0" w:color="auto"/>
                    <w:right w:val="none" w:sz="0" w:space="0" w:color="auto"/>
                  </w:divBdr>
                </w:div>
                <w:div w:id="1419330476">
                  <w:marLeft w:val="640"/>
                  <w:marRight w:val="0"/>
                  <w:marTop w:val="0"/>
                  <w:marBottom w:val="0"/>
                  <w:divBdr>
                    <w:top w:val="none" w:sz="0" w:space="0" w:color="auto"/>
                    <w:left w:val="none" w:sz="0" w:space="0" w:color="auto"/>
                    <w:bottom w:val="none" w:sz="0" w:space="0" w:color="auto"/>
                    <w:right w:val="none" w:sz="0" w:space="0" w:color="auto"/>
                  </w:divBdr>
                </w:div>
                <w:div w:id="990249607">
                  <w:marLeft w:val="640"/>
                  <w:marRight w:val="0"/>
                  <w:marTop w:val="0"/>
                  <w:marBottom w:val="0"/>
                  <w:divBdr>
                    <w:top w:val="none" w:sz="0" w:space="0" w:color="auto"/>
                    <w:left w:val="none" w:sz="0" w:space="0" w:color="auto"/>
                    <w:bottom w:val="none" w:sz="0" w:space="0" w:color="auto"/>
                    <w:right w:val="none" w:sz="0" w:space="0" w:color="auto"/>
                  </w:divBdr>
                </w:div>
                <w:div w:id="1906258521">
                  <w:marLeft w:val="640"/>
                  <w:marRight w:val="0"/>
                  <w:marTop w:val="0"/>
                  <w:marBottom w:val="0"/>
                  <w:divBdr>
                    <w:top w:val="none" w:sz="0" w:space="0" w:color="auto"/>
                    <w:left w:val="none" w:sz="0" w:space="0" w:color="auto"/>
                    <w:bottom w:val="none" w:sz="0" w:space="0" w:color="auto"/>
                    <w:right w:val="none" w:sz="0" w:space="0" w:color="auto"/>
                  </w:divBdr>
                </w:div>
                <w:div w:id="635598835">
                  <w:marLeft w:val="640"/>
                  <w:marRight w:val="0"/>
                  <w:marTop w:val="0"/>
                  <w:marBottom w:val="0"/>
                  <w:divBdr>
                    <w:top w:val="none" w:sz="0" w:space="0" w:color="auto"/>
                    <w:left w:val="none" w:sz="0" w:space="0" w:color="auto"/>
                    <w:bottom w:val="none" w:sz="0" w:space="0" w:color="auto"/>
                    <w:right w:val="none" w:sz="0" w:space="0" w:color="auto"/>
                  </w:divBdr>
                </w:div>
                <w:div w:id="1411732958">
                  <w:marLeft w:val="640"/>
                  <w:marRight w:val="0"/>
                  <w:marTop w:val="0"/>
                  <w:marBottom w:val="0"/>
                  <w:divBdr>
                    <w:top w:val="none" w:sz="0" w:space="0" w:color="auto"/>
                    <w:left w:val="none" w:sz="0" w:space="0" w:color="auto"/>
                    <w:bottom w:val="none" w:sz="0" w:space="0" w:color="auto"/>
                    <w:right w:val="none" w:sz="0" w:space="0" w:color="auto"/>
                  </w:divBdr>
                </w:div>
                <w:div w:id="1366976905">
                  <w:marLeft w:val="640"/>
                  <w:marRight w:val="0"/>
                  <w:marTop w:val="0"/>
                  <w:marBottom w:val="0"/>
                  <w:divBdr>
                    <w:top w:val="none" w:sz="0" w:space="0" w:color="auto"/>
                    <w:left w:val="none" w:sz="0" w:space="0" w:color="auto"/>
                    <w:bottom w:val="none" w:sz="0" w:space="0" w:color="auto"/>
                    <w:right w:val="none" w:sz="0" w:space="0" w:color="auto"/>
                  </w:divBdr>
                </w:div>
                <w:div w:id="1337346487">
                  <w:marLeft w:val="640"/>
                  <w:marRight w:val="0"/>
                  <w:marTop w:val="0"/>
                  <w:marBottom w:val="0"/>
                  <w:divBdr>
                    <w:top w:val="none" w:sz="0" w:space="0" w:color="auto"/>
                    <w:left w:val="none" w:sz="0" w:space="0" w:color="auto"/>
                    <w:bottom w:val="none" w:sz="0" w:space="0" w:color="auto"/>
                    <w:right w:val="none" w:sz="0" w:space="0" w:color="auto"/>
                  </w:divBdr>
                </w:div>
                <w:div w:id="414982329">
                  <w:marLeft w:val="640"/>
                  <w:marRight w:val="0"/>
                  <w:marTop w:val="0"/>
                  <w:marBottom w:val="0"/>
                  <w:divBdr>
                    <w:top w:val="none" w:sz="0" w:space="0" w:color="auto"/>
                    <w:left w:val="none" w:sz="0" w:space="0" w:color="auto"/>
                    <w:bottom w:val="none" w:sz="0" w:space="0" w:color="auto"/>
                    <w:right w:val="none" w:sz="0" w:space="0" w:color="auto"/>
                  </w:divBdr>
                </w:div>
                <w:div w:id="1613856126">
                  <w:marLeft w:val="640"/>
                  <w:marRight w:val="0"/>
                  <w:marTop w:val="0"/>
                  <w:marBottom w:val="0"/>
                  <w:divBdr>
                    <w:top w:val="none" w:sz="0" w:space="0" w:color="auto"/>
                    <w:left w:val="none" w:sz="0" w:space="0" w:color="auto"/>
                    <w:bottom w:val="none" w:sz="0" w:space="0" w:color="auto"/>
                    <w:right w:val="none" w:sz="0" w:space="0" w:color="auto"/>
                  </w:divBdr>
                </w:div>
                <w:div w:id="1873882144">
                  <w:marLeft w:val="640"/>
                  <w:marRight w:val="0"/>
                  <w:marTop w:val="0"/>
                  <w:marBottom w:val="0"/>
                  <w:divBdr>
                    <w:top w:val="none" w:sz="0" w:space="0" w:color="auto"/>
                    <w:left w:val="none" w:sz="0" w:space="0" w:color="auto"/>
                    <w:bottom w:val="none" w:sz="0" w:space="0" w:color="auto"/>
                    <w:right w:val="none" w:sz="0" w:space="0" w:color="auto"/>
                  </w:divBdr>
                </w:div>
                <w:div w:id="1729037562">
                  <w:marLeft w:val="640"/>
                  <w:marRight w:val="0"/>
                  <w:marTop w:val="0"/>
                  <w:marBottom w:val="0"/>
                  <w:divBdr>
                    <w:top w:val="none" w:sz="0" w:space="0" w:color="auto"/>
                    <w:left w:val="none" w:sz="0" w:space="0" w:color="auto"/>
                    <w:bottom w:val="none" w:sz="0" w:space="0" w:color="auto"/>
                    <w:right w:val="none" w:sz="0" w:space="0" w:color="auto"/>
                  </w:divBdr>
                </w:div>
                <w:div w:id="2046564995">
                  <w:marLeft w:val="640"/>
                  <w:marRight w:val="0"/>
                  <w:marTop w:val="0"/>
                  <w:marBottom w:val="0"/>
                  <w:divBdr>
                    <w:top w:val="none" w:sz="0" w:space="0" w:color="auto"/>
                    <w:left w:val="none" w:sz="0" w:space="0" w:color="auto"/>
                    <w:bottom w:val="none" w:sz="0" w:space="0" w:color="auto"/>
                    <w:right w:val="none" w:sz="0" w:space="0" w:color="auto"/>
                  </w:divBdr>
                </w:div>
                <w:div w:id="702753335">
                  <w:marLeft w:val="640"/>
                  <w:marRight w:val="0"/>
                  <w:marTop w:val="0"/>
                  <w:marBottom w:val="0"/>
                  <w:divBdr>
                    <w:top w:val="none" w:sz="0" w:space="0" w:color="auto"/>
                    <w:left w:val="none" w:sz="0" w:space="0" w:color="auto"/>
                    <w:bottom w:val="none" w:sz="0" w:space="0" w:color="auto"/>
                    <w:right w:val="none" w:sz="0" w:space="0" w:color="auto"/>
                  </w:divBdr>
                </w:div>
                <w:div w:id="101536467">
                  <w:marLeft w:val="640"/>
                  <w:marRight w:val="0"/>
                  <w:marTop w:val="0"/>
                  <w:marBottom w:val="0"/>
                  <w:divBdr>
                    <w:top w:val="none" w:sz="0" w:space="0" w:color="auto"/>
                    <w:left w:val="none" w:sz="0" w:space="0" w:color="auto"/>
                    <w:bottom w:val="none" w:sz="0" w:space="0" w:color="auto"/>
                    <w:right w:val="none" w:sz="0" w:space="0" w:color="auto"/>
                  </w:divBdr>
                </w:div>
                <w:div w:id="478230935">
                  <w:marLeft w:val="640"/>
                  <w:marRight w:val="0"/>
                  <w:marTop w:val="0"/>
                  <w:marBottom w:val="0"/>
                  <w:divBdr>
                    <w:top w:val="none" w:sz="0" w:space="0" w:color="auto"/>
                    <w:left w:val="none" w:sz="0" w:space="0" w:color="auto"/>
                    <w:bottom w:val="none" w:sz="0" w:space="0" w:color="auto"/>
                    <w:right w:val="none" w:sz="0" w:space="0" w:color="auto"/>
                  </w:divBdr>
                </w:div>
                <w:div w:id="25718939">
                  <w:marLeft w:val="640"/>
                  <w:marRight w:val="0"/>
                  <w:marTop w:val="0"/>
                  <w:marBottom w:val="0"/>
                  <w:divBdr>
                    <w:top w:val="none" w:sz="0" w:space="0" w:color="auto"/>
                    <w:left w:val="none" w:sz="0" w:space="0" w:color="auto"/>
                    <w:bottom w:val="none" w:sz="0" w:space="0" w:color="auto"/>
                    <w:right w:val="none" w:sz="0" w:space="0" w:color="auto"/>
                  </w:divBdr>
                </w:div>
                <w:div w:id="80489299">
                  <w:marLeft w:val="640"/>
                  <w:marRight w:val="0"/>
                  <w:marTop w:val="0"/>
                  <w:marBottom w:val="0"/>
                  <w:divBdr>
                    <w:top w:val="none" w:sz="0" w:space="0" w:color="auto"/>
                    <w:left w:val="none" w:sz="0" w:space="0" w:color="auto"/>
                    <w:bottom w:val="none" w:sz="0" w:space="0" w:color="auto"/>
                    <w:right w:val="none" w:sz="0" w:space="0" w:color="auto"/>
                  </w:divBdr>
                </w:div>
                <w:div w:id="543516642">
                  <w:marLeft w:val="640"/>
                  <w:marRight w:val="0"/>
                  <w:marTop w:val="0"/>
                  <w:marBottom w:val="0"/>
                  <w:divBdr>
                    <w:top w:val="none" w:sz="0" w:space="0" w:color="auto"/>
                    <w:left w:val="none" w:sz="0" w:space="0" w:color="auto"/>
                    <w:bottom w:val="none" w:sz="0" w:space="0" w:color="auto"/>
                    <w:right w:val="none" w:sz="0" w:space="0" w:color="auto"/>
                  </w:divBdr>
                </w:div>
                <w:div w:id="1684043053">
                  <w:marLeft w:val="640"/>
                  <w:marRight w:val="0"/>
                  <w:marTop w:val="0"/>
                  <w:marBottom w:val="0"/>
                  <w:divBdr>
                    <w:top w:val="none" w:sz="0" w:space="0" w:color="auto"/>
                    <w:left w:val="none" w:sz="0" w:space="0" w:color="auto"/>
                    <w:bottom w:val="none" w:sz="0" w:space="0" w:color="auto"/>
                    <w:right w:val="none" w:sz="0" w:space="0" w:color="auto"/>
                  </w:divBdr>
                </w:div>
                <w:div w:id="1690450852">
                  <w:marLeft w:val="640"/>
                  <w:marRight w:val="0"/>
                  <w:marTop w:val="0"/>
                  <w:marBottom w:val="0"/>
                  <w:divBdr>
                    <w:top w:val="none" w:sz="0" w:space="0" w:color="auto"/>
                    <w:left w:val="none" w:sz="0" w:space="0" w:color="auto"/>
                    <w:bottom w:val="none" w:sz="0" w:space="0" w:color="auto"/>
                    <w:right w:val="none" w:sz="0" w:space="0" w:color="auto"/>
                  </w:divBdr>
                </w:div>
                <w:div w:id="5188113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30642749">
          <w:marLeft w:val="640"/>
          <w:marRight w:val="0"/>
          <w:marTop w:val="0"/>
          <w:marBottom w:val="0"/>
          <w:divBdr>
            <w:top w:val="none" w:sz="0" w:space="0" w:color="auto"/>
            <w:left w:val="none" w:sz="0" w:space="0" w:color="auto"/>
            <w:bottom w:val="none" w:sz="0" w:space="0" w:color="auto"/>
            <w:right w:val="none" w:sz="0" w:space="0" w:color="auto"/>
          </w:divBdr>
        </w:div>
        <w:div w:id="634027792">
          <w:marLeft w:val="640"/>
          <w:marRight w:val="0"/>
          <w:marTop w:val="0"/>
          <w:marBottom w:val="0"/>
          <w:divBdr>
            <w:top w:val="none" w:sz="0" w:space="0" w:color="auto"/>
            <w:left w:val="none" w:sz="0" w:space="0" w:color="auto"/>
            <w:bottom w:val="none" w:sz="0" w:space="0" w:color="auto"/>
            <w:right w:val="none" w:sz="0" w:space="0" w:color="auto"/>
          </w:divBdr>
        </w:div>
        <w:div w:id="1078792062">
          <w:marLeft w:val="640"/>
          <w:marRight w:val="0"/>
          <w:marTop w:val="0"/>
          <w:marBottom w:val="0"/>
          <w:divBdr>
            <w:top w:val="none" w:sz="0" w:space="0" w:color="auto"/>
            <w:left w:val="none" w:sz="0" w:space="0" w:color="auto"/>
            <w:bottom w:val="none" w:sz="0" w:space="0" w:color="auto"/>
            <w:right w:val="none" w:sz="0" w:space="0" w:color="auto"/>
          </w:divBdr>
        </w:div>
        <w:div w:id="1687243332">
          <w:marLeft w:val="640"/>
          <w:marRight w:val="0"/>
          <w:marTop w:val="0"/>
          <w:marBottom w:val="0"/>
          <w:divBdr>
            <w:top w:val="none" w:sz="0" w:space="0" w:color="auto"/>
            <w:left w:val="none" w:sz="0" w:space="0" w:color="auto"/>
            <w:bottom w:val="none" w:sz="0" w:space="0" w:color="auto"/>
            <w:right w:val="none" w:sz="0" w:space="0" w:color="auto"/>
          </w:divBdr>
        </w:div>
        <w:div w:id="666175022">
          <w:marLeft w:val="640"/>
          <w:marRight w:val="0"/>
          <w:marTop w:val="0"/>
          <w:marBottom w:val="0"/>
          <w:divBdr>
            <w:top w:val="none" w:sz="0" w:space="0" w:color="auto"/>
            <w:left w:val="none" w:sz="0" w:space="0" w:color="auto"/>
            <w:bottom w:val="none" w:sz="0" w:space="0" w:color="auto"/>
            <w:right w:val="none" w:sz="0" w:space="0" w:color="auto"/>
          </w:divBdr>
        </w:div>
        <w:div w:id="202788776">
          <w:marLeft w:val="640"/>
          <w:marRight w:val="0"/>
          <w:marTop w:val="0"/>
          <w:marBottom w:val="0"/>
          <w:divBdr>
            <w:top w:val="none" w:sz="0" w:space="0" w:color="auto"/>
            <w:left w:val="none" w:sz="0" w:space="0" w:color="auto"/>
            <w:bottom w:val="none" w:sz="0" w:space="0" w:color="auto"/>
            <w:right w:val="none" w:sz="0" w:space="0" w:color="auto"/>
          </w:divBdr>
        </w:div>
        <w:div w:id="1888570515">
          <w:marLeft w:val="640"/>
          <w:marRight w:val="0"/>
          <w:marTop w:val="0"/>
          <w:marBottom w:val="0"/>
          <w:divBdr>
            <w:top w:val="none" w:sz="0" w:space="0" w:color="auto"/>
            <w:left w:val="none" w:sz="0" w:space="0" w:color="auto"/>
            <w:bottom w:val="none" w:sz="0" w:space="0" w:color="auto"/>
            <w:right w:val="none" w:sz="0" w:space="0" w:color="auto"/>
          </w:divBdr>
        </w:div>
        <w:div w:id="1324315037">
          <w:marLeft w:val="640"/>
          <w:marRight w:val="0"/>
          <w:marTop w:val="0"/>
          <w:marBottom w:val="0"/>
          <w:divBdr>
            <w:top w:val="none" w:sz="0" w:space="0" w:color="auto"/>
            <w:left w:val="none" w:sz="0" w:space="0" w:color="auto"/>
            <w:bottom w:val="none" w:sz="0" w:space="0" w:color="auto"/>
            <w:right w:val="none" w:sz="0" w:space="0" w:color="auto"/>
          </w:divBdr>
        </w:div>
        <w:div w:id="1266690056">
          <w:marLeft w:val="640"/>
          <w:marRight w:val="0"/>
          <w:marTop w:val="0"/>
          <w:marBottom w:val="0"/>
          <w:divBdr>
            <w:top w:val="none" w:sz="0" w:space="0" w:color="auto"/>
            <w:left w:val="none" w:sz="0" w:space="0" w:color="auto"/>
            <w:bottom w:val="none" w:sz="0" w:space="0" w:color="auto"/>
            <w:right w:val="none" w:sz="0" w:space="0" w:color="auto"/>
          </w:divBdr>
        </w:div>
        <w:div w:id="1639601616">
          <w:marLeft w:val="640"/>
          <w:marRight w:val="0"/>
          <w:marTop w:val="0"/>
          <w:marBottom w:val="0"/>
          <w:divBdr>
            <w:top w:val="none" w:sz="0" w:space="0" w:color="auto"/>
            <w:left w:val="none" w:sz="0" w:space="0" w:color="auto"/>
            <w:bottom w:val="none" w:sz="0" w:space="0" w:color="auto"/>
            <w:right w:val="none" w:sz="0" w:space="0" w:color="auto"/>
          </w:divBdr>
        </w:div>
        <w:div w:id="636031585">
          <w:marLeft w:val="640"/>
          <w:marRight w:val="0"/>
          <w:marTop w:val="0"/>
          <w:marBottom w:val="0"/>
          <w:divBdr>
            <w:top w:val="none" w:sz="0" w:space="0" w:color="auto"/>
            <w:left w:val="none" w:sz="0" w:space="0" w:color="auto"/>
            <w:bottom w:val="none" w:sz="0" w:space="0" w:color="auto"/>
            <w:right w:val="none" w:sz="0" w:space="0" w:color="auto"/>
          </w:divBdr>
        </w:div>
        <w:div w:id="632638767">
          <w:marLeft w:val="640"/>
          <w:marRight w:val="0"/>
          <w:marTop w:val="0"/>
          <w:marBottom w:val="0"/>
          <w:divBdr>
            <w:top w:val="none" w:sz="0" w:space="0" w:color="auto"/>
            <w:left w:val="none" w:sz="0" w:space="0" w:color="auto"/>
            <w:bottom w:val="none" w:sz="0" w:space="0" w:color="auto"/>
            <w:right w:val="none" w:sz="0" w:space="0" w:color="auto"/>
          </w:divBdr>
        </w:div>
        <w:div w:id="359933091">
          <w:marLeft w:val="640"/>
          <w:marRight w:val="0"/>
          <w:marTop w:val="0"/>
          <w:marBottom w:val="0"/>
          <w:divBdr>
            <w:top w:val="none" w:sz="0" w:space="0" w:color="auto"/>
            <w:left w:val="none" w:sz="0" w:space="0" w:color="auto"/>
            <w:bottom w:val="none" w:sz="0" w:space="0" w:color="auto"/>
            <w:right w:val="none" w:sz="0" w:space="0" w:color="auto"/>
          </w:divBdr>
        </w:div>
        <w:div w:id="643004074">
          <w:marLeft w:val="640"/>
          <w:marRight w:val="0"/>
          <w:marTop w:val="0"/>
          <w:marBottom w:val="0"/>
          <w:divBdr>
            <w:top w:val="none" w:sz="0" w:space="0" w:color="auto"/>
            <w:left w:val="none" w:sz="0" w:space="0" w:color="auto"/>
            <w:bottom w:val="none" w:sz="0" w:space="0" w:color="auto"/>
            <w:right w:val="none" w:sz="0" w:space="0" w:color="auto"/>
          </w:divBdr>
        </w:div>
        <w:div w:id="1909685846">
          <w:marLeft w:val="640"/>
          <w:marRight w:val="0"/>
          <w:marTop w:val="0"/>
          <w:marBottom w:val="0"/>
          <w:divBdr>
            <w:top w:val="none" w:sz="0" w:space="0" w:color="auto"/>
            <w:left w:val="none" w:sz="0" w:space="0" w:color="auto"/>
            <w:bottom w:val="none" w:sz="0" w:space="0" w:color="auto"/>
            <w:right w:val="none" w:sz="0" w:space="0" w:color="auto"/>
          </w:divBdr>
        </w:div>
        <w:div w:id="1747876976">
          <w:marLeft w:val="640"/>
          <w:marRight w:val="0"/>
          <w:marTop w:val="0"/>
          <w:marBottom w:val="0"/>
          <w:divBdr>
            <w:top w:val="none" w:sz="0" w:space="0" w:color="auto"/>
            <w:left w:val="none" w:sz="0" w:space="0" w:color="auto"/>
            <w:bottom w:val="none" w:sz="0" w:space="0" w:color="auto"/>
            <w:right w:val="none" w:sz="0" w:space="0" w:color="auto"/>
          </w:divBdr>
        </w:div>
        <w:div w:id="1890221895">
          <w:marLeft w:val="640"/>
          <w:marRight w:val="0"/>
          <w:marTop w:val="0"/>
          <w:marBottom w:val="0"/>
          <w:divBdr>
            <w:top w:val="none" w:sz="0" w:space="0" w:color="auto"/>
            <w:left w:val="none" w:sz="0" w:space="0" w:color="auto"/>
            <w:bottom w:val="none" w:sz="0" w:space="0" w:color="auto"/>
            <w:right w:val="none" w:sz="0" w:space="0" w:color="auto"/>
          </w:divBdr>
        </w:div>
        <w:div w:id="1993484745">
          <w:marLeft w:val="640"/>
          <w:marRight w:val="0"/>
          <w:marTop w:val="0"/>
          <w:marBottom w:val="0"/>
          <w:divBdr>
            <w:top w:val="none" w:sz="0" w:space="0" w:color="auto"/>
            <w:left w:val="none" w:sz="0" w:space="0" w:color="auto"/>
            <w:bottom w:val="none" w:sz="0" w:space="0" w:color="auto"/>
            <w:right w:val="none" w:sz="0" w:space="0" w:color="auto"/>
          </w:divBdr>
        </w:div>
        <w:div w:id="185870312">
          <w:marLeft w:val="640"/>
          <w:marRight w:val="0"/>
          <w:marTop w:val="0"/>
          <w:marBottom w:val="0"/>
          <w:divBdr>
            <w:top w:val="none" w:sz="0" w:space="0" w:color="auto"/>
            <w:left w:val="none" w:sz="0" w:space="0" w:color="auto"/>
            <w:bottom w:val="none" w:sz="0" w:space="0" w:color="auto"/>
            <w:right w:val="none" w:sz="0" w:space="0" w:color="auto"/>
          </w:divBdr>
        </w:div>
        <w:div w:id="2063672223">
          <w:marLeft w:val="640"/>
          <w:marRight w:val="0"/>
          <w:marTop w:val="0"/>
          <w:marBottom w:val="0"/>
          <w:divBdr>
            <w:top w:val="none" w:sz="0" w:space="0" w:color="auto"/>
            <w:left w:val="none" w:sz="0" w:space="0" w:color="auto"/>
            <w:bottom w:val="none" w:sz="0" w:space="0" w:color="auto"/>
            <w:right w:val="none" w:sz="0" w:space="0" w:color="auto"/>
          </w:divBdr>
        </w:div>
        <w:div w:id="547230854">
          <w:marLeft w:val="640"/>
          <w:marRight w:val="0"/>
          <w:marTop w:val="0"/>
          <w:marBottom w:val="0"/>
          <w:divBdr>
            <w:top w:val="none" w:sz="0" w:space="0" w:color="auto"/>
            <w:left w:val="none" w:sz="0" w:space="0" w:color="auto"/>
            <w:bottom w:val="none" w:sz="0" w:space="0" w:color="auto"/>
            <w:right w:val="none" w:sz="0" w:space="0" w:color="auto"/>
          </w:divBdr>
        </w:div>
        <w:div w:id="1750954807">
          <w:marLeft w:val="640"/>
          <w:marRight w:val="0"/>
          <w:marTop w:val="0"/>
          <w:marBottom w:val="0"/>
          <w:divBdr>
            <w:top w:val="none" w:sz="0" w:space="0" w:color="auto"/>
            <w:left w:val="none" w:sz="0" w:space="0" w:color="auto"/>
            <w:bottom w:val="none" w:sz="0" w:space="0" w:color="auto"/>
            <w:right w:val="none" w:sz="0" w:space="0" w:color="auto"/>
          </w:divBdr>
        </w:div>
        <w:div w:id="571159274">
          <w:marLeft w:val="640"/>
          <w:marRight w:val="0"/>
          <w:marTop w:val="0"/>
          <w:marBottom w:val="0"/>
          <w:divBdr>
            <w:top w:val="none" w:sz="0" w:space="0" w:color="auto"/>
            <w:left w:val="none" w:sz="0" w:space="0" w:color="auto"/>
            <w:bottom w:val="none" w:sz="0" w:space="0" w:color="auto"/>
            <w:right w:val="none" w:sz="0" w:space="0" w:color="auto"/>
          </w:divBdr>
        </w:div>
        <w:div w:id="1219704814">
          <w:marLeft w:val="640"/>
          <w:marRight w:val="0"/>
          <w:marTop w:val="0"/>
          <w:marBottom w:val="0"/>
          <w:divBdr>
            <w:top w:val="none" w:sz="0" w:space="0" w:color="auto"/>
            <w:left w:val="none" w:sz="0" w:space="0" w:color="auto"/>
            <w:bottom w:val="none" w:sz="0" w:space="0" w:color="auto"/>
            <w:right w:val="none" w:sz="0" w:space="0" w:color="auto"/>
          </w:divBdr>
        </w:div>
        <w:div w:id="1158768022">
          <w:marLeft w:val="640"/>
          <w:marRight w:val="0"/>
          <w:marTop w:val="0"/>
          <w:marBottom w:val="0"/>
          <w:divBdr>
            <w:top w:val="none" w:sz="0" w:space="0" w:color="auto"/>
            <w:left w:val="none" w:sz="0" w:space="0" w:color="auto"/>
            <w:bottom w:val="none" w:sz="0" w:space="0" w:color="auto"/>
            <w:right w:val="none" w:sz="0" w:space="0" w:color="auto"/>
          </w:divBdr>
        </w:div>
        <w:div w:id="1142625037">
          <w:marLeft w:val="640"/>
          <w:marRight w:val="0"/>
          <w:marTop w:val="0"/>
          <w:marBottom w:val="0"/>
          <w:divBdr>
            <w:top w:val="none" w:sz="0" w:space="0" w:color="auto"/>
            <w:left w:val="none" w:sz="0" w:space="0" w:color="auto"/>
            <w:bottom w:val="none" w:sz="0" w:space="0" w:color="auto"/>
            <w:right w:val="none" w:sz="0" w:space="0" w:color="auto"/>
          </w:divBdr>
        </w:div>
        <w:div w:id="1785882518">
          <w:marLeft w:val="640"/>
          <w:marRight w:val="0"/>
          <w:marTop w:val="0"/>
          <w:marBottom w:val="0"/>
          <w:divBdr>
            <w:top w:val="none" w:sz="0" w:space="0" w:color="auto"/>
            <w:left w:val="none" w:sz="0" w:space="0" w:color="auto"/>
            <w:bottom w:val="none" w:sz="0" w:space="0" w:color="auto"/>
            <w:right w:val="none" w:sz="0" w:space="0" w:color="auto"/>
          </w:divBdr>
        </w:div>
        <w:div w:id="92475565">
          <w:marLeft w:val="640"/>
          <w:marRight w:val="0"/>
          <w:marTop w:val="0"/>
          <w:marBottom w:val="0"/>
          <w:divBdr>
            <w:top w:val="none" w:sz="0" w:space="0" w:color="auto"/>
            <w:left w:val="none" w:sz="0" w:space="0" w:color="auto"/>
            <w:bottom w:val="none" w:sz="0" w:space="0" w:color="auto"/>
            <w:right w:val="none" w:sz="0" w:space="0" w:color="auto"/>
          </w:divBdr>
        </w:div>
        <w:div w:id="918178005">
          <w:marLeft w:val="640"/>
          <w:marRight w:val="0"/>
          <w:marTop w:val="0"/>
          <w:marBottom w:val="0"/>
          <w:divBdr>
            <w:top w:val="none" w:sz="0" w:space="0" w:color="auto"/>
            <w:left w:val="none" w:sz="0" w:space="0" w:color="auto"/>
            <w:bottom w:val="none" w:sz="0" w:space="0" w:color="auto"/>
            <w:right w:val="none" w:sz="0" w:space="0" w:color="auto"/>
          </w:divBdr>
        </w:div>
        <w:div w:id="1082095844">
          <w:marLeft w:val="640"/>
          <w:marRight w:val="0"/>
          <w:marTop w:val="0"/>
          <w:marBottom w:val="0"/>
          <w:divBdr>
            <w:top w:val="none" w:sz="0" w:space="0" w:color="auto"/>
            <w:left w:val="none" w:sz="0" w:space="0" w:color="auto"/>
            <w:bottom w:val="none" w:sz="0" w:space="0" w:color="auto"/>
            <w:right w:val="none" w:sz="0" w:space="0" w:color="auto"/>
          </w:divBdr>
        </w:div>
        <w:div w:id="1917981796">
          <w:marLeft w:val="640"/>
          <w:marRight w:val="0"/>
          <w:marTop w:val="0"/>
          <w:marBottom w:val="0"/>
          <w:divBdr>
            <w:top w:val="none" w:sz="0" w:space="0" w:color="auto"/>
            <w:left w:val="none" w:sz="0" w:space="0" w:color="auto"/>
            <w:bottom w:val="none" w:sz="0" w:space="0" w:color="auto"/>
            <w:right w:val="none" w:sz="0" w:space="0" w:color="auto"/>
          </w:divBdr>
        </w:div>
        <w:div w:id="1356229732">
          <w:marLeft w:val="640"/>
          <w:marRight w:val="0"/>
          <w:marTop w:val="0"/>
          <w:marBottom w:val="0"/>
          <w:divBdr>
            <w:top w:val="none" w:sz="0" w:space="0" w:color="auto"/>
            <w:left w:val="none" w:sz="0" w:space="0" w:color="auto"/>
            <w:bottom w:val="none" w:sz="0" w:space="0" w:color="auto"/>
            <w:right w:val="none" w:sz="0" w:space="0" w:color="auto"/>
          </w:divBdr>
        </w:div>
        <w:div w:id="1355573093">
          <w:marLeft w:val="640"/>
          <w:marRight w:val="0"/>
          <w:marTop w:val="0"/>
          <w:marBottom w:val="0"/>
          <w:divBdr>
            <w:top w:val="none" w:sz="0" w:space="0" w:color="auto"/>
            <w:left w:val="none" w:sz="0" w:space="0" w:color="auto"/>
            <w:bottom w:val="none" w:sz="0" w:space="0" w:color="auto"/>
            <w:right w:val="none" w:sz="0" w:space="0" w:color="auto"/>
          </w:divBdr>
        </w:div>
        <w:div w:id="906110117">
          <w:marLeft w:val="640"/>
          <w:marRight w:val="0"/>
          <w:marTop w:val="0"/>
          <w:marBottom w:val="0"/>
          <w:divBdr>
            <w:top w:val="none" w:sz="0" w:space="0" w:color="auto"/>
            <w:left w:val="none" w:sz="0" w:space="0" w:color="auto"/>
            <w:bottom w:val="none" w:sz="0" w:space="0" w:color="auto"/>
            <w:right w:val="none" w:sz="0" w:space="0" w:color="auto"/>
          </w:divBdr>
        </w:div>
        <w:div w:id="1516267457">
          <w:marLeft w:val="640"/>
          <w:marRight w:val="0"/>
          <w:marTop w:val="0"/>
          <w:marBottom w:val="0"/>
          <w:divBdr>
            <w:top w:val="none" w:sz="0" w:space="0" w:color="auto"/>
            <w:left w:val="none" w:sz="0" w:space="0" w:color="auto"/>
            <w:bottom w:val="none" w:sz="0" w:space="0" w:color="auto"/>
            <w:right w:val="none" w:sz="0" w:space="0" w:color="auto"/>
          </w:divBdr>
        </w:div>
        <w:div w:id="25644987">
          <w:marLeft w:val="640"/>
          <w:marRight w:val="0"/>
          <w:marTop w:val="0"/>
          <w:marBottom w:val="0"/>
          <w:divBdr>
            <w:top w:val="none" w:sz="0" w:space="0" w:color="auto"/>
            <w:left w:val="none" w:sz="0" w:space="0" w:color="auto"/>
            <w:bottom w:val="none" w:sz="0" w:space="0" w:color="auto"/>
            <w:right w:val="none" w:sz="0" w:space="0" w:color="auto"/>
          </w:divBdr>
        </w:div>
        <w:div w:id="1640572385">
          <w:marLeft w:val="640"/>
          <w:marRight w:val="0"/>
          <w:marTop w:val="0"/>
          <w:marBottom w:val="0"/>
          <w:divBdr>
            <w:top w:val="none" w:sz="0" w:space="0" w:color="auto"/>
            <w:left w:val="none" w:sz="0" w:space="0" w:color="auto"/>
            <w:bottom w:val="none" w:sz="0" w:space="0" w:color="auto"/>
            <w:right w:val="none" w:sz="0" w:space="0" w:color="auto"/>
          </w:divBdr>
        </w:div>
        <w:div w:id="966929830">
          <w:marLeft w:val="640"/>
          <w:marRight w:val="0"/>
          <w:marTop w:val="0"/>
          <w:marBottom w:val="0"/>
          <w:divBdr>
            <w:top w:val="none" w:sz="0" w:space="0" w:color="auto"/>
            <w:left w:val="none" w:sz="0" w:space="0" w:color="auto"/>
            <w:bottom w:val="none" w:sz="0" w:space="0" w:color="auto"/>
            <w:right w:val="none" w:sz="0" w:space="0" w:color="auto"/>
          </w:divBdr>
        </w:div>
        <w:div w:id="1046683030">
          <w:marLeft w:val="640"/>
          <w:marRight w:val="0"/>
          <w:marTop w:val="0"/>
          <w:marBottom w:val="0"/>
          <w:divBdr>
            <w:top w:val="none" w:sz="0" w:space="0" w:color="auto"/>
            <w:left w:val="none" w:sz="0" w:space="0" w:color="auto"/>
            <w:bottom w:val="none" w:sz="0" w:space="0" w:color="auto"/>
            <w:right w:val="none" w:sz="0" w:space="0" w:color="auto"/>
          </w:divBdr>
        </w:div>
        <w:div w:id="432095638">
          <w:marLeft w:val="640"/>
          <w:marRight w:val="0"/>
          <w:marTop w:val="0"/>
          <w:marBottom w:val="0"/>
          <w:divBdr>
            <w:top w:val="none" w:sz="0" w:space="0" w:color="auto"/>
            <w:left w:val="none" w:sz="0" w:space="0" w:color="auto"/>
            <w:bottom w:val="none" w:sz="0" w:space="0" w:color="auto"/>
            <w:right w:val="none" w:sz="0" w:space="0" w:color="auto"/>
          </w:divBdr>
        </w:div>
        <w:div w:id="686752422">
          <w:marLeft w:val="640"/>
          <w:marRight w:val="0"/>
          <w:marTop w:val="0"/>
          <w:marBottom w:val="0"/>
          <w:divBdr>
            <w:top w:val="none" w:sz="0" w:space="0" w:color="auto"/>
            <w:left w:val="none" w:sz="0" w:space="0" w:color="auto"/>
            <w:bottom w:val="none" w:sz="0" w:space="0" w:color="auto"/>
            <w:right w:val="none" w:sz="0" w:space="0" w:color="auto"/>
          </w:divBdr>
        </w:div>
        <w:div w:id="506872196">
          <w:marLeft w:val="640"/>
          <w:marRight w:val="0"/>
          <w:marTop w:val="0"/>
          <w:marBottom w:val="0"/>
          <w:divBdr>
            <w:top w:val="none" w:sz="0" w:space="0" w:color="auto"/>
            <w:left w:val="none" w:sz="0" w:space="0" w:color="auto"/>
            <w:bottom w:val="none" w:sz="0" w:space="0" w:color="auto"/>
            <w:right w:val="none" w:sz="0" w:space="0" w:color="auto"/>
          </w:divBdr>
        </w:div>
      </w:divsChild>
    </w:div>
    <w:div w:id="1912884584">
      <w:bodyDiv w:val="1"/>
      <w:marLeft w:val="0"/>
      <w:marRight w:val="0"/>
      <w:marTop w:val="0"/>
      <w:marBottom w:val="0"/>
      <w:divBdr>
        <w:top w:val="none" w:sz="0" w:space="0" w:color="auto"/>
        <w:left w:val="none" w:sz="0" w:space="0" w:color="auto"/>
        <w:bottom w:val="none" w:sz="0" w:space="0" w:color="auto"/>
        <w:right w:val="none" w:sz="0" w:space="0" w:color="auto"/>
      </w:divBdr>
      <w:divsChild>
        <w:div w:id="1002857398">
          <w:marLeft w:val="0"/>
          <w:marRight w:val="0"/>
          <w:marTop w:val="0"/>
          <w:marBottom w:val="0"/>
          <w:divBdr>
            <w:top w:val="none" w:sz="0" w:space="0" w:color="auto"/>
            <w:left w:val="none" w:sz="0" w:space="0" w:color="auto"/>
            <w:bottom w:val="none" w:sz="0" w:space="0" w:color="auto"/>
            <w:right w:val="none" w:sz="0" w:space="0" w:color="auto"/>
          </w:divBdr>
          <w:divsChild>
            <w:div w:id="212498642">
              <w:marLeft w:val="0"/>
              <w:marRight w:val="0"/>
              <w:marTop w:val="0"/>
              <w:marBottom w:val="0"/>
              <w:divBdr>
                <w:top w:val="none" w:sz="0" w:space="0" w:color="auto"/>
                <w:left w:val="none" w:sz="0" w:space="0" w:color="auto"/>
                <w:bottom w:val="none" w:sz="0" w:space="0" w:color="auto"/>
                <w:right w:val="none" w:sz="0" w:space="0" w:color="auto"/>
              </w:divBdr>
            </w:div>
            <w:div w:id="1076975025">
              <w:marLeft w:val="0"/>
              <w:marRight w:val="0"/>
              <w:marTop w:val="0"/>
              <w:marBottom w:val="0"/>
              <w:divBdr>
                <w:top w:val="none" w:sz="0" w:space="0" w:color="auto"/>
                <w:left w:val="none" w:sz="0" w:space="0" w:color="auto"/>
                <w:bottom w:val="none" w:sz="0" w:space="0" w:color="auto"/>
                <w:right w:val="none" w:sz="0" w:space="0" w:color="auto"/>
              </w:divBdr>
            </w:div>
            <w:div w:id="398135070">
              <w:marLeft w:val="0"/>
              <w:marRight w:val="0"/>
              <w:marTop w:val="0"/>
              <w:marBottom w:val="0"/>
              <w:divBdr>
                <w:top w:val="none" w:sz="0" w:space="0" w:color="auto"/>
                <w:left w:val="none" w:sz="0" w:space="0" w:color="auto"/>
                <w:bottom w:val="none" w:sz="0" w:space="0" w:color="auto"/>
                <w:right w:val="none" w:sz="0" w:space="0" w:color="auto"/>
              </w:divBdr>
            </w:div>
            <w:div w:id="220288646">
              <w:marLeft w:val="0"/>
              <w:marRight w:val="0"/>
              <w:marTop w:val="0"/>
              <w:marBottom w:val="0"/>
              <w:divBdr>
                <w:top w:val="none" w:sz="0" w:space="0" w:color="auto"/>
                <w:left w:val="none" w:sz="0" w:space="0" w:color="auto"/>
                <w:bottom w:val="none" w:sz="0" w:space="0" w:color="auto"/>
                <w:right w:val="none" w:sz="0" w:space="0" w:color="auto"/>
              </w:divBdr>
            </w:div>
            <w:div w:id="1744646158">
              <w:marLeft w:val="0"/>
              <w:marRight w:val="0"/>
              <w:marTop w:val="0"/>
              <w:marBottom w:val="0"/>
              <w:divBdr>
                <w:top w:val="none" w:sz="0" w:space="0" w:color="auto"/>
                <w:left w:val="none" w:sz="0" w:space="0" w:color="auto"/>
                <w:bottom w:val="none" w:sz="0" w:space="0" w:color="auto"/>
                <w:right w:val="none" w:sz="0" w:space="0" w:color="auto"/>
              </w:divBdr>
            </w:div>
            <w:div w:id="649597826">
              <w:marLeft w:val="0"/>
              <w:marRight w:val="0"/>
              <w:marTop w:val="0"/>
              <w:marBottom w:val="0"/>
              <w:divBdr>
                <w:top w:val="none" w:sz="0" w:space="0" w:color="auto"/>
                <w:left w:val="none" w:sz="0" w:space="0" w:color="auto"/>
                <w:bottom w:val="none" w:sz="0" w:space="0" w:color="auto"/>
                <w:right w:val="none" w:sz="0" w:space="0" w:color="auto"/>
              </w:divBdr>
            </w:div>
            <w:div w:id="1807359273">
              <w:marLeft w:val="0"/>
              <w:marRight w:val="0"/>
              <w:marTop w:val="0"/>
              <w:marBottom w:val="0"/>
              <w:divBdr>
                <w:top w:val="none" w:sz="0" w:space="0" w:color="auto"/>
                <w:left w:val="none" w:sz="0" w:space="0" w:color="auto"/>
                <w:bottom w:val="none" w:sz="0" w:space="0" w:color="auto"/>
                <w:right w:val="none" w:sz="0" w:space="0" w:color="auto"/>
              </w:divBdr>
            </w:div>
            <w:div w:id="1285691961">
              <w:marLeft w:val="0"/>
              <w:marRight w:val="0"/>
              <w:marTop w:val="0"/>
              <w:marBottom w:val="0"/>
              <w:divBdr>
                <w:top w:val="none" w:sz="0" w:space="0" w:color="auto"/>
                <w:left w:val="none" w:sz="0" w:space="0" w:color="auto"/>
                <w:bottom w:val="none" w:sz="0" w:space="0" w:color="auto"/>
                <w:right w:val="none" w:sz="0" w:space="0" w:color="auto"/>
              </w:divBdr>
            </w:div>
            <w:div w:id="2062823485">
              <w:marLeft w:val="0"/>
              <w:marRight w:val="0"/>
              <w:marTop w:val="0"/>
              <w:marBottom w:val="0"/>
              <w:divBdr>
                <w:top w:val="none" w:sz="0" w:space="0" w:color="auto"/>
                <w:left w:val="none" w:sz="0" w:space="0" w:color="auto"/>
                <w:bottom w:val="none" w:sz="0" w:space="0" w:color="auto"/>
                <w:right w:val="none" w:sz="0" w:space="0" w:color="auto"/>
              </w:divBdr>
            </w:div>
            <w:div w:id="681475271">
              <w:marLeft w:val="0"/>
              <w:marRight w:val="0"/>
              <w:marTop w:val="0"/>
              <w:marBottom w:val="0"/>
              <w:divBdr>
                <w:top w:val="none" w:sz="0" w:space="0" w:color="auto"/>
                <w:left w:val="none" w:sz="0" w:space="0" w:color="auto"/>
                <w:bottom w:val="none" w:sz="0" w:space="0" w:color="auto"/>
                <w:right w:val="none" w:sz="0" w:space="0" w:color="auto"/>
              </w:divBdr>
            </w:div>
            <w:div w:id="273489820">
              <w:marLeft w:val="0"/>
              <w:marRight w:val="0"/>
              <w:marTop w:val="0"/>
              <w:marBottom w:val="0"/>
              <w:divBdr>
                <w:top w:val="none" w:sz="0" w:space="0" w:color="auto"/>
                <w:left w:val="none" w:sz="0" w:space="0" w:color="auto"/>
                <w:bottom w:val="none" w:sz="0" w:space="0" w:color="auto"/>
                <w:right w:val="none" w:sz="0" w:space="0" w:color="auto"/>
              </w:divBdr>
            </w:div>
            <w:div w:id="584266508">
              <w:marLeft w:val="0"/>
              <w:marRight w:val="0"/>
              <w:marTop w:val="0"/>
              <w:marBottom w:val="0"/>
              <w:divBdr>
                <w:top w:val="none" w:sz="0" w:space="0" w:color="auto"/>
                <w:left w:val="none" w:sz="0" w:space="0" w:color="auto"/>
                <w:bottom w:val="none" w:sz="0" w:space="0" w:color="auto"/>
                <w:right w:val="none" w:sz="0" w:space="0" w:color="auto"/>
              </w:divBdr>
            </w:div>
            <w:div w:id="16182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3346">
      <w:bodyDiv w:val="1"/>
      <w:marLeft w:val="0"/>
      <w:marRight w:val="0"/>
      <w:marTop w:val="0"/>
      <w:marBottom w:val="0"/>
      <w:divBdr>
        <w:top w:val="none" w:sz="0" w:space="0" w:color="auto"/>
        <w:left w:val="none" w:sz="0" w:space="0" w:color="auto"/>
        <w:bottom w:val="none" w:sz="0" w:space="0" w:color="auto"/>
        <w:right w:val="none" w:sz="0" w:space="0" w:color="auto"/>
      </w:divBdr>
      <w:divsChild>
        <w:div w:id="549197">
          <w:marLeft w:val="640"/>
          <w:marRight w:val="0"/>
          <w:marTop w:val="0"/>
          <w:marBottom w:val="0"/>
          <w:divBdr>
            <w:top w:val="none" w:sz="0" w:space="0" w:color="auto"/>
            <w:left w:val="none" w:sz="0" w:space="0" w:color="auto"/>
            <w:bottom w:val="none" w:sz="0" w:space="0" w:color="auto"/>
            <w:right w:val="none" w:sz="0" w:space="0" w:color="auto"/>
          </w:divBdr>
        </w:div>
        <w:div w:id="40204835">
          <w:marLeft w:val="640"/>
          <w:marRight w:val="0"/>
          <w:marTop w:val="0"/>
          <w:marBottom w:val="0"/>
          <w:divBdr>
            <w:top w:val="none" w:sz="0" w:space="0" w:color="auto"/>
            <w:left w:val="none" w:sz="0" w:space="0" w:color="auto"/>
            <w:bottom w:val="none" w:sz="0" w:space="0" w:color="auto"/>
            <w:right w:val="none" w:sz="0" w:space="0" w:color="auto"/>
          </w:divBdr>
        </w:div>
        <w:div w:id="96559910">
          <w:marLeft w:val="640"/>
          <w:marRight w:val="0"/>
          <w:marTop w:val="0"/>
          <w:marBottom w:val="0"/>
          <w:divBdr>
            <w:top w:val="none" w:sz="0" w:space="0" w:color="auto"/>
            <w:left w:val="none" w:sz="0" w:space="0" w:color="auto"/>
            <w:bottom w:val="none" w:sz="0" w:space="0" w:color="auto"/>
            <w:right w:val="none" w:sz="0" w:space="0" w:color="auto"/>
          </w:divBdr>
        </w:div>
        <w:div w:id="110822883">
          <w:marLeft w:val="640"/>
          <w:marRight w:val="0"/>
          <w:marTop w:val="0"/>
          <w:marBottom w:val="0"/>
          <w:divBdr>
            <w:top w:val="none" w:sz="0" w:space="0" w:color="auto"/>
            <w:left w:val="none" w:sz="0" w:space="0" w:color="auto"/>
            <w:bottom w:val="none" w:sz="0" w:space="0" w:color="auto"/>
            <w:right w:val="none" w:sz="0" w:space="0" w:color="auto"/>
          </w:divBdr>
        </w:div>
        <w:div w:id="234972435">
          <w:marLeft w:val="640"/>
          <w:marRight w:val="0"/>
          <w:marTop w:val="0"/>
          <w:marBottom w:val="0"/>
          <w:divBdr>
            <w:top w:val="none" w:sz="0" w:space="0" w:color="auto"/>
            <w:left w:val="none" w:sz="0" w:space="0" w:color="auto"/>
            <w:bottom w:val="none" w:sz="0" w:space="0" w:color="auto"/>
            <w:right w:val="none" w:sz="0" w:space="0" w:color="auto"/>
          </w:divBdr>
        </w:div>
        <w:div w:id="338167695">
          <w:marLeft w:val="640"/>
          <w:marRight w:val="0"/>
          <w:marTop w:val="0"/>
          <w:marBottom w:val="0"/>
          <w:divBdr>
            <w:top w:val="none" w:sz="0" w:space="0" w:color="auto"/>
            <w:left w:val="none" w:sz="0" w:space="0" w:color="auto"/>
            <w:bottom w:val="none" w:sz="0" w:space="0" w:color="auto"/>
            <w:right w:val="none" w:sz="0" w:space="0" w:color="auto"/>
          </w:divBdr>
        </w:div>
        <w:div w:id="344943357">
          <w:marLeft w:val="640"/>
          <w:marRight w:val="0"/>
          <w:marTop w:val="0"/>
          <w:marBottom w:val="0"/>
          <w:divBdr>
            <w:top w:val="none" w:sz="0" w:space="0" w:color="auto"/>
            <w:left w:val="none" w:sz="0" w:space="0" w:color="auto"/>
            <w:bottom w:val="none" w:sz="0" w:space="0" w:color="auto"/>
            <w:right w:val="none" w:sz="0" w:space="0" w:color="auto"/>
          </w:divBdr>
        </w:div>
        <w:div w:id="385107881">
          <w:marLeft w:val="640"/>
          <w:marRight w:val="0"/>
          <w:marTop w:val="0"/>
          <w:marBottom w:val="0"/>
          <w:divBdr>
            <w:top w:val="none" w:sz="0" w:space="0" w:color="auto"/>
            <w:left w:val="none" w:sz="0" w:space="0" w:color="auto"/>
            <w:bottom w:val="none" w:sz="0" w:space="0" w:color="auto"/>
            <w:right w:val="none" w:sz="0" w:space="0" w:color="auto"/>
          </w:divBdr>
        </w:div>
        <w:div w:id="401755173">
          <w:marLeft w:val="640"/>
          <w:marRight w:val="0"/>
          <w:marTop w:val="0"/>
          <w:marBottom w:val="0"/>
          <w:divBdr>
            <w:top w:val="none" w:sz="0" w:space="0" w:color="auto"/>
            <w:left w:val="none" w:sz="0" w:space="0" w:color="auto"/>
            <w:bottom w:val="none" w:sz="0" w:space="0" w:color="auto"/>
            <w:right w:val="none" w:sz="0" w:space="0" w:color="auto"/>
          </w:divBdr>
        </w:div>
        <w:div w:id="511724399">
          <w:marLeft w:val="640"/>
          <w:marRight w:val="0"/>
          <w:marTop w:val="0"/>
          <w:marBottom w:val="0"/>
          <w:divBdr>
            <w:top w:val="none" w:sz="0" w:space="0" w:color="auto"/>
            <w:left w:val="none" w:sz="0" w:space="0" w:color="auto"/>
            <w:bottom w:val="none" w:sz="0" w:space="0" w:color="auto"/>
            <w:right w:val="none" w:sz="0" w:space="0" w:color="auto"/>
          </w:divBdr>
        </w:div>
        <w:div w:id="574708561">
          <w:marLeft w:val="640"/>
          <w:marRight w:val="0"/>
          <w:marTop w:val="0"/>
          <w:marBottom w:val="0"/>
          <w:divBdr>
            <w:top w:val="none" w:sz="0" w:space="0" w:color="auto"/>
            <w:left w:val="none" w:sz="0" w:space="0" w:color="auto"/>
            <w:bottom w:val="none" w:sz="0" w:space="0" w:color="auto"/>
            <w:right w:val="none" w:sz="0" w:space="0" w:color="auto"/>
          </w:divBdr>
        </w:div>
        <w:div w:id="577524203">
          <w:marLeft w:val="640"/>
          <w:marRight w:val="0"/>
          <w:marTop w:val="0"/>
          <w:marBottom w:val="0"/>
          <w:divBdr>
            <w:top w:val="none" w:sz="0" w:space="0" w:color="auto"/>
            <w:left w:val="none" w:sz="0" w:space="0" w:color="auto"/>
            <w:bottom w:val="none" w:sz="0" w:space="0" w:color="auto"/>
            <w:right w:val="none" w:sz="0" w:space="0" w:color="auto"/>
          </w:divBdr>
        </w:div>
        <w:div w:id="581259664">
          <w:marLeft w:val="640"/>
          <w:marRight w:val="0"/>
          <w:marTop w:val="0"/>
          <w:marBottom w:val="0"/>
          <w:divBdr>
            <w:top w:val="none" w:sz="0" w:space="0" w:color="auto"/>
            <w:left w:val="none" w:sz="0" w:space="0" w:color="auto"/>
            <w:bottom w:val="none" w:sz="0" w:space="0" w:color="auto"/>
            <w:right w:val="none" w:sz="0" w:space="0" w:color="auto"/>
          </w:divBdr>
        </w:div>
        <w:div w:id="631248940">
          <w:marLeft w:val="640"/>
          <w:marRight w:val="0"/>
          <w:marTop w:val="0"/>
          <w:marBottom w:val="0"/>
          <w:divBdr>
            <w:top w:val="none" w:sz="0" w:space="0" w:color="auto"/>
            <w:left w:val="none" w:sz="0" w:space="0" w:color="auto"/>
            <w:bottom w:val="none" w:sz="0" w:space="0" w:color="auto"/>
            <w:right w:val="none" w:sz="0" w:space="0" w:color="auto"/>
          </w:divBdr>
        </w:div>
        <w:div w:id="712967228">
          <w:marLeft w:val="640"/>
          <w:marRight w:val="0"/>
          <w:marTop w:val="0"/>
          <w:marBottom w:val="0"/>
          <w:divBdr>
            <w:top w:val="none" w:sz="0" w:space="0" w:color="auto"/>
            <w:left w:val="none" w:sz="0" w:space="0" w:color="auto"/>
            <w:bottom w:val="none" w:sz="0" w:space="0" w:color="auto"/>
            <w:right w:val="none" w:sz="0" w:space="0" w:color="auto"/>
          </w:divBdr>
        </w:div>
        <w:div w:id="809247644">
          <w:marLeft w:val="640"/>
          <w:marRight w:val="0"/>
          <w:marTop w:val="0"/>
          <w:marBottom w:val="0"/>
          <w:divBdr>
            <w:top w:val="none" w:sz="0" w:space="0" w:color="auto"/>
            <w:left w:val="none" w:sz="0" w:space="0" w:color="auto"/>
            <w:bottom w:val="none" w:sz="0" w:space="0" w:color="auto"/>
            <w:right w:val="none" w:sz="0" w:space="0" w:color="auto"/>
          </w:divBdr>
        </w:div>
        <w:div w:id="832529901">
          <w:marLeft w:val="640"/>
          <w:marRight w:val="0"/>
          <w:marTop w:val="0"/>
          <w:marBottom w:val="0"/>
          <w:divBdr>
            <w:top w:val="none" w:sz="0" w:space="0" w:color="auto"/>
            <w:left w:val="none" w:sz="0" w:space="0" w:color="auto"/>
            <w:bottom w:val="none" w:sz="0" w:space="0" w:color="auto"/>
            <w:right w:val="none" w:sz="0" w:space="0" w:color="auto"/>
          </w:divBdr>
        </w:div>
        <w:div w:id="918754980">
          <w:marLeft w:val="640"/>
          <w:marRight w:val="0"/>
          <w:marTop w:val="0"/>
          <w:marBottom w:val="0"/>
          <w:divBdr>
            <w:top w:val="none" w:sz="0" w:space="0" w:color="auto"/>
            <w:left w:val="none" w:sz="0" w:space="0" w:color="auto"/>
            <w:bottom w:val="none" w:sz="0" w:space="0" w:color="auto"/>
            <w:right w:val="none" w:sz="0" w:space="0" w:color="auto"/>
          </w:divBdr>
        </w:div>
        <w:div w:id="982193529">
          <w:marLeft w:val="640"/>
          <w:marRight w:val="0"/>
          <w:marTop w:val="0"/>
          <w:marBottom w:val="0"/>
          <w:divBdr>
            <w:top w:val="none" w:sz="0" w:space="0" w:color="auto"/>
            <w:left w:val="none" w:sz="0" w:space="0" w:color="auto"/>
            <w:bottom w:val="none" w:sz="0" w:space="0" w:color="auto"/>
            <w:right w:val="none" w:sz="0" w:space="0" w:color="auto"/>
          </w:divBdr>
        </w:div>
        <w:div w:id="989528452">
          <w:marLeft w:val="640"/>
          <w:marRight w:val="0"/>
          <w:marTop w:val="0"/>
          <w:marBottom w:val="0"/>
          <w:divBdr>
            <w:top w:val="none" w:sz="0" w:space="0" w:color="auto"/>
            <w:left w:val="none" w:sz="0" w:space="0" w:color="auto"/>
            <w:bottom w:val="none" w:sz="0" w:space="0" w:color="auto"/>
            <w:right w:val="none" w:sz="0" w:space="0" w:color="auto"/>
          </w:divBdr>
        </w:div>
        <w:div w:id="998268847">
          <w:marLeft w:val="640"/>
          <w:marRight w:val="0"/>
          <w:marTop w:val="0"/>
          <w:marBottom w:val="0"/>
          <w:divBdr>
            <w:top w:val="none" w:sz="0" w:space="0" w:color="auto"/>
            <w:left w:val="none" w:sz="0" w:space="0" w:color="auto"/>
            <w:bottom w:val="none" w:sz="0" w:space="0" w:color="auto"/>
            <w:right w:val="none" w:sz="0" w:space="0" w:color="auto"/>
          </w:divBdr>
        </w:div>
        <w:div w:id="1048794605">
          <w:marLeft w:val="640"/>
          <w:marRight w:val="0"/>
          <w:marTop w:val="0"/>
          <w:marBottom w:val="0"/>
          <w:divBdr>
            <w:top w:val="none" w:sz="0" w:space="0" w:color="auto"/>
            <w:left w:val="none" w:sz="0" w:space="0" w:color="auto"/>
            <w:bottom w:val="none" w:sz="0" w:space="0" w:color="auto"/>
            <w:right w:val="none" w:sz="0" w:space="0" w:color="auto"/>
          </w:divBdr>
        </w:div>
        <w:div w:id="1060446735">
          <w:marLeft w:val="640"/>
          <w:marRight w:val="0"/>
          <w:marTop w:val="0"/>
          <w:marBottom w:val="0"/>
          <w:divBdr>
            <w:top w:val="none" w:sz="0" w:space="0" w:color="auto"/>
            <w:left w:val="none" w:sz="0" w:space="0" w:color="auto"/>
            <w:bottom w:val="none" w:sz="0" w:space="0" w:color="auto"/>
            <w:right w:val="none" w:sz="0" w:space="0" w:color="auto"/>
          </w:divBdr>
        </w:div>
        <w:div w:id="1066144930">
          <w:marLeft w:val="640"/>
          <w:marRight w:val="0"/>
          <w:marTop w:val="0"/>
          <w:marBottom w:val="0"/>
          <w:divBdr>
            <w:top w:val="none" w:sz="0" w:space="0" w:color="auto"/>
            <w:left w:val="none" w:sz="0" w:space="0" w:color="auto"/>
            <w:bottom w:val="none" w:sz="0" w:space="0" w:color="auto"/>
            <w:right w:val="none" w:sz="0" w:space="0" w:color="auto"/>
          </w:divBdr>
        </w:div>
        <w:div w:id="1146363141">
          <w:marLeft w:val="640"/>
          <w:marRight w:val="0"/>
          <w:marTop w:val="0"/>
          <w:marBottom w:val="0"/>
          <w:divBdr>
            <w:top w:val="none" w:sz="0" w:space="0" w:color="auto"/>
            <w:left w:val="none" w:sz="0" w:space="0" w:color="auto"/>
            <w:bottom w:val="none" w:sz="0" w:space="0" w:color="auto"/>
            <w:right w:val="none" w:sz="0" w:space="0" w:color="auto"/>
          </w:divBdr>
        </w:div>
        <w:div w:id="1160124263">
          <w:marLeft w:val="640"/>
          <w:marRight w:val="0"/>
          <w:marTop w:val="0"/>
          <w:marBottom w:val="0"/>
          <w:divBdr>
            <w:top w:val="none" w:sz="0" w:space="0" w:color="auto"/>
            <w:left w:val="none" w:sz="0" w:space="0" w:color="auto"/>
            <w:bottom w:val="none" w:sz="0" w:space="0" w:color="auto"/>
            <w:right w:val="none" w:sz="0" w:space="0" w:color="auto"/>
          </w:divBdr>
        </w:div>
        <w:div w:id="1253201396">
          <w:marLeft w:val="640"/>
          <w:marRight w:val="0"/>
          <w:marTop w:val="0"/>
          <w:marBottom w:val="0"/>
          <w:divBdr>
            <w:top w:val="none" w:sz="0" w:space="0" w:color="auto"/>
            <w:left w:val="none" w:sz="0" w:space="0" w:color="auto"/>
            <w:bottom w:val="none" w:sz="0" w:space="0" w:color="auto"/>
            <w:right w:val="none" w:sz="0" w:space="0" w:color="auto"/>
          </w:divBdr>
        </w:div>
        <w:div w:id="1264069643">
          <w:marLeft w:val="640"/>
          <w:marRight w:val="0"/>
          <w:marTop w:val="0"/>
          <w:marBottom w:val="0"/>
          <w:divBdr>
            <w:top w:val="none" w:sz="0" w:space="0" w:color="auto"/>
            <w:left w:val="none" w:sz="0" w:space="0" w:color="auto"/>
            <w:bottom w:val="none" w:sz="0" w:space="0" w:color="auto"/>
            <w:right w:val="none" w:sz="0" w:space="0" w:color="auto"/>
          </w:divBdr>
        </w:div>
        <w:div w:id="1306012679">
          <w:marLeft w:val="640"/>
          <w:marRight w:val="0"/>
          <w:marTop w:val="0"/>
          <w:marBottom w:val="0"/>
          <w:divBdr>
            <w:top w:val="none" w:sz="0" w:space="0" w:color="auto"/>
            <w:left w:val="none" w:sz="0" w:space="0" w:color="auto"/>
            <w:bottom w:val="none" w:sz="0" w:space="0" w:color="auto"/>
            <w:right w:val="none" w:sz="0" w:space="0" w:color="auto"/>
          </w:divBdr>
        </w:div>
        <w:div w:id="1329596840">
          <w:marLeft w:val="640"/>
          <w:marRight w:val="0"/>
          <w:marTop w:val="0"/>
          <w:marBottom w:val="0"/>
          <w:divBdr>
            <w:top w:val="none" w:sz="0" w:space="0" w:color="auto"/>
            <w:left w:val="none" w:sz="0" w:space="0" w:color="auto"/>
            <w:bottom w:val="none" w:sz="0" w:space="0" w:color="auto"/>
            <w:right w:val="none" w:sz="0" w:space="0" w:color="auto"/>
          </w:divBdr>
        </w:div>
        <w:div w:id="1498106403">
          <w:marLeft w:val="640"/>
          <w:marRight w:val="0"/>
          <w:marTop w:val="0"/>
          <w:marBottom w:val="0"/>
          <w:divBdr>
            <w:top w:val="none" w:sz="0" w:space="0" w:color="auto"/>
            <w:left w:val="none" w:sz="0" w:space="0" w:color="auto"/>
            <w:bottom w:val="none" w:sz="0" w:space="0" w:color="auto"/>
            <w:right w:val="none" w:sz="0" w:space="0" w:color="auto"/>
          </w:divBdr>
        </w:div>
        <w:div w:id="1546867352">
          <w:marLeft w:val="640"/>
          <w:marRight w:val="0"/>
          <w:marTop w:val="0"/>
          <w:marBottom w:val="0"/>
          <w:divBdr>
            <w:top w:val="none" w:sz="0" w:space="0" w:color="auto"/>
            <w:left w:val="none" w:sz="0" w:space="0" w:color="auto"/>
            <w:bottom w:val="none" w:sz="0" w:space="0" w:color="auto"/>
            <w:right w:val="none" w:sz="0" w:space="0" w:color="auto"/>
          </w:divBdr>
        </w:div>
        <w:div w:id="1584416208">
          <w:marLeft w:val="640"/>
          <w:marRight w:val="0"/>
          <w:marTop w:val="0"/>
          <w:marBottom w:val="0"/>
          <w:divBdr>
            <w:top w:val="none" w:sz="0" w:space="0" w:color="auto"/>
            <w:left w:val="none" w:sz="0" w:space="0" w:color="auto"/>
            <w:bottom w:val="none" w:sz="0" w:space="0" w:color="auto"/>
            <w:right w:val="none" w:sz="0" w:space="0" w:color="auto"/>
          </w:divBdr>
        </w:div>
        <w:div w:id="1651011551">
          <w:marLeft w:val="640"/>
          <w:marRight w:val="0"/>
          <w:marTop w:val="0"/>
          <w:marBottom w:val="0"/>
          <w:divBdr>
            <w:top w:val="none" w:sz="0" w:space="0" w:color="auto"/>
            <w:left w:val="none" w:sz="0" w:space="0" w:color="auto"/>
            <w:bottom w:val="none" w:sz="0" w:space="0" w:color="auto"/>
            <w:right w:val="none" w:sz="0" w:space="0" w:color="auto"/>
          </w:divBdr>
        </w:div>
        <w:div w:id="1680043940">
          <w:marLeft w:val="640"/>
          <w:marRight w:val="0"/>
          <w:marTop w:val="0"/>
          <w:marBottom w:val="0"/>
          <w:divBdr>
            <w:top w:val="none" w:sz="0" w:space="0" w:color="auto"/>
            <w:left w:val="none" w:sz="0" w:space="0" w:color="auto"/>
            <w:bottom w:val="none" w:sz="0" w:space="0" w:color="auto"/>
            <w:right w:val="none" w:sz="0" w:space="0" w:color="auto"/>
          </w:divBdr>
        </w:div>
        <w:div w:id="1717048486">
          <w:marLeft w:val="640"/>
          <w:marRight w:val="0"/>
          <w:marTop w:val="0"/>
          <w:marBottom w:val="0"/>
          <w:divBdr>
            <w:top w:val="none" w:sz="0" w:space="0" w:color="auto"/>
            <w:left w:val="none" w:sz="0" w:space="0" w:color="auto"/>
            <w:bottom w:val="none" w:sz="0" w:space="0" w:color="auto"/>
            <w:right w:val="none" w:sz="0" w:space="0" w:color="auto"/>
          </w:divBdr>
        </w:div>
        <w:div w:id="1743789162">
          <w:marLeft w:val="640"/>
          <w:marRight w:val="0"/>
          <w:marTop w:val="0"/>
          <w:marBottom w:val="0"/>
          <w:divBdr>
            <w:top w:val="none" w:sz="0" w:space="0" w:color="auto"/>
            <w:left w:val="none" w:sz="0" w:space="0" w:color="auto"/>
            <w:bottom w:val="none" w:sz="0" w:space="0" w:color="auto"/>
            <w:right w:val="none" w:sz="0" w:space="0" w:color="auto"/>
          </w:divBdr>
        </w:div>
        <w:div w:id="1753579492">
          <w:marLeft w:val="640"/>
          <w:marRight w:val="0"/>
          <w:marTop w:val="0"/>
          <w:marBottom w:val="0"/>
          <w:divBdr>
            <w:top w:val="none" w:sz="0" w:space="0" w:color="auto"/>
            <w:left w:val="none" w:sz="0" w:space="0" w:color="auto"/>
            <w:bottom w:val="none" w:sz="0" w:space="0" w:color="auto"/>
            <w:right w:val="none" w:sz="0" w:space="0" w:color="auto"/>
          </w:divBdr>
        </w:div>
        <w:div w:id="1764494540">
          <w:marLeft w:val="640"/>
          <w:marRight w:val="0"/>
          <w:marTop w:val="0"/>
          <w:marBottom w:val="0"/>
          <w:divBdr>
            <w:top w:val="none" w:sz="0" w:space="0" w:color="auto"/>
            <w:left w:val="none" w:sz="0" w:space="0" w:color="auto"/>
            <w:bottom w:val="none" w:sz="0" w:space="0" w:color="auto"/>
            <w:right w:val="none" w:sz="0" w:space="0" w:color="auto"/>
          </w:divBdr>
        </w:div>
        <w:div w:id="1774663340">
          <w:marLeft w:val="640"/>
          <w:marRight w:val="0"/>
          <w:marTop w:val="0"/>
          <w:marBottom w:val="0"/>
          <w:divBdr>
            <w:top w:val="none" w:sz="0" w:space="0" w:color="auto"/>
            <w:left w:val="none" w:sz="0" w:space="0" w:color="auto"/>
            <w:bottom w:val="none" w:sz="0" w:space="0" w:color="auto"/>
            <w:right w:val="none" w:sz="0" w:space="0" w:color="auto"/>
          </w:divBdr>
        </w:div>
        <w:div w:id="1943537850">
          <w:marLeft w:val="640"/>
          <w:marRight w:val="0"/>
          <w:marTop w:val="0"/>
          <w:marBottom w:val="0"/>
          <w:divBdr>
            <w:top w:val="none" w:sz="0" w:space="0" w:color="auto"/>
            <w:left w:val="none" w:sz="0" w:space="0" w:color="auto"/>
            <w:bottom w:val="none" w:sz="0" w:space="0" w:color="auto"/>
            <w:right w:val="none" w:sz="0" w:space="0" w:color="auto"/>
          </w:divBdr>
        </w:div>
        <w:div w:id="2130388632">
          <w:marLeft w:val="640"/>
          <w:marRight w:val="0"/>
          <w:marTop w:val="0"/>
          <w:marBottom w:val="0"/>
          <w:divBdr>
            <w:top w:val="none" w:sz="0" w:space="0" w:color="auto"/>
            <w:left w:val="none" w:sz="0" w:space="0" w:color="auto"/>
            <w:bottom w:val="none" w:sz="0" w:space="0" w:color="auto"/>
            <w:right w:val="none" w:sz="0" w:space="0" w:color="auto"/>
          </w:divBdr>
        </w:div>
        <w:div w:id="2131698744">
          <w:marLeft w:val="640"/>
          <w:marRight w:val="0"/>
          <w:marTop w:val="0"/>
          <w:marBottom w:val="0"/>
          <w:divBdr>
            <w:top w:val="none" w:sz="0" w:space="0" w:color="auto"/>
            <w:left w:val="none" w:sz="0" w:space="0" w:color="auto"/>
            <w:bottom w:val="none" w:sz="0" w:space="0" w:color="auto"/>
            <w:right w:val="none" w:sz="0" w:space="0" w:color="auto"/>
          </w:divBdr>
        </w:div>
      </w:divsChild>
    </w:div>
    <w:div w:id="1984461782">
      <w:bodyDiv w:val="1"/>
      <w:marLeft w:val="0"/>
      <w:marRight w:val="0"/>
      <w:marTop w:val="0"/>
      <w:marBottom w:val="0"/>
      <w:divBdr>
        <w:top w:val="none" w:sz="0" w:space="0" w:color="auto"/>
        <w:left w:val="none" w:sz="0" w:space="0" w:color="auto"/>
        <w:bottom w:val="none" w:sz="0" w:space="0" w:color="auto"/>
        <w:right w:val="none" w:sz="0" w:space="0" w:color="auto"/>
      </w:divBdr>
      <w:divsChild>
        <w:div w:id="245923545">
          <w:marLeft w:val="0"/>
          <w:marRight w:val="0"/>
          <w:marTop w:val="0"/>
          <w:marBottom w:val="0"/>
          <w:divBdr>
            <w:top w:val="none" w:sz="0" w:space="0" w:color="auto"/>
            <w:left w:val="none" w:sz="0" w:space="0" w:color="auto"/>
            <w:bottom w:val="none" w:sz="0" w:space="0" w:color="auto"/>
            <w:right w:val="none" w:sz="0" w:space="0" w:color="auto"/>
          </w:divBdr>
          <w:divsChild>
            <w:div w:id="1465654800">
              <w:marLeft w:val="0"/>
              <w:marRight w:val="0"/>
              <w:marTop w:val="0"/>
              <w:marBottom w:val="0"/>
              <w:divBdr>
                <w:top w:val="none" w:sz="0" w:space="0" w:color="auto"/>
                <w:left w:val="none" w:sz="0" w:space="0" w:color="auto"/>
                <w:bottom w:val="none" w:sz="0" w:space="0" w:color="auto"/>
                <w:right w:val="none" w:sz="0" w:space="0" w:color="auto"/>
              </w:divBdr>
            </w:div>
            <w:div w:id="1316029504">
              <w:marLeft w:val="0"/>
              <w:marRight w:val="0"/>
              <w:marTop w:val="0"/>
              <w:marBottom w:val="0"/>
              <w:divBdr>
                <w:top w:val="none" w:sz="0" w:space="0" w:color="auto"/>
                <w:left w:val="none" w:sz="0" w:space="0" w:color="auto"/>
                <w:bottom w:val="none" w:sz="0" w:space="0" w:color="auto"/>
                <w:right w:val="none" w:sz="0" w:space="0" w:color="auto"/>
              </w:divBdr>
            </w:div>
            <w:div w:id="21127809">
              <w:marLeft w:val="0"/>
              <w:marRight w:val="0"/>
              <w:marTop w:val="0"/>
              <w:marBottom w:val="0"/>
              <w:divBdr>
                <w:top w:val="none" w:sz="0" w:space="0" w:color="auto"/>
                <w:left w:val="none" w:sz="0" w:space="0" w:color="auto"/>
                <w:bottom w:val="none" w:sz="0" w:space="0" w:color="auto"/>
                <w:right w:val="none" w:sz="0" w:space="0" w:color="auto"/>
              </w:divBdr>
            </w:div>
            <w:div w:id="44138178">
              <w:marLeft w:val="0"/>
              <w:marRight w:val="0"/>
              <w:marTop w:val="0"/>
              <w:marBottom w:val="0"/>
              <w:divBdr>
                <w:top w:val="none" w:sz="0" w:space="0" w:color="auto"/>
                <w:left w:val="none" w:sz="0" w:space="0" w:color="auto"/>
                <w:bottom w:val="none" w:sz="0" w:space="0" w:color="auto"/>
                <w:right w:val="none" w:sz="0" w:space="0" w:color="auto"/>
              </w:divBdr>
            </w:div>
            <w:div w:id="337194594">
              <w:marLeft w:val="0"/>
              <w:marRight w:val="0"/>
              <w:marTop w:val="0"/>
              <w:marBottom w:val="0"/>
              <w:divBdr>
                <w:top w:val="none" w:sz="0" w:space="0" w:color="auto"/>
                <w:left w:val="none" w:sz="0" w:space="0" w:color="auto"/>
                <w:bottom w:val="none" w:sz="0" w:space="0" w:color="auto"/>
                <w:right w:val="none" w:sz="0" w:space="0" w:color="auto"/>
              </w:divBdr>
            </w:div>
            <w:div w:id="1754667314">
              <w:marLeft w:val="0"/>
              <w:marRight w:val="0"/>
              <w:marTop w:val="0"/>
              <w:marBottom w:val="0"/>
              <w:divBdr>
                <w:top w:val="none" w:sz="0" w:space="0" w:color="auto"/>
                <w:left w:val="none" w:sz="0" w:space="0" w:color="auto"/>
                <w:bottom w:val="none" w:sz="0" w:space="0" w:color="auto"/>
                <w:right w:val="none" w:sz="0" w:space="0" w:color="auto"/>
              </w:divBdr>
            </w:div>
            <w:div w:id="3964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742">
      <w:bodyDiv w:val="1"/>
      <w:marLeft w:val="0"/>
      <w:marRight w:val="0"/>
      <w:marTop w:val="0"/>
      <w:marBottom w:val="0"/>
      <w:divBdr>
        <w:top w:val="none" w:sz="0" w:space="0" w:color="auto"/>
        <w:left w:val="none" w:sz="0" w:space="0" w:color="auto"/>
        <w:bottom w:val="none" w:sz="0" w:space="0" w:color="auto"/>
        <w:right w:val="none" w:sz="0" w:space="0" w:color="auto"/>
      </w:divBdr>
      <w:divsChild>
        <w:div w:id="820928574">
          <w:marLeft w:val="640"/>
          <w:marRight w:val="0"/>
          <w:marTop w:val="0"/>
          <w:marBottom w:val="0"/>
          <w:divBdr>
            <w:top w:val="none" w:sz="0" w:space="0" w:color="auto"/>
            <w:left w:val="none" w:sz="0" w:space="0" w:color="auto"/>
            <w:bottom w:val="none" w:sz="0" w:space="0" w:color="auto"/>
            <w:right w:val="none" w:sz="0" w:space="0" w:color="auto"/>
          </w:divBdr>
        </w:div>
        <w:div w:id="1213076255">
          <w:marLeft w:val="640"/>
          <w:marRight w:val="0"/>
          <w:marTop w:val="0"/>
          <w:marBottom w:val="0"/>
          <w:divBdr>
            <w:top w:val="none" w:sz="0" w:space="0" w:color="auto"/>
            <w:left w:val="none" w:sz="0" w:space="0" w:color="auto"/>
            <w:bottom w:val="none" w:sz="0" w:space="0" w:color="auto"/>
            <w:right w:val="none" w:sz="0" w:space="0" w:color="auto"/>
          </w:divBdr>
        </w:div>
        <w:div w:id="234436695">
          <w:marLeft w:val="640"/>
          <w:marRight w:val="0"/>
          <w:marTop w:val="0"/>
          <w:marBottom w:val="0"/>
          <w:divBdr>
            <w:top w:val="none" w:sz="0" w:space="0" w:color="auto"/>
            <w:left w:val="none" w:sz="0" w:space="0" w:color="auto"/>
            <w:bottom w:val="none" w:sz="0" w:space="0" w:color="auto"/>
            <w:right w:val="none" w:sz="0" w:space="0" w:color="auto"/>
          </w:divBdr>
        </w:div>
        <w:div w:id="1851479498">
          <w:marLeft w:val="640"/>
          <w:marRight w:val="0"/>
          <w:marTop w:val="0"/>
          <w:marBottom w:val="0"/>
          <w:divBdr>
            <w:top w:val="none" w:sz="0" w:space="0" w:color="auto"/>
            <w:left w:val="none" w:sz="0" w:space="0" w:color="auto"/>
            <w:bottom w:val="none" w:sz="0" w:space="0" w:color="auto"/>
            <w:right w:val="none" w:sz="0" w:space="0" w:color="auto"/>
          </w:divBdr>
        </w:div>
        <w:div w:id="1156608836">
          <w:marLeft w:val="640"/>
          <w:marRight w:val="0"/>
          <w:marTop w:val="0"/>
          <w:marBottom w:val="0"/>
          <w:divBdr>
            <w:top w:val="none" w:sz="0" w:space="0" w:color="auto"/>
            <w:left w:val="none" w:sz="0" w:space="0" w:color="auto"/>
            <w:bottom w:val="none" w:sz="0" w:space="0" w:color="auto"/>
            <w:right w:val="none" w:sz="0" w:space="0" w:color="auto"/>
          </w:divBdr>
        </w:div>
        <w:div w:id="391386508">
          <w:marLeft w:val="640"/>
          <w:marRight w:val="0"/>
          <w:marTop w:val="0"/>
          <w:marBottom w:val="0"/>
          <w:divBdr>
            <w:top w:val="none" w:sz="0" w:space="0" w:color="auto"/>
            <w:left w:val="none" w:sz="0" w:space="0" w:color="auto"/>
            <w:bottom w:val="none" w:sz="0" w:space="0" w:color="auto"/>
            <w:right w:val="none" w:sz="0" w:space="0" w:color="auto"/>
          </w:divBdr>
        </w:div>
        <w:div w:id="643589150">
          <w:marLeft w:val="640"/>
          <w:marRight w:val="0"/>
          <w:marTop w:val="0"/>
          <w:marBottom w:val="0"/>
          <w:divBdr>
            <w:top w:val="none" w:sz="0" w:space="0" w:color="auto"/>
            <w:left w:val="none" w:sz="0" w:space="0" w:color="auto"/>
            <w:bottom w:val="none" w:sz="0" w:space="0" w:color="auto"/>
            <w:right w:val="none" w:sz="0" w:space="0" w:color="auto"/>
          </w:divBdr>
        </w:div>
        <w:div w:id="1874463569">
          <w:marLeft w:val="640"/>
          <w:marRight w:val="0"/>
          <w:marTop w:val="0"/>
          <w:marBottom w:val="0"/>
          <w:divBdr>
            <w:top w:val="none" w:sz="0" w:space="0" w:color="auto"/>
            <w:left w:val="none" w:sz="0" w:space="0" w:color="auto"/>
            <w:bottom w:val="none" w:sz="0" w:space="0" w:color="auto"/>
            <w:right w:val="none" w:sz="0" w:space="0" w:color="auto"/>
          </w:divBdr>
        </w:div>
        <w:div w:id="956910973">
          <w:marLeft w:val="640"/>
          <w:marRight w:val="0"/>
          <w:marTop w:val="0"/>
          <w:marBottom w:val="0"/>
          <w:divBdr>
            <w:top w:val="none" w:sz="0" w:space="0" w:color="auto"/>
            <w:left w:val="none" w:sz="0" w:space="0" w:color="auto"/>
            <w:bottom w:val="none" w:sz="0" w:space="0" w:color="auto"/>
            <w:right w:val="none" w:sz="0" w:space="0" w:color="auto"/>
          </w:divBdr>
        </w:div>
        <w:div w:id="1617716022">
          <w:marLeft w:val="640"/>
          <w:marRight w:val="0"/>
          <w:marTop w:val="0"/>
          <w:marBottom w:val="0"/>
          <w:divBdr>
            <w:top w:val="none" w:sz="0" w:space="0" w:color="auto"/>
            <w:left w:val="none" w:sz="0" w:space="0" w:color="auto"/>
            <w:bottom w:val="none" w:sz="0" w:space="0" w:color="auto"/>
            <w:right w:val="none" w:sz="0" w:space="0" w:color="auto"/>
          </w:divBdr>
        </w:div>
        <w:div w:id="1040131725">
          <w:marLeft w:val="640"/>
          <w:marRight w:val="0"/>
          <w:marTop w:val="0"/>
          <w:marBottom w:val="0"/>
          <w:divBdr>
            <w:top w:val="none" w:sz="0" w:space="0" w:color="auto"/>
            <w:left w:val="none" w:sz="0" w:space="0" w:color="auto"/>
            <w:bottom w:val="none" w:sz="0" w:space="0" w:color="auto"/>
            <w:right w:val="none" w:sz="0" w:space="0" w:color="auto"/>
          </w:divBdr>
        </w:div>
        <w:div w:id="210846297">
          <w:marLeft w:val="640"/>
          <w:marRight w:val="0"/>
          <w:marTop w:val="0"/>
          <w:marBottom w:val="0"/>
          <w:divBdr>
            <w:top w:val="none" w:sz="0" w:space="0" w:color="auto"/>
            <w:left w:val="none" w:sz="0" w:space="0" w:color="auto"/>
            <w:bottom w:val="none" w:sz="0" w:space="0" w:color="auto"/>
            <w:right w:val="none" w:sz="0" w:space="0" w:color="auto"/>
          </w:divBdr>
        </w:div>
        <w:div w:id="1773089128">
          <w:marLeft w:val="640"/>
          <w:marRight w:val="0"/>
          <w:marTop w:val="0"/>
          <w:marBottom w:val="0"/>
          <w:divBdr>
            <w:top w:val="none" w:sz="0" w:space="0" w:color="auto"/>
            <w:left w:val="none" w:sz="0" w:space="0" w:color="auto"/>
            <w:bottom w:val="none" w:sz="0" w:space="0" w:color="auto"/>
            <w:right w:val="none" w:sz="0" w:space="0" w:color="auto"/>
          </w:divBdr>
        </w:div>
        <w:div w:id="2053917050">
          <w:marLeft w:val="640"/>
          <w:marRight w:val="0"/>
          <w:marTop w:val="0"/>
          <w:marBottom w:val="0"/>
          <w:divBdr>
            <w:top w:val="none" w:sz="0" w:space="0" w:color="auto"/>
            <w:left w:val="none" w:sz="0" w:space="0" w:color="auto"/>
            <w:bottom w:val="none" w:sz="0" w:space="0" w:color="auto"/>
            <w:right w:val="none" w:sz="0" w:space="0" w:color="auto"/>
          </w:divBdr>
        </w:div>
        <w:div w:id="1830486634">
          <w:marLeft w:val="640"/>
          <w:marRight w:val="0"/>
          <w:marTop w:val="0"/>
          <w:marBottom w:val="0"/>
          <w:divBdr>
            <w:top w:val="none" w:sz="0" w:space="0" w:color="auto"/>
            <w:left w:val="none" w:sz="0" w:space="0" w:color="auto"/>
            <w:bottom w:val="none" w:sz="0" w:space="0" w:color="auto"/>
            <w:right w:val="none" w:sz="0" w:space="0" w:color="auto"/>
          </w:divBdr>
        </w:div>
        <w:div w:id="425152584">
          <w:marLeft w:val="640"/>
          <w:marRight w:val="0"/>
          <w:marTop w:val="0"/>
          <w:marBottom w:val="0"/>
          <w:divBdr>
            <w:top w:val="none" w:sz="0" w:space="0" w:color="auto"/>
            <w:left w:val="none" w:sz="0" w:space="0" w:color="auto"/>
            <w:bottom w:val="none" w:sz="0" w:space="0" w:color="auto"/>
            <w:right w:val="none" w:sz="0" w:space="0" w:color="auto"/>
          </w:divBdr>
        </w:div>
        <w:div w:id="1898589840">
          <w:marLeft w:val="640"/>
          <w:marRight w:val="0"/>
          <w:marTop w:val="0"/>
          <w:marBottom w:val="0"/>
          <w:divBdr>
            <w:top w:val="none" w:sz="0" w:space="0" w:color="auto"/>
            <w:left w:val="none" w:sz="0" w:space="0" w:color="auto"/>
            <w:bottom w:val="none" w:sz="0" w:space="0" w:color="auto"/>
            <w:right w:val="none" w:sz="0" w:space="0" w:color="auto"/>
          </w:divBdr>
        </w:div>
        <w:div w:id="1524974365">
          <w:marLeft w:val="640"/>
          <w:marRight w:val="0"/>
          <w:marTop w:val="0"/>
          <w:marBottom w:val="0"/>
          <w:divBdr>
            <w:top w:val="none" w:sz="0" w:space="0" w:color="auto"/>
            <w:left w:val="none" w:sz="0" w:space="0" w:color="auto"/>
            <w:bottom w:val="none" w:sz="0" w:space="0" w:color="auto"/>
            <w:right w:val="none" w:sz="0" w:space="0" w:color="auto"/>
          </w:divBdr>
        </w:div>
        <w:div w:id="1007713207">
          <w:marLeft w:val="640"/>
          <w:marRight w:val="0"/>
          <w:marTop w:val="0"/>
          <w:marBottom w:val="0"/>
          <w:divBdr>
            <w:top w:val="none" w:sz="0" w:space="0" w:color="auto"/>
            <w:left w:val="none" w:sz="0" w:space="0" w:color="auto"/>
            <w:bottom w:val="none" w:sz="0" w:space="0" w:color="auto"/>
            <w:right w:val="none" w:sz="0" w:space="0" w:color="auto"/>
          </w:divBdr>
        </w:div>
        <w:div w:id="1240142343">
          <w:marLeft w:val="640"/>
          <w:marRight w:val="0"/>
          <w:marTop w:val="0"/>
          <w:marBottom w:val="0"/>
          <w:divBdr>
            <w:top w:val="none" w:sz="0" w:space="0" w:color="auto"/>
            <w:left w:val="none" w:sz="0" w:space="0" w:color="auto"/>
            <w:bottom w:val="none" w:sz="0" w:space="0" w:color="auto"/>
            <w:right w:val="none" w:sz="0" w:space="0" w:color="auto"/>
          </w:divBdr>
        </w:div>
        <w:div w:id="421296510">
          <w:marLeft w:val="640"/>
          <w:marRight w:val="0"/>
          <w:marTop w:val="0"/>
          <w:marBottom w:val="0"/>
          <w:divBdr>
            <w:top w:val="none" w:sz="0" w:space="0" w:color="auto"/>
            <w:left w:val="none" w:sz="0" w:space="0" w:color="auto"/>
            <w:bottom w:val="none" w:sz="0" w:space="0" w:color="auto"/>
            <w:right w:val="none" w:sz="0" w:space="0" w:color="auto"/>
          </w:divBdr>
        </w:div>
        <w:div w:id="231696042">
          <w:marLeft w:val="640"/>
          <w:marRight w:val="0"/>
          <w:marTop w:val="0"/>
          <w:marBottom w:val="0"/>
          <w:divBdr>
            <w:top w:val="none" w:sz="0" w:space="0" w:color="auto"/>
            <w:left w:val="none" w:sz="0" w:space="0" w:color="auto"/>
            <w:bottom w:val="none" w:sz="0" w:space="0" w:color="auto"/>
            <w:right w:val="none" w:sz="0" w:space="0" w:color="auto"/>
          </w:divBdr>
        </w:div>
        <w:div w:id="811748175">
          <w:marLeft w:val="640"/>
          <w:marRight w:val="0"/>
          <w:marTop w:val="0"/>
          <w:marBottom w:val="0"/>
          <w:divBdr>
            <w:top w:val="none" w:sz="0" w:space="0" w:color="auto"/>
            <w:left w:val="none" w:sz="0" w:space="0" w:color="auto"/>
            <w:bottom w:val="none" w:sz="0" w:space="0" w:color="auto"/>
            <w:right w:val="none" w:sz="0" w:space="0" w:color="auto"/>
          </w:divBdr>
        </w:div>
        <w:div w:id="917444387">
          <w:marLeft w:val="640"/>
          <w:marRight w:val="0"/>
          <w:marTop w:val="0"/>
          <w:marBottom w:val="0"/>
          <w:divBdr>
            <w:top w:val="none" w:sz="0" w:space="0" w:color="auto"/>
            <w:left w:val="none" w:sz="0" w:space="0" w:color="auto"/>
            <w:bottom w:val="none" w:sz="0" w:space="0" w:color="auto"/>
            <w:right w:val="none" w:sz="0" w:space="0" w:color="auto"/>
          </w:divBdr>
        </w:div>
        <w:div w:id="922758752">
          <w:marLeft w:val="640"/>
          <w:marRight w:val="0"/>
          <w:marTop w:val="0"/>
          <w:marBottom w:val="0"/>
          <w:divBdr>
            <w:top w:val="none" w:sz="0" w:space="0" w:color="auto"/>
            <w:left w:val="none" w:sz="0" w:space="0" w:color="auto"/>
            <w:bottom w:val="none" w:sz="0" w:space="0" w:color="auto"/>
            <w:right w:val="none" w:sz="0" w:space="0" w:color="auto"/>
          </w:divBdr>
        </w:div>
        <w:div w:id="790170649">
          <w:marLeft w:val="640"/>
          <w:marRight w:val="0"/>
          <w:marTop w:val="0"/>
          <w:marBottom w:val="0"/>
          <w:divBdr>
            <w:top w:val="none" w:sz="0" w:space="0" w:color="auto"/>
            <w:left w:val="none" w:sz="0" w:space="0" w:color="auto"/>
            <w:bottom w:val="none" w:sz="0" w:space="0" w:color="auto"/>
            <w:right w:val="none" w:sz="0" w:space="0" w:color="auto"/>
          </w:divBdr>
        </w:div>
        <w:div w:id="859859535">
          <w:marLeft w:val="640"/>
          <w:marRight w:val="0"/>
          <w:marTop w:val="0"/>
          <w:marBottom w:val="0"/>
          <w:divBdr>
            <w:top w:val="none" w:sz="0" w:space="0" w:color="auto"/>
            <w:left w:val="none" w:sz="0" w:space="0" w:color="auto"/>
            <w:bottom w:val="none" w:sz="0" w:space="0" w:color="auto"/>
            <w:right w:val="none" w:sz="0" w:space="0" w:color="auto"/>
          </w:divBdr>
        </w:div>
        <w:div w:id="2146199464">
          <w:marLeft w:val="640"/>
          <w:marRight w:val="0"/>
          <w:marTop w:val="0"/>
          <w:marBottom w:val="0"/>
          <w:divBdr>
            <w:top w:val="none" w:sz="0" w:space="0" w:color="auto"/>
            <w:left w:val="none" w:sz="0" w:space="0" w:color="auto"/>
            <w:bottom w:val="none" w:sz="0" w:space="0" w:color="auto"/>
            <w:right w:val="none" w:sz="0" w:space="0" w:color="auto"/>
          </w:divBdr>
        </w:div>
        <w:div w:id="775250423">
          <w:marLeft w:val="640"/>
          <w:marRight w:val="0"/>
          <w:marTop w:val="0"/>
          <w:marBottom w:val="0"/>
          <w:divBdr>
            <w:top w:val="none" w:sz="0" w:space="0" w:color="auto"/>
            <w:left w:val="none" w:sz="0" w:space="0" w:color="auto"/>
            <w:bottom w:val="none" w:sz="0" w:space="0" w:color="auto"/>
            <w:right w:val="none" w:sz="0" w:space="0" w:color="auto"/>
          </w:divBdr>
        </w:div>
        <w:div w:id="2009939922">
          <w:marLeft w:val="640"/>
          <w:marRight w:val="0"/>
          <w:marTop w:val="0"/>
          <w:marBottom w:val="0"/>
          <w:divBdr>
            <w:top w:val="none" w:sz="0" w:space="0" w:color="auto"/>
            <w:left w:val="none" w:sz="0" w:space="0" w:color="auto"/>
            <w:bottom w:val="none" w:sz="0" w:space="0" w:color="auto"/>
            <w:right w:val="none" w:sz="0" w:space="0" w:color="auto"/>
          </w:divBdr>
        </w:div>
        <w:div w:id="2037192463">
          <w:marLeft w:val="640"/>
          <w:marRight w:val="0"/>
          <w:marTop w:val="0"/>
          <w:marBottom w:val="0"/>
          <w:divBdr>
            <w:top w:val="none" w:sz="0" w:space="0" w:color="auto"/>
            <w:left w:val="none" w:sz="0" w:space="0" w:color="auto"/>
            <w:bottom w:val="none" w:sz="0" w:space="0" w:color="auto"/>
            <w:right w:val="none" w:sz="0" w:space="0" w:color="auto"/>
          </w:divBdr>
        </w:div>
        <w:div w:id="803347096">
          <w:marLeft w:val="640"/>
          <w:marRight w:val="0"/>
          <w:marTop w:val="0"/>
          <w:marBottom w:val="0"/>
          <w:divBdr>
            <w:top w:val="none" w:sz="0" w:space="0" w:color="auto"/>
            <w:left w:val="none" w:sz="0" w:space="0" w:color="auto"/>
            <w:bottom w:val="none" w:sz="0" w:space="0" w:color="auto"/>
            <w:right w:val="none" w:sz="0" w:space="0" w:color="auto"/>
          </w:divBdr>
        </w:div>
        <w:div w:id="1056273049">
          <w:marLeft w:val="640"/>
          <w:marRight w:val="0"/>
          <w:marTop w:val="0"/>
          <w:marBottom w:val="0"/>
          <w:divBdr>
            <w:top w:val="none" w:sz="0" w:space="0" w:color="auto"/>
            <w:left w:val="none" w:sz="0" w:space="0" w:color="auto"/>
            <w:bottom w:val="none" w:sz="0" w:space="0" w:color="auto"/>
            <w:right w:val="none" w:sz="0" w:space="0" w:color="auto"/>
          </w:divBdr>
        </w:div>
        <w:div w:id="225645907">
          <w:marLeft w:val="640"/>
          <w:marRight w:val="0"/>
          <w:marTop w:val="0"/>
          <w:marBottom w:val="0"/>
          <w:divBdr>
            <w:top w:val="none" w:sz="0" w:space="0" w:color="auto"/>
            <w:left w:val="none" w:sz="0" w:space="0" w:color="auto"/>
            <w:bottom w:val="none" w:sz="0" w:space="0" w:color="auto"/>
            <w:right w:val="none" w:sz="0" w:space="0" w:color="auto"/>
          </w:divBdr>
        </w:div>
        <w:div w:id="360668536">
          <w:marLeft w:val="640"/>
          <w:marRight w:val="0"/>
          <w:marTop w:val="0"/>
          <w:marBottom w:val="0"/>
          <w:divBdr>
            <w:top w:val="none" w:sz="0" w:space="0" w:color="auto"/>
            <w:left w:val="none" w:sz="0" w:space="0" w:color="auto"/>
            <w:bottom w:val="none" w:sz="0" w:space="0" w:color="auto"/>
            <w:right w:val="none" w:sz="0" w:space="0" w:color="auto"/>
          </w:divBdr>
        </w:div>
        <w:div w:id="1483085684">
          <w:marLeft w:val="640"/>
          <w:marRight w:val="0"/>
          <w:marTop w:val="0"/>
          <w:marBottom w:val="0"/>
          <w:divBdr>
            <w:top w:val="none" w:sz="0" w:space="0" w:color="auto"/>
            <w:left w:val="none" w:sz="0" w:space="0" w:color="auto"/>
            <w:bottom w:val="none" w:sz="0" w:space="0" w:color="auto"/>
            <w:right w:val="none" w:sz="0" w:space="0" w:color="auto"/>
          </w:divBdr>
        </w:div>
        <w:div w:id="1182939266">
          <w:marLeft w:val="640"/>
          <w:marRight w:val="0"/>
          <w:marTop w:val="0"/>
          <w:marBottom w:val="0"/>
          <w:divBdr>
            <w:top w:val="none" w:sz="0" w:space="0" w:color="auto"/>
            <w:left w:val="none" w:sz="0" w:space="0" w:color="auto"/>
            <w:bottom w:val="none" w:sz="0" w:space="0" w:color="auto"/>
            <w:right w:val="none" w:sz="0" w:space="0" w:color="auto"/>
          </w:divBdr>
        </w:div>
        <w:div w:id="1508249043">
          <w:marLeft w:val="640"/>
          <w:marRight w:val="0"/>
          <w:marTop w:val="0"/>
          <w:marBottom w:val="0"/>
          <w:divBdr>
            <w:top w:val="none" w:sz="0" w:space="0" w:color="auto"/>
            <w:left w:val="none" w:sz="0" w:space="0" w:color="auto"/>
            <w:bottom w:val="none" w:sz="0" w:space="0" w:color="auto"/>
            <w:right w:val="none" w:sz="0" w:space="0" w:color="auto"/>
          </w:divBdr>
        </w:div>
        <w:div w:id="1786579975">
          <w:marLeft w:val="640"/>
          <w:marRight w:val="0"/>
          <w:marTop w:val="0"/>
          <w:marBottom w:val="0"/>
          <w:divBdr>
            <w:top w:val="none" w:sz="0" w:space="0" w:color="auto"/>
            <w:left w:val="none" w:sz="0" w:space="0" w:color="auto"/>
            <w:bottom w:val="none" w:sz="0" w:space="0" w:color="auto"/>
            <w:right w:val="none" w:sz="0" w:space="0" w:color="auto"/>
          </w:divBdr>
        </w:div>
        <w:div w:id="1683897098">
          <w:marLeft w:val="640"/>
          <w:marRight w:val="0"/>
          <w:marTop w:val="0"/>
          <w:marBottom w:val="0"/>
          <w:divBdr>
            <w:top w:val="none" w:sz="0" w:space="0" w:color="auto"/>
            <w:left w:val="none" w:sz="0" w:space="0" w:color="auto"/>
            <w:bottom w:val="none" w:sz="0" w:space="0" w:color="auto"/>
            <w:right w:val="none" w:sz="0" w:space="0" w:color="auto"/>
          </w:divBdr>
        </w:div>
        <w:div w:id="2098867708">
          <w:marLeft w:val="640"/>
          <w:marRight w:val="0"/>
          <w:marTop w:val="0"/>
          <w:marBottom w:val="0"/>
          <w:divBdr>
            <w:top w:val="none" w:sz="0" w:space="0" w:color="auto"/>
            <w:left w:val="none" w:sz="0" w:space="0" w:color="auto"/>
            <w:bottom w:val="none" w:sz="0" w:space="0" w:color="auto"/>
            <w:right w:val="none" w:sz="0" w:space="0" w:color="auto"/>
          </w:divBdr>
        </w:div>
        <w:div w:id="667253151">
          <w:marLeft w:val="640"/>
          <w:marRight w:val="0"/>
          <w:marTop w:val="0"/>
          <w:marBottom w:val="0"/>
          <w:divBdr>
            <w:top w:val="none" w:sz="0" w:space="0" w:color="auto"/>
            <w:left w:val="none" w:sz="0" w:space="0" w:color="auto"/>
            <w:bottom w:val="none" w:sz="0" w:space="0" w:color="auto"/>
            <w:right w:val="none" w:sz="0" w:space="0" w:color="auto"/>
          </w:divBdr>
        </w:div>
      </w:divsChild>
    </w:div>
    <w:div w:id="2094235585">
      <w:bodyDiv w:val="1"/>
      <w:marLeft w:val="0"/>
      <w:marRight w:val="0"/>
      <w:marTop w:val="0"/>
      <w:marBottom w:val="0"/>
      <w:divBdr>
        <w:top w:val="none" w:sz="0" w:space="0" w:color="auto"/>
        <w:left w:val="none" w:sz="0" w:space="0" w:color="auto"/>
        <w:bottom w:val="none" w:sz="0" w:space="0" w:color="auto"/>
        <w:right w:val="none" w:sz="0" w:space="0" w:color="auto"/>
      </w:divBdr>
      <w:divsChild>
        <w:div w:id="895353689">
          <w:marLeft w:val="0"/>
          <w:marRight w:val="0"/>
          <w:marTop w:val="0"/>
          <w:marBottom w:val="0"/>
          <w:divBdr>
            <w:top w:val="none" w:sz="0" w:space="0" w:color="auto"/>
            <w:left w:val="none" w:sz="0" w:space="0" w:color="auto"/>
            <w:bottom w:val="none" w:sz="0" w:space="0" w:color="auto"/>
            <w:right w:val="none" w:sz="0" w:space="0" w:color="auto"/>
          </w:divBdr>
          <w:divsChild>
            <w:div w:id="1643536707">
              <w:marLeft w:val="0"/>
              <w:marRight w:val="0"/>
              <w:marTop w:val="0"/>
              <w:marBottom w:val="0"/>
              <w:divBdr>
                <w:top w:val="none" w:sz="0" w:space="0" w:color="auto"/>
                <w:left w:val="none" w:sz="0" w:space="0" w:color="auto"/>
                <w:bottom w:val="none" w:sz="0" w:space="0" w:color="auto"/>
                <w:right w:val="none" w:sz="0" w:space="0" w:color="auto"/>
              </w:divBdr>
            </w:div>
            <w:div w:id="1822888122">
              <w:marLeft w:val="0"/>
              <w:marRight w:val="0"/>
              <w:marTop w:val="0"/>
              <w:marBottom w:val="0"/>
              <w:divBdr>
                <w:top w:val="none" w:sz="0" w:space="0" w:color="auto"/>
                <w:left w:val="none" w:sz="0" w:space="0" w:color="auto"/>
                <w:bottom w:val="none" w:sz="0" w:space="0" w:color="auto"/>
                <w:right w:val="none" w:sz="0" w:space="0" w:color="auto"/>
              </w:divBdr>
            </w:div>
            <w:div w:id="932279335">
              <w:marLeft w:val="0"/>
              <w:marRight w:val="0"/>
              <w:marTop w:val="0"/>
              <w:marBottom w:val="0"/>
              <w:divBdr>
                <w:top w:val="none" w:sz="0" w:space="0" w:color="auto"/>
                <w:left w:val="none" w:sz="0" w:space="0" w:color="auto"/>
                <w:bottom w:val="none" w:sz="0" w:space="0" w:color="auto"/>
                <w:right w:val="none" w:sz="0" w:space="0" w:color="auto"/>
              </w:divBdr>
            </w:div>
            <w:div w:id="662508260">
              <w:marLeft w:val="0"/>
              <w:marRight w:val="0"/>
              <w:marTop w:val="0"/>
              <w:marBottom w:val="0"/>
              <w:divBdr>
                <w:top w:val="none" w:sz="0" w:space="0" w:color="auto"/>
                <w:left w:val="none" w:sz="0" w:space="0" w:color="auto"/>
                <w:bottom w:val="none" w:sz="0" w:space="0" w:color="auto"/>
                <w:right w:val="none" w:sz="0" w:space="0" w:color="auto"/>
              </w:divBdr>
            </w:div>
            <w:div w:id="1216889660">
              <w:marLeft w:val="0"/>
              <w:marRight w:val="0"/>
              <w:marTop w:val="0"/>
              <w:marBottom w:val="0"/>
              <w:divBdr>
                <w:top w:val="none" w:sz="0" w:space="0" w:color="auto"/>
                <w:left w:val="none" w:sz="0" w:space="0" w:color="auto"/>
                <w:bottom w:val="none" w:sz="0" w:space="0" w:color="auto"/>
                <w:right w:val="none" w:sz="0" w:space="0" w:color="auto"/>
              </w:divBdr>
            </w:div>
            <w:div w:id="1683624602">
              <w:marLeft w:val="0"/>
              <w:marRight w:val="0"/>
              <w:marTop w:val="0"/>
              <w:marBottom w:val="0"/>
              <w:divBdr>
                <w:top w:val="none" w:sz="0" w:space="0" w:color="auto"/>
                <w:left w:val="none" w:sz="0" w:space="0" w:color="auto"/>
                <w:bottom w:val="none" w:sz="0" w:space="0" w:color="auto"/>
                <w:right w:val="none" w:sz="0" w:space="0" w:color="auto"/>
              </w:divBdr>
            </w:div>
            <w:div w:id="1016688757">
              <w:marLeft w:val="0"/>
              <w:marRight w:val="0"/>
              <w:marTop w:val="0"/>
              <w:marBottom w:val="0"/>
              <w:divBdr>
                <w:top w:val="none" w:sz="0" w:space="0" w:color="auto"/>
                <w:left w:val="none" w:sz="0" w:space="0" w:color="auto"/>
                <w:bottom w:val="none" w:sz="0" w:space="0" w:color="auto"/>
                <w:right w:val="none" w:sz="0" w:space="0" w:color="auto"/>
              </w:divBdr>
            </w:div>
            <w:div w:id="1638799816">
              <w:marLeft w:val="0"/>
              <w:marRight w:val="0"/>
              <w:marTop w:val="0"/>
              <w:marBottom w:val="0"/>
              <w:divBdr>
                <w:top w:val="none" w:sz="0" w:space="0" w:color="auto"/>
                <w:left w:val="none" w:sz="0" w:space="0" w:color="auto"/>
                <w:bottom w:val="none" w:sz="0" w:space="0" w:color="auto"/>
                <w:right w:val="none" w:sz="0" w:space="0" w:color="auto"/>
              </w:divBdr>
            </w:div>
            <w:div w:id="326712954">
              <w:marLeft w:val="0"/>
              <w:marRight w:val="0"/>
              <w:marTop w:val="0"/>
              <w:marBottom w:val="0"/>
              <w:divBdr>
                <w:top w:val="none" w:sz="0" w:space="0" w:color="auto"/>
                <w:left w:val="none" w:sz="0" w:space="0" w:color="auto"/>
                <w:bottom w:val="none" w:sz="0" w:space="0" w:color="auto"/>
                <w:right w:val="none" w:sz="0" w:space="0" w:color="auto"/>
              </w:divBdr>
            </w:div>
            <w:div w:id="1483110940">
              <w:marLeft w:val="0"/>
              <w:marRight w:val="0"/>
              <w:marTop w:val="0"/>
              <w:marBottom w:val="0"/>
              <w:divBdr>
                <w:top w:val="none" w:sz="0" w:space="0" w:color="auto"/>
                <w:left w:val="none" w:sz="0" w:space="0" w:color="auto"/>
                <w:bottom w:val="none" w:sz="0" w:space="0" w:color="auto"/>
                <w:right w:val="none" w:sz="0" w:space="0" w:color="auto"/>
              </w:divBdr>
            </w:div>
            <w:div w:id="580214752">
              <w:marLeft w:val="0"/>
              <w:marRight w:val="0"/>
              <w:marTop w:val="0"/>
              <w:marBottom w:val="0"/>
              <w:divBdr>
                <w:top w:val="none" w:sz="0" w:space="0" w:color="auto"/>
                <w:left w:val="none" w:sz="0" w:space="0" w:color="auto"/>
                <w:bottom w:val="none" w:sz="0" w:space="0" w:color="auto"/>
                <w:right w:val="none" w:sz="0" w:space="0" w:color="auto"/>
              </w:divBdr>
            </w:div>
            <w:div w:id="1028217155">
              <w:marLeft w:val="0"/>
              <w:marRight w:val="0"/>
              <w:marTop w:val="0"/>
              <w:marBottom w:val="0"/>
              <w:divBdr>
                <w:top w:val="none" w:sz="0" w:space="0" w:color="auto"/>
                <w:left w:val="none" w:sz="0" w:space="0" w:color="auto"/>
                <w:bottom w:val="none" w:sz="0" w:space="0" w:color="auto"/>
                <w:right w:val="none" w:sz="0" w:space="0" w:color="auto"/>
              </w:divBdr>
            </w:div>
            <w:div w:id="1896119154">
              <w:marLeft w:val="0"/>
              <w:marRight w:val="0"/>
              <w:marTop w:val="0"/>
              <w:marBottom w:val="0"/>
              <w:divBdr>
                <w:top w:val="none" w:sz="0" w:space="0" w:color="auto"/>
                <w:left w:val="none" w:sz="0" w:space="0" w:color="auto"/>
                <w:bottom w:val="none" w:sz="0" w:space="0" w:color="auto"/>
                <w:right w:val="none" w:sz="0" w:space="0" w:color="auto"/>
              </w:divBdr>
            </w:div>
            <w:div w:id="2096970500">
              <w:marLeft w:val="0"/>
              <w:marRight w:val="0"/>
              <w:marTop w:val="0"/>
              <w:marBottom w:val="0"/>
              <w:divBdr>
                <w:top w:val="none" w:sz="0" w:space="0" w:color="auto"/>
                <w:left w:val="none" w:sz="0" w:space="0" w:color="auto"/>
                <w:bottom w:val="none" w:sz="0" w:space="0" w:color="auto"/>
                <w:right w:val="none" w:sz="0" w:space="0" w:color="auto"/>
              </w:divBdr>
            </w:div>
            <w:div w:id="369455606">
              <w:marLeft w:val="0"/>
              <w:marRight w:val="0"/>
              <w:marTop w:val="0"/>
              <w:marBottom w:val="0"/>
              <w:divBdr>
                <w:top w:val="none" w:sz="0" w:space="0" w:color="auto"/>
                <w:left w:val="none" w:sz="0" w:space="0" w:color="auto"/>
                <w:bottom w:val="none" w:sz="0" w:space="0" w:color="auto"/>
                <w:right w:val="none" w:sz="0" w:space="0" w:color="auto"/>
              </w:divBdr>
            </w:div>
            <w:div w:id="489710555">
              <w:marLeft w:val="0"/>
              <w:marRight w:val="0"/>
              <w:marTop w:val="0"/>
              <w:marBottom w:val="0"/>
              <w:divBdr>
                <w:top w:val="none" w:sz="0" w:space="0" w:color="auto"/>
                <w:left w:val="none" w:sz="0" w:space="0" w:color="auto"/>
                <w:bottom w:val="none" w:sz="0" w:space="0" w:color="auto"/>
                <w:right w:val="none" w:sz="0" w:space="0" w:color="auto"/>
              </w:divBdr>
            </w:div>
            <w:div w:id="1693803289">
              <w:marLeft w:val="0"/>
              <w:marRight w:val="0"/>
              <w:marTop w:val="0"/>
              <w:marBottom w:val="0"/>
              <w:divBdr>
                <w:top w:val="none" w:sz="0" w:space="0" w:color="auto"/>
                <w:left w:val="none" w:sz="0" w:space="0" w:color="auto"/>
                <w:bottom w:val="none" w:sz="0" w:space="0" w:color="auto"/>
                <w:right w:val="none" w:sz="0" w:space="0" w:color="auto"/>
              </w:divBdr>
            </w:div>
            <w:div w:id="15368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1720">
          <w:marLeft w:val="640"/>
          <w:marRight w:val="0"/>
          <w:marTop w:val="0"/>
          <w:marBottom w:val="0"/>
          <w:divBdr>
            <w:top w:val="none" w:sz="0" w:space="0" w:color="auto"/>
            <w:left w:val="none" w:sz="0" w:space="0" w:color="auto"/>
            <w:bottom w:val="none" w:sz="0" w:space="0" w:color="auto"/>
            <w:right w:val="none" w:sz="0" w:space="0" w:color="auto"/>
          </w:divBdr>
        </w:div>
        <w:div w:id="1549872501">
          <w:marLeft w:val="640"/>
          <w:marRight w:val="0"/>
          <w:marTop w:val="0"/>
          <w:marBottom w:val="0"/>
          <w:divBdr>
            <w:top w:val="none" w:sz="0" w:space="0" w:color="auto"/>
            <w:left w:val="none" w:sz="0" w:space="0" w:color="auto"/>
            <w:bottom w:val="none" w:sz="0" w:space="0" w:color="auto"/>
            <w:right w:val="none" w:sz="0" w:space="0" w:color="auto"/>
          </w:divBdr>
        </w:div>
        <w:div w:id="2087878411">
          <w:marLeft w:val="640"/>
          <w:marRight w:val="0"/>
          <w:marTop w:val="0"/>
          <w:marBottom w:val="0"/>
          <w:divBdr>
            <w:top w:val="none" w:sz="0" w:space="0" w:color="auto"/>
            <w:left w:val="none" w:sz="0" w:space="0" w:color="auto"/>
            <w:bottom w:val="none" w:sz="0" w:space="0" w:color="auto"/>
            <w:right w:val="none" w:sz="0" w:space="0" w:color="auto"/>
          </w:divBdr>
        </w:div>
        <w:div w:id="1804153646">
          <w:marLeft w:val="640"/>
          <w:marRight w:val="0"/>
          <w:marTop w:val="0"/>
          <w:marBottom w:val="0"/>
          <w:divBdr>
            <w:top w:val="none" w:sz="0" w:space="0" w:color="auto"/>
            <w:left w:val="none" w:sz="0" w:space="0" w:color="auto"/>
            <w:bottom w:val="none" w:sz="0" w:space="0" w:color="auto"/>
            <w:right w:val="none" w:sz="0" w:space="0" w:color="auto"/>
          </w:divBdr>
        </w:div>
        <w:div w:id="2041734144">
          <w:marLeft w:val="640"/>
          <w:marRight w:val="0"/>
          <w:marTop w:val="0"/>
          <w:marBottom w:val="0"/>
          <w:divBdr>
            <w:top w:val="none" w:sz="0" w:space="0" w:color="auto"/>
            <w:left w:val="none" w:sz="0" w:space="0" w:color="auto"/>
            <w:bottom w:val="none" w:sz="0" w:space="0" w:color="auto"/>
            <w:right w:val="none" w:sz="0" w:space="0" w:color="auto"/>
          </w:divBdr>
        </w:div>
        <w:div w:id="2055960250">
          <w:marLeft w:val="640"/>
          <w:marRight w:val="0"/>
          <w:marTop w:val="0"/>
          <w:marBottom w:val="0"/>
          <w:divBdr>
            <w:top w:val="none" w:sz="0" w:space="0" w:color="auto"/>
            <w:left w:val="none" w:sz="0" w:space="0" w:color="auto"/>
            <w:bottom w:val="none" w:sz="0" w:space="0" w:color="auto"/>
            <w:right w:val="none" w:sz="0" w:space="0" w:color="auto"/>
          </w:divBdr>
        </w:div>
        <w:div w:id="2028601567">
          <w:marLeft w:val="640"/>
          <w:marRight w:val="0"/>
          <w:marTop w:val="0"/>
          <w:marBottom w:val="0"/>
          <w:divBdr>
            <w:top w:val="none" w:sz="0" w:space="0" w:color="auto"/>
            <w:left w:val="none" w:sz="0" w:space="0" w:color="auto"/>
            <w:bottom w:val="none" w:sz="0" w:space="0" w:color="auto"/>
            <w:right w:val="none" w:sz="0" w:space="0" w:color="auto"/>
          </w:divBdr>
        </w:div>
        <w:div w:id="1653175079">
          <w:marLeft w:val="640"/>
          <w:marRight w:val="0"/>
          <w:marTop w:val="0"/>
          <w:marBottom w:val="0"/>
          <w:divBdr>
            <w:top w:val="none" w:sz="0" w:space="0" w:color="auto"/>
            <w:left w:val="none" w:sz="0" w:space="0" w:color="auto"/>
            <w:bottom w:val="none" w:sz="0" w:space="0" w:color="auto"/>
            <w:right w:val="none" w:sz="0" w:space="0" w:color="auto"/>
          </w:divBdr>
        </w:div>
        <w:div w:id="1038360262">
          <w:marLeft w:val="640"/>
          <w:marRight w:val="0"/>
          <w:marTop w:val="0"/>
          <w:marBottom w:val="0"/>
          <w:divBdr>
            <w:top w:val="none" w:sz="0" w:space="0" w:color="auto"/>
            <w:left w:val="none" w:sz="0" w:space="0" w:color="auto"/>
            <w:bottom w:val="none" w:sz="0" w:space="0" w:color="auto"/>
            <w:right w:val="none" w:sz="0" w:space="0" w:color="auto"/>
          </w:divBdr>
        </w:div>
        <w:div w:id="528177132">
          <w:marLeft w:val="640"/>
          <w:marRight w:val="0"/>
          <w:marTop w:val="0"/>
          <w:marBottom w:val="0"/>
          <w:divBdr>
            <w:top w:val="none" w:sz="0" w:space="0" w:color="auto"/>
            <w:left w:val="none" w:sz="0" w:space="0" w:color="auto"/>
            <w:bottom w:val="none" w:sz="0" w:space="0" w:color="auto"/>
            <w:right w:val="none" w:sz="0" w:space="0" w:color="auto"/>
          </w:divBdr>
        </w:div>
        <w:div w:id="508452115">
          <w:marLeft w:val="640"/>
          <w:marRight w:val="0"/>
          <w:marTop w:val="0"/>
          <w:marBottom w:val="0"/>
          <w:divBdr>
            <w:top w:val="none" w:sz="0" w:space="0" w:color="auto"/>
            <w:left w:val="none" w:sz="0" w:space="0" w:color="auto"/>
            <w:bottom w:val="none" w:sz="0" w:space="0" w:color="auto"/>
            <w:right w:val="none" w:sz="0" w:space="0" w:color="auto"/>
          </w:divBdr>
        </w:div>
        <w:div w:id="1290864856">
          <w:marLeft w:val="640"/>
          <w:marRight w:val="0"/>
          <w:marTop w:val="0"/>
          <w:marBottom w:val="0"/>
          <w:divBdr>
            <w:top w:val="none" w:sz="0" w:space="0" w:color="auto"/>
            <w:left w:val="none" w:sz="0" w:space="0" w:color="auto"/>
            <w:bottom w:val="none" w:sz="0" w:space="0" w:color="auto"/>
            <w:right w:val="none" w:sz="0" w:space="0" w:color="auto"/>
          </w:divBdr>
        </w:div>
        <w:div w:id="1242639852">
          <w:marLeft w:val="640"/>
          <w:marRight w:val="0"/>
          <w:marTop w:val="0"/>
          <w:marBottom w:val="0"/>
          <w:divBdr>
            <w:top w:val="none" w:sz="0" w:space="0" w:color="auto"/>
            <w:left w:val="none" w:sz="0" w:space="0" w:color="auto"/>
            <w:bottom w:val="none" w:sz="0" w:space="0" w:color="auto"/>
            <w:right w:val="none" w:sz="0" w:space="0" w:color="auto"/>
          </w:divBdr>
        </w:div>
        <w:div w:id="1509052562">
          <w:marLeft w:val="640"/>
          <w:marRight w:val="0"/>
          <w:marTop w:val="0"/>
          <w:marBottom w:val="0"/>
          <w:divBdr>
            <w:top w:val="none" w:sz="0" w:space="0" w:color="auto"/>
            <w:left w:val="none" w:sz="0" w:space="0" w:color="auto"/>
            <w:bottom w:val="none" w:sz="0" w:space="0" w:color="auto"/>
            <w:right w:val="none" w:sz="0" w:space="0" w:color="auto"/>
          </w:divBdr>
        </w:div>
        <w:div w:id="104158149">
          <w:marLeft w:val="640"/>
          <w:marRight w:val="0"/>
          <w:marTop w:val="0"/>
          <w:marBottom w:val="0"/>
          <w:divBdr>
            <w:top w:val="none" w:sz="0" w:space="0" w:color="auto"/>
            <w:left w:val="none" w:sz="0" w:space="0" w:color="auto"/>
            <w:bottom w:val="none" w:sz="0" w:space="0" w:color="auto"/>
            <w:right w:val="none" w:sz="0" w:space="0" w:color="auto"/>
          </w:divBdr>
        </w:div>
        <w:div w:id="1002708554">
          <w:marLeft w:val="640"/>
          <w:marRight w:val="0"/>
          <w:marTop w:val="0"/>
          <w:marBottom w:val="0"/>
          <w:divBdr>
            <w:top w:val="none" w:sz="0" w:space="0" w:color="auto"/>
            <w:left w:val="none" w:sz="0" w:space="0" w:color="auto"/>
            <w:bottom w:val="none" w:sz="0" w:space="0" w:color="auto"/>
            <w:right w:val="none" w:sz="0" w:space="0" w:color="auto"/>
          </w:divBdr>
        </w:div>
        <w:div w:id="93670812">
          <w:marLeft w:val="640"/>
          <w:marRight w:val="0"/>
          <w:marTop w:val="0"/>
          <w:marBottom w:val="0"/>
          <w:divBdr>
            <w:top w:val="none" w:sz="0" w:space="0" w:color="auto"/>
            <w:left w:val="none" w:sz="0" w:space="0" w:color="auto"/>
            <w:bottom w:val="none" w:sz="0" w:space="0" w:color="auto"/>
            <w:right w:val="none" w:sz="0" w:space="0" w:color="auto"/>
          </w:divBdr>
        </w:div>
        <w:div w:id="2028821417">
          <w:marLeft w:val="640"/>
          <w:marRight w:val="0"/>
          <w:marTop w:val="0"/>
          <w:marBottom w:val="0"/>
          <w:divBdr>
            <w:top w:val="none" w:sz="0" w:space="0" w:color="auto"/>
            <w:left w:val="none" w:sz="0" w:space="0" w:color="auto"/>
            <w:bottom w:val="none" w:sz="0" w:space="0" w:color="auto"/>
            <w:right w:val="none" w:sz="0" w:space="0" w:color="auto"/>
          </w:divBdr>
        </w:div>
        <w:div w:id="2055806880">
          <w:marLeft w:val="640"/>
          <w:marRight w:val="0"/>
          <w:marTop w:val="0"/>
          <w:marBottom w:val="0"/>
          <w:divBdr>
            <w:top w:val="none" w:sz="0" w:space="0" w:color="auto"/>
            <w:left w:val="none" w:sz="0" w:space="0" w:color="auto"/>
            <w:bottom w:val="none" w:sz="0" w:space="0" w:color="auto"/>
            <w:right w:val="none" w:sz="0" w:space="0" w:color="auto"/>
          </w:divBdr>
        </w:div>
        <w:div w:id="1031147274">
          <w:marLeft w:val="640"/>
          <w:marRight w:val="0"/>
          <w:marTop w:val="0"/>
          <w:marBottom w:val="0"/>
          <w:divBdr>
            <w:top w:val="none" w:sz="0" w:space="0" w:color="auto"/>
            <w:left w:val="none" w:sz="0" w:space="0" w:color="auto"/>
            <w:bottom w:val="none" w:sz="0" w:space="0" w:color="auto"/>
            <w:right w:val="none" w:sz="0" w:space="0" w:color="auto"/>
          </w:divBdr>
        </w:div>
        <w:div w:id="184291500">
          <w:marLeft w:val="640"/>
          <w:marRight w:val="0"/>
          <w:marTop w:val="0"/>
          <w:marBottom w:val="0"/>
          <w:divBdr>
            <w:top w:val="none" w:sz="0" w:space="0" w:color="auto"/>
            <w:left w:val="none" w:sz="0" w:space="0" w:color="auto"/>
            <w:bottom w:val="none" w:sz="0" w:space="0" w:color="auto"/>
            <w:right w:val="none" w:sz="0" w:space="0" w:color="auto"/>
          </w:divBdr>
        </w:div>
        <w:div w:id="703939786">
          <w:marLeft w:val="640"/>
          <w:marRight w:val="0"/>
          <w:marTop w:val="0"/>
          <w:marBottom w:val="0"/>
          <w:divBdr>
            <w:top w:val="none" w:sz="0" w:space="0" w:color="auto"/>
            <w:left w:val="none" w:sz="0" w:space="0" w:color="auto"/>
            <w:bottom w:val="none" w:sz="0" w:space="0" w:color="auto"/>
            <w:right w:val="none" w:sz="0" w:space="0" w:color="auto"/>
          </w:divBdr>
        </w:div>
        <w:div w:id="616837354">
          <w:marLeft w:val="640"/>
          <w:marRight w:val="0"/>
          <w:marTop w:val="0"/>
          <w:marBottom w:val="0"/>
          <w:divBdr>
            <w:top w:val="none" w:sz="0" w:space="0" w:color="auto"/>
            <w:left w:val="none" w:sz="0" w:space="0" w:color="auto"/>
            <w:bottom w:val="none" w:sz="0" w:space="0" w:color="auto"/>
            <w:right w:val="none" w:sz="0" w:space="0" w:color="auto"/>
          </w:divBdr>
        </w:div>
        <w:div w:id="95635503">
          <w:marLeft w:val="640"/>
          <w:marRight w:val="0"/>
          <w:marTop w:val="0"/>
          <w:marBottom w:val="0"/>
          <w:divBdr>
            <w:top w:val="none" w:sz="0" w:space="0" w:color="auto"/>
            <w:left w:val="none" w:sz="0" w:space="0" w:color="auto"/>
            <w:bottom w:val="none" w:sz="0" w:space="0" w:color="auto"/>
            <w:right w:val="none" w:sz="0" w:space="0" w:color="auto"/>
          </w:divBdr>
        </w:div>
        <w:div w:id="1504005492">
          <w:marLeft w:val="640"/>
          <w:marRight w:val="0"/>
          <w:marTop w:val="0"/>
          <w:marBottom w:val="0"/>
          <w:divBdr>
            <w:top w:val="none" w:sz="0" w:space="0" w:color="auto"/>
            <w:left w:val="none" w:sz="0" w:space="0" w:color="auto"/>
            <w:bottom w:val="none" w:sz="0" w:space="0" w:color="auto"/>
            <w:right w:val="none" w:sz="0" w:space="0" w:color="auto"/>
          </w:divBdr>
        </w:div>
        <w:div w:id="33193253">
          <w:marLeft w:val="640"/>
          <w:marRight w:val="0"/>
          <w:marTop w:val="0"/>
          <w:marBottom w:val="0"/>
          <w:divBdr>
            <w:top w:val="none" w:sz="0" w:space="0" w:color="auto"/>
            <w:left w:val="none" w:sz="0" w:space="0" w:color="auto"/>
            <w:bottom w:val="none" w:sz="0" w:space="0" w:color="auto"/>
            <w:right w:val="none" w:sz="0" w:space="0" w:color="auto"/>
          </w:divBdr>
        </w:div>
        <w:div w:id="673604086">
          <w:marLeft w:val="640"/>
          <w:marRight w:val="0"/>
          <w:marTop w:val="0"/>
          <w:marBottom w:val="0"/>
          <w:divBdr>
            <w:top w:val="none" w:sz="0" w:space="0" w:color="auto"/>
            <w:left w:val="none" w:sz="0" w:space="0" w:color="auto"/>
            <w:bottom w:val="none" w:sz="0" w:space="0" w:color="auto"/>
            <w:right w:val="none" w:sz="0" w:space="0" w:color="auto"/>
          </w:divBdr>
        </w:div>
        <w:div w:id="1141119011">
          <w:marLeft w:val="640"/>
          <w:marRight w:val="0"/>
          <w:marTop w:val="0"/>
          <w:marBottom w:val="0"/>
          <w:divBdr>
            <w:top w:val="none" w:sz="0" w:space="0" w:color="auto"/>
            <w:left w:val="none" w:sz="0" w:space="0" w:color="auto"/>
            <w:bottom w:val="none" w:sz="0" w:space="0" w:color="auto"/>
            <w:right w:val="none" w:sz="0" w:space="0" w:color="auto"/>
          </w:divBdr>
        </w:div>
        <w:div w:id="330449274">
          <w:marLeft w:val="640"/>
          <w:marRight w:val="0"/>
          <w:marTop w:val="0"/>
          <w:marBottom w:val="0"/>
          <w:divBdr>
            <w:top w:val="none" w:sz="0" w:space="0" w:color="auto"/>
            <w:left w:val="none" w:sz="0" w:space="0" w:color="auto"/>
            <w:bottom w:val="none" w:sz="0" w:space="0" w:color="auto"/>
            <w:right w:val="none" w:sz="0" w:space="0" w:color="auto"/>
          </w:divBdr>
        </w:div>
        <w:div w:id="329330099">
          <w:marLeft w:val="640"/>
          <w:marRight w:val="0"/>
          <w:marTop w:val="0"/>
          <w:marBottom w:val="0"/>
          <w:divBdr>
            <w:top w:val="none" w:sz="0" w:space="0" w:color="auto"/>
            <w:left w:val="none" w:sz="0" w:space="0" w:color="auto"/>
            <w:bottom w:val="none" w:sz="0" w:space="0" w:color="auto"/>
            <w:right w:val="none" w:sz="0" w:space="0" w:color="auto"/>
          </w:divBdr>
        </w:div>
        <w:div w:id="1243183080">
          <w:marLeft w:val="640"/>
          <w:marRight w:val="0"/>
          <w:marTop w:val="0"/>
          <w:marBottom w:val="0"/>
          <w:divBdr>
            <w:top w:val="none" w:sz="0" w:space="0" w:color="auto"/>
            <w:left w:val="none" w:sz="0" w:space="0" w:color="auto"/>
            <w:bottom w:val="none" w:sz="0" w:space="0" w:color="auto"/>
            <w:right w:val="none" w:sz="0" w:space="0" w:color="auto"/>
          </w:divBdr>
        </w:div>
        <w:div w:id="830632507">
          <w:marLeft w:val="640"/>
          <w:marRight w:val="0"/>
          <w:marTop w:val="0"/>
          <w:marBottom w:val="0"/>
          <w:divBdr>
            <w:top w:val="none" w:sz="0" w:space="0" w:color="auto"/>
            <w:left w:val="none" w:sz="0" w:space="0" w:color="auto"/>
            <w:bottom w:val="none" w:sz="0" w:space="0" w:color="auto"/>
            <w:right w:val="none" w:sz="0" w:space="0" w:color="auto"/>
          </w:divBdr>
        </w:div>
        <w:div w:id="1703095010">
          <w:marLeft w:val="640"/>
          <w:marRight w:val="0"/>
          <w:marTop w:val="0"/>
          <w:marBottom w:val="0"/>
          <w:divBdr>
            <w:top w:val="none" w:sz="0" w:space="0" w:color="auto"/>
            <w:left w:val="none" w:sz="0" w:space="0" w:color="auto"/>
            <w:bottom w:val="none" w:sz="0" w:space="0" w:color="auto"/>
            <w:right w:val="none" w:sz="0" w:space="0" w:color="auto"/>
          </w:divBdr>
        </w:div>
        <w:div w:id="1126197210">
          <w:marLeft w:val="640"/>
          <w:marRight w:val="0"/>
          <w:marTop w:val="0"/>
          <w:marBottom w:val="0"/>
          <w:divBdr>
            <w:top w:val="none" w:sz="0" w:space="0" w:color="auto"/>
            <w:left w:val="none" w:sz="0" w:space="0" w:color="auto"/>
            <w:bottom w:val="none" w:sz="0" w:space="0" w:color="auto"/>
            <w:right w:val="none" w:sz="0" w:space="0" w:color="auto"/>
          </w:divBdr>
        </w:div>
        <w:div w:id="1201936307">
          <w:marLeft w:val="640"/>
          <w:marRight w:val="0"/>
          <w:marTop w:val="0"/>
          <w:marBottom w:val="0"/>
          <w:divBdr>
            <w:top w:val="none" w:sz="0" w:space="0" w:color="auto"/>
            <w:left w:val="none" w:sz="0" w:space="0" w:color="auto"/>
            <w:bottom w:val="none" w:sz="0" w:space="0" w:color="auto"/>
            <w:right w:val="none" w:sz="0" w:space="0" w:color="auto"/>
          </w:divBdr>
        </w:div>
        <w:div w:id="906694471">
          <w:marLeft w:val="640"/>
          <w:marRight w:val="0"/>
          <w:marTop w:val="0"/>
          <w:marBottom w:val="0"/>
          <w:divBdr>
            <w:top w:val="none" w:sz="0" w:space="0" w:color="auto"/>
            <w:left w:val="none" w:sz="0" w:space="0" w:color="auto"/>
            <w:bottom w:val="none" w:sz="0" w:space="0" w:color="auto"/>
            <w:right w:val="none" w:sz="0" w:space="0" w:color="auto"/>
          </w:divBdr>
        </w:div>
        <w:div w:id="413481070">
          <w:marLeft w:val="640"/>
          <w:marRight w:val="0"/>
          <w:marTop w:val="0"/>
          <w:marBottom w:val="0"/>
          <w:divBdr>
            <w:top w:val="none" w:sz="0" w:space="0" w:color="auto"/>
            <w:left w:val="none" w:sz="0" w:space="0" w:color="auto"/>
            <w:bottom w:val="none" w:sz="0" w:space="0" w:color="auto"/>
            <w:right w:val="none" w:sz="0" w:space="0" w:color="auto"/>
          </w:divBdr>
        </w:div>
        <w:div w:id="1816951450">
          <w:marLeft w:val="640"/>
          <w:marRight w:val="0"/>
          <w:marTop w:val="0"/>
          <w:marBottom w:val="0"/>
          <w:divBdr>
            <w:top w:val="none" w:sz="0" w:space="0" w:color="auto"/>
            <w:left w:val="none" w:sz="0" w:space="0" w:color="auto"/>
            <w:bottom w:val="none" w:sz="0" w:space="0" w:color="auto"/>
            <w:right w:val="none" w:sz="0" w:space="0" w:color="auto"/>
          </w:divBdr>
        </w:div>
        <w:div w:id="613754732">
          <w:marLeft w:val="640"/>
          <w:marRight w:val="0"/>
          <w:marTop w:val="0"/>
          <w:marBottom w:val="0"/>
          <w:divBdr>
            <w:top w:val="none" w:sz="0" w:space="0" w:color="auto"/>
            <w:left w:val="none" w:sz="0" w:space="0" w:color="auto"/>
            <w:bottom w:val="none" w:sz="0" w:space="0" w:color="auto"/>
            <w:right w:val="none" w:sz="0" w:space="0" w:color="auto"/>
          </w:divBdr>
        </w:div>
        <w:div w:id="1591355685">
          <w:marLeft w:val="640"/>
          <w:marRight w:val="0"/>
          <w:marTop w:val="0"/>
          <w:marBottom w:val="0"/>
          <w:divBdr>
            <w:top w:val="none" w:sz="0" w:space="0" w:color="auto"/>
            <w:left w:val="none" w:sz="0" w:space="0" w:color="auto"/>
            <w:bottom w:val="none" w:sz="0" w:space="0" w:color="auto"/>
            <w:right w:val="none" w:sz="0" w:space="0" w:color="auto"/>
          </w:divBdr>
        </w:div>
      </w:divsChild>
    </w:div>
    <w:div w:id="2112509440">
      <w:bodyDiv w:val="1"/>
      <w:marLeft w:val="0"/>
      <w:marRight w:val="0"/>
      <w:marTop w:val="0"/>
      <w:marBottom w:val="0"/>
      <w:divBdr>
        <w:top w:val="none" w:sz="0" w:space="0" w:color="auto"/>
        <w:left w:val="none" w:sz="0" w:space="0" w:color="auto"/>
        <w:bottom w:val="none" w:sz="0" w:space="0" w:color="auto"/>
        <w:right w:val="none" w:sz="0" w:space="0" w:color="auto"/>
      </w:divBdr>
      <w:divsChild>
        <w:div w:id="1797795200">
          <w:marLeft w:val="640"/>
          <w:marRight w:val="0"/>
          <w:marTop w:val="0"/>
          <w:marBottom w:val="0"/>
          <w:divBdr>
            <w:top w:val="none" w:sz="0" w:space="0" w:color="auto"/>
            <w:left w:val="none" w:sz="0" w:space="0" w:color="auto"/>
            <w:bottom w:val="none" w:sz="0" w:space="0" w:color="auto"/>
            <w:right w:val="none" w:sz="0" w:space="0" w:color="auto"/>
          </w:divBdr>
        </w:div>
        <w:div w:id="406269582">
          <w:marLeft w:val="640"/>
          <w:marRight w:val="0"/>
          <w:marTop w:val="0"/>
          <w:marBottom w:val="0"/>
          <w:divBdr>
            <w:top w:val="none" w:sz="0" w:space="0" w:color="auto"/>
            <w:left w:val="none" w:sz="0" w:space="0" w:color="auto"/>
            <w:bottom w:val="none" w:sz="0" w:space="0" w:color="auto"/>
            <w:right w:val="none" w:sz="0" w:space="0" w:color="auto"/>
          </w:divBdr>
        </w:div>
        <w:div w:id="103305484">
          <w:marLeft w:val="640"/>
          <w:marRight w:val="0"/>
          <w:marTop w:val="0"/>
          <w:marBottom w:val="0"/>
          <w:divBdr>
            <w:top w:val="none" w:sz="0" w:space="0" w:color="auto"/>
            <w:left w:val="none" w:sz="0" w:space="0" w:color="auto"/>
            <w:bottom w:val="none" w:sz="0" w:space="0" w:color="auto"/>
            <w:right w:val="none" w:sz="0" w:space="0" w:color="auto"/>
          </w:divBdr>
        </w:div>
        <w:div w:id="1333028071">
          <w:marLeft w:val="640"/>
          <w:marRight w:val="0"/>
          <w:marTop w:val="0"/>
          <w:marBottom w:val="0"/>
          <w:divBdr>
            <w:top w:val="none" w:sz="0" w:space="0" w:color="auto"/>
            <w:left w:val="none" w:sz="0" w:space="0" w:color="auto"/>
            <w:bottom w:val="none" w:sz="0" w:space="0" w:color="auto"/>
            <w:right w:val="none" w:sz="0" w:space="0" w:color="auto"/>
          </w:divBdr>
        </w:div>
        <w:div w:id="397366043">
          <w:marLeft w:val="640"/>
          <w:marRight w:val="0"/>
          <w:marTop w:val="0"/>
          <w:marBottom w:val="0"/>
          <w:divBdr>
            <w:top w:val="none" w:sz="0" w:space="0" w:color="auto"/>
            <w:left w:val="none" w:sz="0" w:space="0" w:color="auto"/>
            <w:bottom w:val="none" w:sz="0" w:space="0" w:color="auto"/>
            <w:right w:val="none" w:sz="0" w:space="0" w:color="auto"/>
          </w:divBdr>
        </w:div>
        <w:div w:id="1377896977">
          <w:marLeft w:val="640"/>
          <w:marRight w:val="0"/>
          <w:marTop w:val="0"/>
          <w:marBottom w:val="0"/>
          <w:divBdr>
            <w:top w:val="none" w:sz="0" w:space="0" w:color="auto"/>
            <w:left w:val="none" w:sz="0" w:space="0" w:color="auto"/>
            <w:bottom w:val="none" w:sz="0" w:space="0" w:color="auto"/>
            <w:right w:val="none" w:sz="0" w:space="0" w:color="auto"/>
          </w:divBdr>
        </w:div>
        <w:div w:id="1263412713">
          <w:marLeft w:val="640"/>
          <w:marRight w:val="0"/>
          <w:marTop w:val="0"/>
          <w:marBottom w:val="0"/>
          <w:divBdr>
            <w:top w:val="none" w:sz="0" w:space="0" w:color="auto"/>
            <w:left w:val="none" w:sz="0" w:space="0" w:color="auto"/>
            <w:bottom w:val="none" w:sz="0" w:space="0" w:color="auto"/>
            <w:right w:val="none" w:sz="0" w:space="0" w:color="auto"/>
          </w:divBdr>
        </w:div>
        <w:div w:id="2084643581">
          <w:marLeft w:val="640"/>
          <w:marRight w:val="0"/>
          <w:marTop w:val="0"/>
          <w:marBottom w:val="0"/>
          <w:divBdr>
            <w:top w:val="none" w:sz="0" w:space="0" w:color="auto"/>
            <w:left w:val="none" w:sz="0" w:space="0" w:color="auto"/>
            <w:bottom w:val="none" w:sz="0" w:space="0" w:color="auto"/>
            <w:right w:val="none" w:sz="0" w:space="0" w:color="auto"/>
          </w:divBdr>
        </w:div>
        <w:div w:id="1250500048">
          <w:marLeft w:val="640"/>
          <w:marRight w:val="0"/>
          <w:marTop w:val="0"/>
          <w:marBottom w:val="0"/>
          <w:divBdr>
            <w:top w:val="none" w:sz="0" w:space="0" w:color="auto"/>
            <w:left w:val="none" w:sz="0" w:space="0" w:color="auto"/>
            <w:bottom w:val="none" w:sz="0" w:space="0" w:color="auto"/>
            <w:right w:val="none" w:sz="0" w:space="0" w:color="auto"/>
          </w:divBdr>
        </w:div>
        <w:div w:id="1475876744">
          <w:marLeft w:val="640"/>
          <w:marRight w:val="0"/>
          <w:marTop w:val="0"/>
          <w:marBottom w:val="0"/>
          <w:divBdr>
            <w:top w:val="none" w:sz="0" w:space="0" w:color="auto"/>
            <w:left w:val="none" w:sz="0" w:space="0" w:color="auto"/>
            <w:bottom w:val="none" w:sz="0" w:space="0" w:color="auto"/>
            <w:right w:val="none" w:sz="0" w:space="0" w:color="auto"/>
          </w:divBdr>
        </w:div>
        <w:div w:id="1124235543">
          <w:marLeft w:val="640"/>
          <w:marRight w:val="0"/>
          <w:marTop w:val="0"/>
          <w:marBottom w:val="0"/>
          <w:divBdr>
            <w:top w:val="none" w:sz="0" w:space="0" w:color="auto"/>
            <w:left w:val="none" w:sz="0" w:space="0" w:color="auto"/>
            <w:bottom w:val="none" w:sz="0" w:space="0" w:color="auto"/>
            <w:right w:val="none" w:sz="0" w:space="0" w:color="auto"/>
          </w:divBdr>
        </w:div>
        <w:div w:id="410274750">
          <w:marLeft w:val="640"/>
          <w:marRight w:val="0"/>
          <w:marTop w:val="0"/>
          <w:marBottom w:val="0"/>
          <w:divBdr>
            <w:top w:val="none" w:sz="0" w:space="0" w:color="auto"/>
            <w:left w:val="none" w:sz="0" w:space="0" w:color="auto"/>
            <w:bottom w:val="none" w:sz="0" w:space="0" w:color="auto"/>
            <w:right w:val="none" w:sz="0" w:space="0" w:color="auto"/>
          </w:divBdr>
        </w:div>
        <w:div w:id="1284996514">
          <w:marLeft w:val="640"/>
          <w:marRight w:val="0"/>
          <w:marTop w:val="0"/>
          <w:marBottom w:val="0"/>
          <w:divBdr>
            <w:top w:val="none" w:sz="0" w:space="0" w:color="auto"/>
            <w:left w:val="none" w:sz="0" w:space="0" w:color="auto"/>
            <w:bottom w:val="none" w:sz="0" w:space="0" w:color="auto"/>
            <w:right w:val="none" w:sz="0" w:space="0" w:color="auto"/>
          </w:divBdr>
        </w:div>
        <w:div w:id="1863278659">
          <w:marLeft w:val="640"/>
          <w:marRight w:val="0"/>
          <w:marTop w:val="0"/>
          <w:marBottom w:val="0"/>
          <w:divBdr>
            <w:top w:val="none" w:sz="0" w:space="0" w:color="auto"/>
            <w:left w:val="none" w:sz="0" w:space="0" w:color="auto"/>
            <w:bottom w:val="none" w:sz="0" w:space="0" w:color="auto"/>
            <w:right w:val="none" w:sz="0" w:space="0" w:color="auto"/>
          </w:divBdr>
        </w:div>
        <w:div w:id="181822524">
          <w:marLeft w:val="640"/>
          <w:marRight w:val="0"/>
          <w:marTop w:val="0"/>
          <w:marBottom w:val="0"/>
          <w:divBdr>
            <w:top w:val="none" w:sz="0" w:space="0" w:color="auto"/>
            <w:left w:val="none" w:sz="0" w:space="0" w:color="auto"/>
            <w:bottom w:val="none" w:sz="0" w:space="0" w:color="auto"/>
            <w:right w:val="none" w:sz="0" w:space="0" w:color="auto"/>
          </w:divBdr>
        </w:div>
        <w:div w:id="71701501">
          <w:marLeft w:val="640"/>
          <w:marRight w:val="0"/>
          <w:marTop w:val="0"/>
          <w:marBottom w:val="0"/>
          <w:divBdr>
            <w:top w:val="none" w:sz="0" w:space="0" w:color="auto"/>
            <w:left w:val="none" w:sz="0" w:space="0" w:color="auto"/>
            <w:bottom w:val="none" w:sz="0" w:space="0" w:color="auto"/>
            <w:right w:val="none" w:sz="0" w:space="0" w:color="auto"/>
          </w:divBdr>
        </w:div>
        <w:div w:id="1316491559">
          <w:marLeft w:val="640"/>
          <w:marRight w:val="0"/>
          <w:marTop w:val="0"/>
          <w:marBottom w:val="0"/>
          <w:divBdr>
            <w:top w:val="none" w:sz="0" w:space="0" w:color="auto"/>
            <w:left w:val="none" w:sz="0" w:space="0" w:color="auto"/>
            <w:bottom w:val="none" w:sz="0" w:space="0" w:color="auto"/>
            <w:right w:val="none" w:sz="0" w:space="0" w:color="auto"/>
          </w:divBdr>
        </w:div>
        <w:div w:id="369963977">
          <w:marLeft w:val="640"/>
          <w:marRight w:val="0"/>
          <w:marTop w:val="0"/>
          <w:marBottom w:val="0"/>
          <w:divBdr>
            <w:top w:val="none" w:sz="0" w:space="0" w:color="auto"/>
            <w:left w:val="none" w:sz="0" w:space="0" w:color="auto"/>
            <w:bottom w:val="none" w:sz="0" w:space="0" w:color="auto"/>
            <w:right w:val="none" w:sz="0" w:space="0" w:color="auto"/>
          </w:divBdr>
        </w:div>
        <w:div w:id="981278387">
          <w:marLeft w:val="640"/>
          <w:marRight w:val="0"/>
          <w:marTop w:val="0"/>
          <w:marBottom w:val="0"/>
          <w:divBdr>
            <w:top w:val="none" w:sz="0" w:space="0" w:color="auto"/>
            <w:left w:val="none" w:sz="0" w:space="0" w:color="auto"/>
            <w:bottom w:val="none" w:sz="0" w:space="0" w:color="auto"/>
            <w:right w:val="none" w:sz="0" w:space="0" w:color="auto"/>
          </w:divBdr>
        </w:div>
        <w:div w:id="1072579415">
          <w:marLeft w:val="640"/>
          <w:marRight w:val="0"/>
          <w:marTop w:val="0"/>
          <w:marBottom w:val="0"/>
          <w:divBdr>
            <w:top w:val="none" w:sz="0" w:space="0" w:color="auto"/>
            <w:left w:val="none" w:sz="0" w:space="0" w:color="auto"/>
            <w:bottom w:val="none" w:sz="0" w:space="0" w:color="auto"/>
            <w:right w:val="none" w:sz="0" w:space="0" w:color="auto"/>
          </w:divBdr>
        </w:div>
        <w:div w:id="1971395639">
          <w:marLeft w:val="640"/>
          <w:marRight w:val="0"/>
          <w:marTop w:val="0"/>
          <w:marBottom w:val="0"/>
          <w:divBdr>
            <w:top w:val="none" w:sz="0" w:space="0" w:color="auto"/>
            <w:left w:val="none" w:sz="0" w:space="0" w:color="auto"/>
            <w:bottom w:val="none" w:sz="0" w:space="0" w:color="auto"/>
            <w:right w:val="none" w:sz="0" w:space="0" w:color="auto"/>
          </w:divBdr>
        </w:div>
        <w:div w:id="1979147064">
          <w:marLeft w:val="640"/>
          <w:marRight w:val="0"/>
          <w:marTop w:val="0"/>
          <w:marBottom w:val="0"/>
          <w:divBdr>
            <w:top w:val="none" w:sz="0" w:space="0" w:color="auto"/>
            <w:left w:val="none" w:sz="0" w:space="0" w:color="auto"/>
            <w:bottom w:val="none" w:sz="0" w:space="0" w:color="auto"/>
            <w:right w:val="none" w:sz="0" w:space="0" w:color="auto"/>
          </w:divBdr>
        </w:div>
        <w:div w:id="316805500">
          <w:marLeft w:val="640"/>
          <w:marRight w:val="0"/>
          <w:marTop w:val="0"/>
          <w:marBottom w:val="0"/>
          <w:divBdr>
            <w:top w:val="none" w:sz="0" w:space="0" w:color="auto"/>
            <w:left w:val="none" w:sz="0" w:space="0" w:color="auto"/>
            <w:bottom w:val="none" w:sz="0" w:space="0" w:color="auto"/>
            <w:right w:val="none" w:sz="0" w:space="0" w:color="auto"/>
          </w:divBdr>
        </w:div>
        <w:div w:id="1422993400">
          <w:marLeft w:val="640"/>
          <w:marRight w:val="0"/>
          <w:marTop w:val="0"/>
          <w:marBottom w:val="0"/>
          <w:divBdr>
            <w:top w:val="none" w:sz="0" w:space="0" w:color="auto"/>
            <w:left w:val="none" w:sz="0" w:space="0" w:color="auto"/>
            <w:bottom w:val="none" w:sz="0" w:space="0" w:color="auto"/>
            <w:right w:val="none" w:sz="0" w:space="0" w:color="auto"/>
          </w:divBdr>
        </w:div>
        <w:div w:id="1558928577">
          <w:marLeft w:val="640"/>
          <w:marRight w:val="0"/>
          <w:marTop w:val="0"/>
          <w:marBottom w:val="0"/>
          <w:divBdr>
            <w:top w:val="none" w:sz="0" w:space="0" w:color="auto"/>
            <w:left w:val="none" w:sz="0" w:space="0" w:color="auto"/>
            <w:bottom w:val="none" w:sz="0" w:space="0" w:color="auto"/>
            <w:right w:val="none" w:sz="0" w:space="0" w:color="auto"/>
          </w:divBdr>
        </w:div>
        <w:div w:id="168913402">
          <w:marLeft w:val="640"/>
          <w:marRight w:val="0"/>
          <w:marTop w:val="0"/>
          <w:marBottom w:val="0"/>
          <w:divBdr>
            <w:top w:val="none" w:sz="0" w:space="0" w:color="auto"/>
            <w:left w:val="none" w:sz="0" w:space="0" w:color="auto"/>
            <w:bottom w:val="none" w:sz="0" w:space="0" w:color="auto"/>
            <w:right w:val="none" w:sz="0" w:space="0" w:color="auto"/>
          </w:divBdr>
        </w:div>
        <w:div w:id="1164390932">
          <w:marLeft w:val="640"/>
          <w:marRight w:val="0"/>
          <w:marTop w:val="0"/>
          <w:marBottom w:val="0"/>
          <w:divBdr>
            <w:top w:val="none" w:sz="0" w:space="0" w:color="auto"/>
            <w:left w:val="none" w:sz="0" w:space="0" w:color="auto"/>
            <w:bottom w:val="none" w:sz="0" w:space="0" w:color="auto"/>
            <w:right w:val="none" w:sz="0" w:space="0" w:color="auto"/>
          </w:divBdr>
        </w:div>
        <w:div w:id="755591451">
          <w:marLeft w:val="640"/>
          <w:marRight w:val="0"/>
          <w:marTop w:val="0"/>
          <w:marBottom w:val="0"/>
          <w:divBdr>
            <w:top w:val="none" w:sz="0" w:space="0" w:color="auto"/>
            <w:left w:val="none" w:sz="0" w:space="0" w:color="auto"/>
            <w:bottom w:val="none" w:sz="0" w:space="0" w:color="auto"/>
            <w:right w:val="none" w:sz="0" w:space="0" w:color="auto"/>
          </w:divBdr>
        </w:div>
        <w:div w:id="1623269979">
          <w:marLeft w:val="640"/>
          <w:marRight w:val="0"/>
          <w:marTop w:val="0"/>
          <w:marBottom w:val="0"/>
          <w:divBdr>
            <w:top w:val="none" w:sz="0" w:space="0" w:color="auto"/>
            <w:left w:val="none" w:sz="0" w:space="0" w:color="auto"/>
            <w:bottom w:val="none" w:sz="0" w:space="0" w:color="auto"/>
            <w:right w:val="none" w:sz="0" w:space="0" w:color="auto"/>
          </w:divBdr>
        </w:div>
        <w:div w:id="147601521">
          <w:marLeft w:val="640"/>
          <w:marRight w:val="0"/>
          <w:marTop w:val="0"/>
          <w:marBottom w:val="0"/>
          <w:divBdr>
            <w:top w:val="none" w:sz="0" w:space="0" w:color="auto"/>
            <w:left w:val="none" w:sz="0" w:space="0" w:color="auto"/>
            <w:bottom w:val="none" w:sz="0" w:space="0" w:color="auto"/>
            <w:right w:val="none" w:sz="0" w:space="0" w:color="auto"/>
          </w:divBdr>
        </w:div>
        <w:div w:id="1438063750">
          <w:marLeft w:val="640"/>
          <w:marRight w:val="0"/>
          <w:marTop w:val="0"/>
          <w:marBottom w:val="0"/>
          <w:divBdr>
            <w:top w:val="none" w:sz="0" w:space="0" w:color="auto"/>
            <w:left w:val="none" w:sz="0" w:space="0" w:color="auto"/>
            <w:bottom w:val="none" w:sz="0" w:space="0" w:color="auto"/>
            <w:right w:val="none" w:sz="0" w:space="0" w:color="auto"/>
          </w:divBdr>
        </w:div>
        <w:div w:id="1477719299">
          <w:marLeft w:val="640"/>
          <w:marRight w:val="0"/>
          <w:marTop w:val="0"/>
          <w:marBottom w:val="0"/>
          <w:divBdr>
            <w:top w:val="none" w:sz="0" w:space="0" w:color="auto"/>
            <w:left w:val="none" w:sz="0" w:space="0" w:color="auto"/>
            <w:bottom w:val="none" w:sz="0" w:space="0" w:color="auto"/>
            <w:right w:val="none" w:sz="0" w:space="0" w:color="auto"/>
          </w:divBdr>
        </w:div>
        <w:div w:id="1396929334">
          <w:marLeft w:val="640"/>
          <w:marRight w:val="0"/>
          <w:marTop w:val="0"/>
          <w:marBottom w:val="0"/>
          <w:divBdr>
            <w:top w:val="none" w:sz="0" w:space="0" w:color="auto"/>
            <w:left w:val="none" w:sz="0" w:space="0" w:color="auto"/>
            <w:bottom w:val="none" w:sz="0" w:space="0" w:color="auto"/>
            <w:right w:val="none" w:sz="0" w:space="0" w:color="auto"/>
          </w:divBdr>
        </w:div>
        <w:div w:id="2003388370">
          <w:marLeft w:val="640"/>
          <w:marRight w:val="0"/>
          <w:marTop w:val="0"/>
          <w:marBottom w:val="0"/>
          <w:divBdr>
            <w:top w:val="none" w:sz="0" w:space="0" w:color="auto"/>
            <w:left w:val="none" w:sz="0" w:space="0" w:color="auto"/>
            <w:bottom w:val="none" w:sz="0" w:space="0" w:color="auto"/>
            <w:right w:val="none" w:sz="0" w:space="0" w:color="auto"/>
          </w:divBdr>
        </w:div>
        <w:div w:id="1309747362">
          <w:marLeft w:val="640"/>
          <w:marRight w:val="0"/>
          <w:marTop w:val="0"/>
          <w:marBottom w:val="0"/>
          <w:divBdr>
            <w:top w:val="none" w:sz="0" w:space="0" w:color="auto"/>
            <w:left w:val="none" w:sz="0" w:space="0" w:color="auto"/>
            <w:bottom w:val="none" w:sz="0" w:space="0" w:color="auto"/>
            <w:right w:val="none" w:sz="0" w:space="0" w:color="auto"/>
          </w:divBdr>
        </w:div>
        <w:div w:id="1716537403">
          <w:marLeft w:val="640"/>
          <w:marRight w:val="0"/>
          <w:marTop w:val="0"/>
          <w:marBottom w:val="0"/>
          <w:divBdr>
            <w:top w:val="none" w:sz="0" w:space="0" w:color="auto"/>
            <w:left w:val="none" w:sz="0" w:space="0" w:color="auto"/>
            <w:bottom w:val="none" w:sz="0" w:space="0" w:color="auto"/>
            <w:right w:val="none" w:sz="0" w:space="0" w:color="auto"/>
          </w:divBdr>
        </w:div>
        <w:div w:id="294794352">
          <w:marLeft w:val="640"/>
          <w:marRight w:val="0"/>
          <w:marTop w:val="0"/>
          <w:marBottom w:val="0"/>
          <w:divBdr>
            <w:top w:val="none" w:sz="0" w:space="0" w:color="auto"/>
            <w:left w:val="none" w:sz="0" w:space="0" w:color="auto"/>
            <w:bottom w:val="none" w:sz="0" w:space="0" w:color="auto"/>
            <w:right w:val="none" w:sz="0" w:space="0" w:color="auto"/>
          </w:divBdr>
        </w:div>
        <w:div w:id="1250893459">
          <w:marLeft w:val="640"/>
          <w:marRight w:val="0"/>
          <w:marTop w:val="0"/>
          <w:marBottom w:val="0"/>
          <w:divBdr>
            <w:top w:val="none" w:sz="0" w:space="0" w:color="auto"/>
            <w:left w:val="none" w:sz="0" w:space="0" w:color="auto"/>
            <w:bottom w:val="none" w:sz="0" w:space="0" w:color="auto"/>
            <w:right w:val="none" w:sz="0" w:space="0" w:color="auto"/>
          </w:divBdr>
        </w:div>
        <w:div w:id="221526553">
          <w:marLeft w:val="640"/>
          <w:marRight w:val="0"/>
          <w:marTop w:val="0"/>
          <w:marBottom w:val="0"/>
          <w:divBdr>
            <w:top w:val="none" w:sz="0" w:space="0" w:color="auto"/>
            <w:left w:val="none" w:sz="0" w:space="0" w:color="auto"/>
            <w:bottom w:val="none" w:sz="0" w:space="0" w:color="auto"/>
            <w:right w:val="none" w:sz="0" w:space="0" w:color="auto"/>
          </w:divBdr>
        </w:div>
        <w:div w:id="2026976962">
          <w:marLeft w:val="640"/>
          <w:marRight w:val="0"/>
          <w:marTop w:val="0"/>
          <w:marBottom w:val="0"/>
          <w:divBdr>
            <w:top w:val="none" w:sz="0" w:space="0" w:color="auto"/>
            <w:left w:val="none" w:sz="0" w:space="0" w:color="auto"/>
            <w:bottom w:val="none" w:sz="0" w:space="0" w:color="auto"/>
            <w:right w:val="none" w:sz="0" w:space="0" w:color="auto"/>
          </w:divBdr>
        </w:div>
        <w:div w:id="988024239">
          <w:marLeft w:val="640"/>
          <w:marRight w:val="0"/>
          <w:marTop w:val="0"/>
          <w:marBottom w:val="0"/>
          <w:divBdr>
            <w:top w:val="none" w:sz="0" w:space="0" w:color="auto"/>
            <w:left w:val="none" w:sz="0" w:space="0" w:color="auto"/>
            <w:bottom w:val="none" w:sz="0" w:space="0" w:color="auto"/>
            <w:right w:val="none" w:sz="0" w:space="0" w:color="auto"/>
          </w:divBdr>
        </w:div>
        <w:div w:id="1865173274">
          <w:marLeft w:val="640"/>
          <w:marRight w:val="0"/>
          <w:marTop w:val="0"/>
          <w:marBottom w:val="0"/>
          <w:divBdr>
            <w:top w:val="none" w:sz="0" w:space="0" w:color="auto"/>
            <w:left w:val="none" w:sz="0" w:space="0" w:color="auto"/>
            <w:bottom w:val="none" w:sz="0" w:space="0" w:color="auto"/>
            <w:right w:val="none" w:sz="0" w:space="0" w:color="auto"/>
          </w:divBdr>
        </w:div>
        <w:div w:id="2240753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USUARIO\Desktop\app%20distribuida%20practica%201%20sistema%20distribuidos%20p2\Arquitecturas%20Distribuidas.docx" TargetMode="Externa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USUARIO\Desktop\app%20distribuida%20practica%201%20sistema%20distribuidos%20p2\Arquitecturas%20Distribuidas.doc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file:///C:\Users\USUARIO\Desktop\app%20distribuida%20practica%201%20sistema%20distribuidos%20p2\Arquitecturas%20Distribuidas.docx"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UARIO\Desktop\app%20distribuida%20practica%201%20sistema%20distribuidos%20p2\Arquitecturas%20Distribuidas.docx"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79B1D3D-5D08-4588-ACE5-8198CE1A6D3F}"/>
      </w:docPartPr>
      <w:docPartBody>
        <w:p w:rsidR="00BB59EC" w:rsidRDefault="00842F8E">
          <w:r w:rsidRPr="00B23DF9">
            <w:rPr>
              <w:rStyle w:val="Textodelmarcadordeposicin"/>
            </w:rPr>
            <w:t>Haga clic o pulse aquí para escribir texto.</w:t>
          </w:r>
        </w:p>
      </w:docPartBody>
    </w:docPart>
    <w:docPart>
      <w:docPartPr>
        <w:name w:val="534B31C4F61244FAB30F399D07B18468"/>
        <w:category>
          <w:name w:val="General"/>
          <w:gallery w:val="placeholder"/>
        </w:category>
        <w:types>
          <w:type w:val="bbPlcHdr"/>
        </w:types>
        <w:behaviors>
          <w:behavior w:val="content"/>
        </w:behaviors>
        <w:guid w:val="{FAB80305-006F-4663-ADDB-F92837ADD7DA}"/>
      </w:docPartPr>
      <w:docPartBody>
        <w:p w:rsidR="00BB59EC" w:rsidRDefault="00842F8E" w:rsidP="00842F8E">
          <w:pPr>
            <w:pStyle w:val="534B31C4F61244FAB30F399D07B18468"/>
          </w:pPr>
          <w:r w:rsidRPr="00B23DF9">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8E"/>
    <w:rsid w:val="00200C29"/>
    <w:rsid w:val="002B79F3"/>
    <w:rsid w:val="007317B6"/>
    <w:rsid w:val="00842F8E"/>
    <w:rsid w:val="00866B51"/>
    <w:rsid w:val="00923D19"/>
    <w:rsid w:val="00980A02"/>
    <w:rsid w:val="00AA78F4"/>
    <w:rsid w:val="00BB59EC"/>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CC94F91"/>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2F8E"/>
    <w:rPr>
      <w:color w:val="666666"/>
    </w:rPr>
  </w:style>
  <w:style w:type="paragraph" w:customStyle="1" w:styleId="534B31C4F61244FAB30F399D07B18468">
    <w:name w:val="534B31C4F61244FAB30F399D07B18468"/>
    <w:rsid w:val="00842F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CAE92A-C7C9-46A1-9711-AFF0CDF7B9D8}">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30bb25d-49aa-4b12-9430-87c29ae343da&quot;,&quot;properties&quot;:{&quot;noteIndex&quot;:0},&quot;isEdited&quot;:false,&quot;manualOverride&quot;:{&quot;isManuallyOverridden&quot;:false,&quot;citeprocText&quot;:&quot;[1]&quot;,&quot;manualOverrideText&quot;:&quot;&quot;},&quot;citationTag&quot;:&quot;MENDELEY_CITATION_v3_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&quot;,&quot;citationItems&quot;:[{&quot;id&quot;:&quot;42882fd7-43e2-315b-a818-e34d500c4327&quot;,&quot;itemData&quot;:{&quot;type&quot;:&quot;article-journal&quot;,&quot;id&quot;:&quot;42882fd7-43e2-315b-a818-e34d500c4327&quot;,&quot;title&quot;:&quot;How do Globalization, Technological Change and Employment Impact Economic Growth in Developing Countries? Evidence from Panel Data Analysis&quot;,&quot;groupId&quot;:&quot;cb8ff60d-84e7-3f55-a624-df5d92127df6&quot;,&quot;author&quot;:[{&quot;family&quot;:&quot;Saleem&quot;,&quot;given&quot;:&quot;Fatima&quot;,&quot;parse-names&quot;:false,&quot;dropping-particle&quot;:&quot;&quot;,&quot;non-dropping-particle&quot;:&quot;&quot;},{&quot;family&quot;:&quot;Farooq&quot;,&quot;given&quot;:&quot;Fatima&quot;,&quot;parse-names&quot;:false,&quot;dropping-particle&quot;:&quot;&quot;,&quot;non-dropping-particle&quot;:&quot;&quot;},{&quot;family&quot;:&quot;Chaudhry&quot;,&quot;given&quot;:&quot;Imran Sharif&quot;,&quot;parse-names&quot;:false,&quot;dropping-particle&quot;:&quot;&quot;,&quot;non-dropping-particle&quot;:&quot;&quot;},{&quot;family&quot;:&quot;Safdar&quot;,&quot;given&quot;:&quot;Noreen&quot;,&quot;parse-names&quot;:false,&quot;dropping-particle&quot;:&quot;&quot;,&quot;non-dropping-particle&quot;:&quot;&quot;}],&quot;container-title&quot;:&quot;Review of Applied Management and Social Sciences&quot;,&quot;DOI&quot;:&quot;10.47067/ramss.v1i1.9&quot;,&quot;ISSN&quot;:&quot;2708-3640&quot;,&quot;URL&quot;:&quot;http://ramss.spcrd.org/index.php/ramss/article/view/9&quot;,&quot;issued&quot;:{&quot;date-parts&quot;:[[2018,12,31]]},&quot;page&quot;:&quot;39-49&quot;,&quot;abstract&quot;:&quot;&lt;p&gt;This study aims at exploring the impact of globalization, technology and employment on economic growth of developing economies. This study also observed the long-run, short-run and causality relationships between globalization, technological innovations, employment, and economic growth for 20 selected developing countries covering the data for period of 1991 to 2017.  Since stationary of variables is examined through ADF tests, Levin-Lin-Chu test, and IM-Pesaran-Shin test and resulted with mixed order of integration, Panel ARDL estimation techniques are employed to measure the long run effects of these variables on growth of selected economies. Dumitrescu-Hurlin panel Granger Causality test was applied for causality analysis. All variables have strong positive and significant relationship with growth. This study concluded that knowledge and research-based education have a key role in promoting long-run growth as evident from the ‘New growth theory’ of Romer. On the basis of these results, it is suggested that knowledge and research-based education should be promoted and export-oriented policies should also be encouraged to attain benefits of trade openness and globalization for accelerating economic growth on sustainable basis.&lt;/p&gt;&quot;,&quot;issue&quot;:&quot;1&quot;,&quot;volume&quot;:&quot;1&quot;},&quot;isTemporary&quot;:false}]},{&quot;citationID&quot;:&quot;MENDELEY_CITATION_1992a4b3-c560-4ead-8a25-85e3e553be3f&quot;,&quot;properties&quot;:{&quot;noteIndex&quot;:0},&quot;isEdited&quot;:false,&quot;manualOverride&quot;:{&quot;isManuallyOverridden&quot;:false,&quot;citeprocText&quot;:&quot;[2]&quot;,&quot;manualOverrideText&quot;:&quot;&quot;},&quot;citationTag&quot;:&quot;MENDELEY_CITATION_v3_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&quot;,&quot;citationItems&quot;:[{&quot;id&quot;:&quot;26eb1d9f-674b-38c8-b16d-b8bd059a9249&quot;,&quot;itemData&quot;:{&quot;type&quot;:&quot;report&quot;,&quot;id&quot;:&quot;26eb1d9f-674b-38c8-b16d-b8bd059a9249&quot;,&quot;title&quot;:&quot;Introduccion a la Arquitectura de Software Testing software from set-based specifications View project&quot;,&quot;groupId&quot;:&quot;cb8ff60d-84e7-3f55-a624-df5d92127df6&quot;,&quot;author&quot;:[{&quot;family&quot;:&quot;Cristiá&quot;,&quot;given&quot;:&quot;Maximiliano&quot;,&quot;parse-names&quot;:false,&quot;dropping-particle&quot;:&quot;&quot;,&quot;non-dropping-particle&quot;:&quot;&quot;}],&quot;DOI&quot;:&quot;10.13140/RG.2.2.22760.08261&quot;,&quot;URL&quot;:&quot;https://www.researchgate.net/publication/251932352&quot;,&quot;issued&quot;:{&quot;date-parts&quot;:[[2008]]}},&quot;isTemporary&quot;:false}]},{&quot;citationID&quot;:&quot;MENDELEY_CITATION_57e9aa3a-5c41-4367-988a-ccdfe2b2eeb4&quot;,&quot;properties&quot;:{&quot;noteIndex&quot;:0},&quot;isEdited&quot;:false,&quot;manualOverride&quot;:{&quot;isManuallyOverridden&quot;:false,&quot;citeprocText&quot;:&quot;[3]&quot;,&quot;manualOverrideText&quot;:&quot;&quot;},&quot;citationTag&quot;:&quot;MENDELEY_CITATION_v3_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&quot;,&quot;citationItems&quot;:[{&quot;id&quot;:&quot;35933a3a-dde4-37cd-9145-6fe64a663e9c&quot;,&quot;itemData&quot;:{&quot;type&quot;:&quot;paper-conference&quot;,&quot;id&quot;:&quot;35933a3a-dde4-37cd-9145-6fe64a663e9c&quot;,&quot;title&quot;:&quot;Distributed Systems — What Every Software Architect Should Know&quot;,&quot;groupId&quot;:&quot;cb8ff60d-84e7-3f55-a624-df5d92127df6&quot;,&quot;author&quot;:[{&quot;family&quot;:&quot;Gorton&quot;,&quot;given&quot;:&quot;Ian&quot;,&quot;parse-names&quot;:false,&quot;dropping-particle&quot;:&quot;&quot;,&quot;non-dropping-particle&quot;:&quot;&quot;}],&quot;container-title&quot;:&quot;2023 IEEE 20th International Conference on Software Architecture Companion (ICSA-C)&quot;,&quot;DOI&quot;:&quot;10.1109/ICSA-C57050.2023.00078&quot;,&quot;ISBN&quot;:&quot;978-1-6654-6459-8&quot;,&quot;issued&quot;:{&quot;date-parts&quot;:[[2023,3]]},&quot;page&quot;:&quot;339-340&quot;,&quot;publisher&quot;:&quot;IEEE&quot;},&quot;isTemporary&quot;:false}]},{&quot;citationID&quot;:&quot;MENDELEY_CITATION_1173add7-917c-4d4f-ba95-c531cb287570&quot;,&quot;properties&quot;:{&quot;noteIndex&quot;:0},&quot;isEdited&quot;:false,&quot;manualOverride&quot;:{&quot;isManuallyOverridden&quot;:false,&quot;citeprocText&quot;:&quot;[4]&quot;,&quot;manualOverrideText&quot;:&quot;&quot;},&quot;citationTag&quot;:&quot;MENDELEY_CITATION_v3_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&quot;,&quot;citationItems&quot;:[{&quot;id&quot;:&quot;31692ed0-527e-3584-abe7-5708bbbc9dd6&quot;,&quot;itemData&quot;:{&quot;type&quot;:&quot;article-journal&quot;,&quot;id&quot;:&quot;31692ed0-527e-3584-abe7-5708bbbc9dd6&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issue&quot;:&quot;8&quot;,&quot;volume&quot;:&quot;8&quot;},&quot;isTemporary&quot;:false}]},{&quot;citationID&quot;:&quot;MENDELEY_CITATION_83cb2755-914d-4679-a197-c05f21037ec2&quot;,&quot;properties&quot;:{&quot;noteIndex&quot;:0},&quot;isEdited&quot;:false,&quot;manualOverride&quot;:{&quot;isManuallyOverridden&quot;:false,&quot;citeprocText&quot;:&quot;[5]&quot;,&quot;manualOverrideText&quot;:&quot;&quot;},&quot;citationTag&quot;:&quot;MENDELEY_CITATION_v3_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&quot;,&quot;citationItems&quot;:[{&quot;id&quot;:&quot;e88cbb8d-596d-376b-bcc7-6a50aeafa4f7&quot;,&quot;itemData&quot;:{&quot;type&quot;:&quot;chapter&quot;,&quot;id&quot;:&quot;e88cbb8d-596d-376b-bcc7-6a50aeafa4f7&quot;,&quot;title&quot;:&quot;Web Application Architectures&quot;,&quot;groupId&quot;:&quot;cb8ff60d-84e7-3f55-a624-df5d92127df6&quot;,&quot;author&quot;:[{&quot;family&quot;:&quot;Kurata&quot;,&quot;given&quot;:&quot;Deborah&quot;,&quot;parse-names&quot;:false,&quot;dropping-particle&quot;:&quot;&quot;,&quot;non-dropping-particle&quot;:&quot;&quot;}],&quot;container-title&quot;:&quot;Doing Web Development&quot;,&quot;DOI&quot;:&quot;10.1007/978-1-4302-0852-5_15&quot;,&quot;URL&quot;:&quot;http://link.springer.com/10.1007/978-1-4302-0852-5_15&quot;,&quot;issued&quot;:{&quot;date-parts&quot;:[[2002]]},&quot;publisher-place&quot;:&quot;Berkeley, CA&quot;,&quot;page&quot;:&quot;415-446&quot;,&quot;publisher&quot;:&quot;Apress&quot;},&quot;isTemporary&quot;:false}]},{&quot;citationID&quot;:&quot;MENDELEY_CITATION_37862f7c-5efd-4feb-8872-e0e7c3d67083&quot;,&quot;properties&quot;:{&quot;noteIndex&quot;:0},&quot;isEdited&quot;:false,&quot;manualOverride&quot;:{&quot;isManuallyOverridden&quot;:false,&quot;citeprocText&quot;:&quot;[6]&quot;,&quot;manualOverrideText&quot;:&quot;&quot;},&quot;citationTag&quot;:&quot;MENDELEY_CITATION_v3_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&quot;,&quot;citationItems&quot;:[{&quot;id&quot;:&quot;d57f56d7-e3fb-3dc9-898e-fab44161d095&quot;,&quot;itemData&quot;:{&quot;type&quot;:&quot;article-journal&quot;,&quot;id&quot;:&quot;d57f56d7-e3fb-3dc9-898e-fab44161d095&quot;,&quot;title&quot;:&quot;Distributed Trust Through the Lens of Software Architecture&quot;,&quot;groupId&quot;:&quot;cb8ff60d-84e7-3f55-a624-df5d92127df6&quot;,&quot;author&quot;:[{&quot;family&quot;:&quot;Lo&quot;,&quot;given&quot;:&quot;Sin Kit&quot;,&quot;parse-names&quot;:false,&quot;dropping-particle&quot;:&quot;&quot;,&quot;non-dropping-particle&quot;:&quot;&quot;},{&quot;family&quot;:&quot;Liu&quot;,&quot;given&quot;:&quot;Yue&quot;,&quot;parse-names&quot;:false,&quot;dropping-particle&quot;:&quot;&quot;,&quot;non-dropping-particle&quot;:&quot;&quot;},{&quot;family&quot;:&quot;Yu&quot;,&quot;given&quot;:&quot;Guangsheng&quot;,&quot;parse-names&quot;:false,&quot;dropping-particle&quot;:&quot;&quot;,&quot;non-dropping-particle&quot;:&quot;&quot;},{&quot;family&quot;:&quot;Lu&quot;,&quot;given&quot;:&quot;Qinghua&quot;,&quot;parse-names&quot;:false,&quot;dropping-particle&quot;:&quot;&quot;,&quot;non-dropping-particle&quot;:&quot;&quot;},{&quot;family&quot;:&quot;Xu&quot;,&quot;given&quot;:&quot;Xiwei&quot;,&quot;parse-names&quot;:false,&quot;dropping-particle&quot;:&quot;&quot;,&quot;non-dropping-particle&quot;:&quot;&quot;},{&quot;family&quot;:&quot;Zhu&quot;,&quot;given&quot;:&quot;Liming&quot;,&quot;parse-names&quot;:false,&quot;dropping-particle&quot;:&quot;&quot;,&quot;non-dropping-particle&quot;:&quot;&quot;}],&quot;DOI&quot;:&quot;arxiv-2306.08056&quot;,&quot;URL&quot;:&quot;http://arxiv.org/abs/2306.08056&quot;,&quot;issued&quot;:{&quot;date-parts&quot;:[[2023,5,25]]},&quot;abstract&quot;:&quot;Distributed trust is a nebulous concept that has evolved from different perspectives in recent years. While one can attribute its current prominence to blockchain and cryptocurrency, the distributed trust concept has been cultivating progress in federated learning, trustworthy and responsible AI in an ecosystem setting, data sharing, privacy issues across organizational boundaries, and zero trust cybersecurity. This paper will survey the concept of distributed trust in multiple disciplines. It will take a system/software architecture point of view to look at trust redistribution/shift and the associated tradeoffs in systems and applications enabled by distributed trust technologies.&quot;},&quot;isTemporary&quot;:false}]},{&quot;citationID&quot;:&quot;MENDELEY_CITATION_510d3f8a-9fb0-43e2-8536-8075943d7975&quot;,&quot;properties&quot;:{&quot;noteIndex&quot;:0},&quot;isEdited&quot;:false,&quot;manualOverride&quot;:{&quot;isManuallyOverridden&quot;:false,&quot;citeprocText&quot;:&quot;[7]&quot;,&quot;manualOverrideText&quot;:&quot;&quot;},&quot;citationTag&quot;:&quot;MENDELEY_CITATION_v3_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&quot;,&quot;citationItems&quot;:[{&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f78f2fba-be67-422f-b842-54c0a552aa61&quot;,&quot;properties&quot;:{&quot;noteIndex&quot;:0},&quot;isEdited&quot;:false,&quot;manualOverride&quot;:{&quot;isManuallyOverridden&quot;:false,&quot;citeprocText&quot;:&quot;[8]&quot;,&quot;manualOverrideText&quot;:&quot;&quot;},&quot;citationTag&quot;:&quot;MENDELEY_CITATION_v3_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&quot;,&quot;citationItems&quot;:[{&quot;id&quot;:&quot;ed1c69c8-a2e4-3ab2-b3f9-05da5f282221&quot;,&quot;itemData&quot;:{&quot;type&quot;:&quot;paper-conference&quot;,&quot;id&quot;:&quot;ed1c69c8-a2e4-3ab2-b3f9-05da5f282221&quot;,&quot;title&quot;:&quot;&amp;lt;title&amp;gt;Architecture for distributed design and fabrication&amp;lt;/title&amp;gt;&quot;,&quot;groupId&quot;:&quot;cb8ff60d-84e7-3f55-a624-df5d92127df6&quot;,&quot;author&quot;:[{&quot;family&quot;:&quot;McIlrath&quot;,&quot;given&quot;:&quot;Michael B.&quot;,&quot;parse-names&quot;:false,&quot;dropping-particle&quot;:&quot;&quot;,&quot;non-dropping-particle&quot;:&quot;&quot;},{&quot;family&quot;:&quot;Boning&quot;,&quot;given&quot;:&quot;Duane S.&quot;,&quot;parse-names&quot;:false,&quot;dropping-particle&quot;:&quot;&quot;,&quot;non-dropping-particle&quot;:&quot;&quot;},{&quot;family&quot;:&quot;Troxel&quot;,&quot;given&quot;:&quot;Donald E.&quot;,&quot;parse-names&quot;:false,&quot;dropping-particle&quot;:&quot;&quot;,&quot;non-dropping-particle&quot;:&quot;&quot;}],&quot;editor&quot;:[{&quot;family&quot;:&quot;Goldstein&quot;,&quot;given&quot;:&quot;Barbara L. M.&quot;,&quot;parse-names&quot;:false,&quot;dropping-particle&quot;:&quot;&quot;,&quot;non-dropping-particle&quot;:&quot;&quot;}],&quot;DOI&quot;:&quot;10.1117/12.263462&quot;,&quot;URL&quot;:&quot;http://proceedings.spiedigitallibrary.org/proceeding.aspx?articleid=1025233&quot;,&quot;issued&quot;:{&quot;date-parts&quot;:[[1997,1,21]]},&quot;page&quot;:&quot;134-147&quot;},&quot;isTemporary&quot;:false}]},{&quot;citationID&quot;:&quot;MENDELEY_CITATION_830caf00-8efe-4164-b339-586b4e6662c9&quot;,&quot;properties&quot;:{&quot;noteIndex&quot;:0},&quot;isEdited&quot;:false,&quot;manualOverride&quot;:{&quot;isManuallyOverridden&quot;:false,&quot;citeprocText&quot;:&quot;[9]&quot;,&quot;manualOverrideText&quot;:&quot;&quot;},&quot;citationTag&quot;:&quot;MENDELEY_CITATION_v3_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&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citationID&quot;:&quot;MENDELEY_CITATION_92559c1e-1473-4969-a469-cf7957d496d7&quot;,&quot;properties&quot;:{&quot;noteIndex&quot;:0},&quot;isEdited&quot;:false,&quot;manualOverride&quot;:{&quot;isManuallyOverridden&quot;:false,&quot;citeprocText&quot;:&quot;[7], [9]&quot;,&quot;manualOverrideText&quot;:&quot;&quot;},&quot;citationTag&quot;:&quot;MENDELEY_CITATION_v3_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&quot;,&quot;citationItems&quot;:[{&quot;id&quot;:&quot;90e47980-1ffa-3543-852e-18a431398231&quot;,&quot;itemData&quot;:{&quot;type&quot;:&quot;article-journal&quot;,&quot;id&quot;:&quot;90e47980-1ffa-3543-852e-18a431398231&quot;,&quot;title&quot;:&quot;Distributed or Monolithic? A Computational Architecture Decision Framework&quot;,&quot;groupId&quot;:&quot;cb8ff60d-84e7-3f55-a624-df5d92127df6&quot;,&quot;author&quot;:[{&quot;family&quot;:&quot;Mosleh&quot;,&quot;given&quot;:&quot;Mohsen&quot;,&quot;parse-names&quot;:false,&quot;dropping-particle&quot;:&quot;&quot;,&quot;non-dropping-particle&quot;:&quot;&quot;},{&quot;family&quot;:&quot;Dalili&quot;,&quot;given&quot;:&quot;Kia&quot;,&quot;parse-names&quot;:false,&quot;dropping-particle&quot;:&quot;&quot;,&quot;non-dropping-particle&quot;:&quot;&quot;},{&quot;family&quot;:&quot;Heydari&quot;,&quot;given&quot;:&quot;Babak&quot;,&quot;parse-names&quot;:false,&quot;dropping-particle&quot;:&quot;&quot;,&quot;non-dropping-particle&quot;:&quot;&quot;}],&quot;container-title&quot;:&quot;IEEE Systems Journal&quot;,&quot;container-title-short&quot;:&quot;IEEE Syst J&quot;,&quot;DOI&quot;:&quot;10.1109/JSYST.2016.2594290&quot;,&quot;ISSN&quot;:&quot;1932-8184&quot;,&quot;URL&quot;:&quot;http://ieeexplore.ieee.org/document/7539535/&quot;,&quot;issued&quot;:{&quot;date-parts&quot;:[[2018,3]]},&quot;page&quot;:&quot;125-136&quot;,&quot;issue&quot;:&quot;1&quot;,&quot;volume&quot;:&quot;12&quot;},&quot;isTemporary&quot;:false},{&quot;id&quot;:&quot;95aace93-4f52-3d15-a314-5b10dadc2a78&quot;,&quot;itemData&quot;:{&quot;type&quot;:&quot;chapter&quot;,&quot;id&quot;:&quot;95aace93-4f52-3d15-a314-5b10dadc2a78&quot;,&quot;title&quot;:&quot;Distributed Software Engineering&quot;,&quot;groupId&quot;:&quot;cb8ff60d-84e7-3f55-a624-df5d92127df6&quot;,&quot;author&quot;:[{&quot;family&quot;:&quot;Buy&quot;,&quot;given&quot;:&quot;Ugo&quot;,&quot;parse-names&quot;:false,&quot;dropping-particle&quot;:&quot;&quot;,&quot;non-dropping-particle&quot;:&quot;&quot;},{&quot;family&quot;:&quot;Shatz&quot;,&quot;given&quot;:&quot;Sol&quot;,&quot;parse-names&quot;:false,&quot;dropping-particle&quot;:&quot;&quot;,&quot;non-dropping-particle&quot;:&quot;&quot;}],&quot;container-title&quot;:&quot;Encyclopedia of Software Engineering&quot;,&quot;DOI&quot;:&quot;10.1002/0471028959.sof094&quot;,&quot;URL&quot;:&quot;https://onlinelibrary.wiley.com/doi/10.1002/0471028959.sof094&quot;,&quot;issued&quot;:{&quot;date-parts&quot;:[[2002,1,15]]},&quot;publisher&quot;:&quot;Wiley&quot;},&quot;isTemporary&quot;:false}]},{&quot;citationID&quot;:&quot;MENDELEY_CITATION_dd4d31a7-7a5e-49da-90bd-691ce4593983&quot;,&quot;properties&quot;:{&quot;noteIndex&quot;:0},&quot;isEdited&quot;:false,&quot;manualOverride&quot;:{&quot;isManuallyOverridden&quot;:false,&quot;citeprocText&quot;:&quot;[10]&quot;,&quot;manualOverrideText&quot;:&quot;&quot;},&quot;citationTag&quot;:&quot;MENDELEY_CITATION_v3_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&quot;,&quot;citationItems&quot;:[{&quot;id&quot;:&quot;5ba91f79-bdb0-313c-80c9-fbc8be383172&quot;,&quot;itemData&quot;:{&quot;type&quot;:&quot;article-journal&quot;,&quot;id&quot;:&quot;5ba91f79-bdb0-313c-80c9-fbc8be383172&quot;,&quot;title&quot;:&quot;A compositional approach to creating architecture frameworks with an application to distributed AI systems&quot;,&quot;groupId&quot;:&quot;cb8ff60d-84e7-3f55-a624-df5d92127df6&quot;,&quot;author&quot;:[{&quot;family&quot;:&quot;Heyn&quot;,&quot;given&quot;:&quot;Hans-Martin&quot;,&quot;parse-names&quot;:false,&quot;dropping-particle&quot;:&quot;&quot;,&quot;non-dropping-particle&quot;:&quot;&quot;},{&quot;family&quot;:&quot;Knauss&quot;,&quot;given&quot;:&quot;Eric&quot;,&quot;parse-names&quot;:false,&quot;dropping-particle&quot;:&quot;&quot;,&quot;non-dropping-particle&quot;:&quot;&quot;},{&quot;family&quot;:&quot;Pelliccione&quot;,&quot;given&quot;:&quot;Patrizio&quot;,&quot;parse-names&quot;:false,&quot;dropping-particle&quot;:&quot;&quot;,&quot;non-dropping-particle&quot;:&quot;&quot;}],&quot;container-title&quot;:&quot;Journal of Systems and Software&quot;,&quot;DOI&quot;:&quot;10.1016/j.jss.2022.111604&quot;,&quot;ISSN&quot;:&quot;01641212&quot;,&quot;URL&quot;:&quot;https://linkinghub.elsevier.com/retrieve/pii/S0164121222002801&quot;,&quot;issued&quot;:{&quot;date-parts&quot;:[[2023,4,27]]},&quot;page&quot;:&quot;111604&quot;,&quot;abstract&quot;:&quot;Artificial intelligence (AI) in its various forms finds more and more its way into complex distributed systems. For instance, it is used locally, as part of a sensor system, on the edge for low-latency high-performance inference, or in the cloud, e.g. for data mining. Modern complex systems, such as connected vehicles, are often part of an Internet of Things (IoT). To manage complexity, architectures are described with architecture frameworks, which are composed of a number of architectural views connected through correspondence rules. Despite some attempts, the definition of a mathematical foundation for architecture frameworks that are suitable for the development of distributed AI systems still requires investigation and study. In this paper, we propose to extend the state of the art on architecture framework by providing a mathematical model for system architectures, which is scalable and supports co-evolution of different aspects for example of an AI system. Based on Design Science Research, this study starts by identifying the challenges with architectural frameworks. Then, we derive from the identified challenges four rules and we formulate them by exploiting concepts from category theory. We show how compositional thinking can provide rules for the creation and management of architectural frameworks for complex systems, for example distributed systems with AI. The aim of the paper is not to provide viewpoints or architecture models specific to AI systems, but instead to provide guidelines based on a mathematical formulation on how a consistent framework can be built up with existing, or newly created, viewpoints. To put in practice and test the approach, the identified and formulated rules are applied to derive an architectural framework for the EU Horizon 2020 project ``Very efficient deep learning in the IoT\&quot; (VEDLIoT) in the form of a case study.&quot;,&quot;volume&quot;:&quot;198&quot;},&quot;isTemporary&quot;:false}]},{&quot;citationID&quot;:&quot;MENDELEY_CITATION_1a820130-6c00-4466-bdfc-40a841d4a58a&quot;,&quot;properties&quot;:{&quot;noteIndex&quot;:0},&quot;isEdited&quot;:false,&quot;manualOverride&quot;:{&quot;isManuallyOverridden&quot;:false,&quot;citeprocText&quot;:&quot;[11]&quot;,&quot;manualOverrideText&quot;:&quot;&quot;},&quot;citationTag&quot;:&quot;MENDELEY_CITATION_v3_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&quot;,&quot;citationItems&quot;:[{&quot;id&quot;:&quot;32249ec8-21a3-3289-ac1c-85ba995f69aa&quot;,&quot;itemData&quot;:{&quot;type&quot;:&quot;article-journal&quot;,&quot;id&quot;:&quot;32249ec8-21a3-3289-ac1c-85ba995f69aa&quot;,&quot;title&quot;:&quot;A Compendium on Distributed Systems&quot;,&quot;groupId&quot;:&quot;cb8ff60d-84e7-3f55-a624-df5d92127df6&quot;,&quot;author&quot;:[{&quot;family&quot;:&quot;Khole&quot;,&quot;given&quot;:&quot;Aneesh&quot;,&quot;parse-names&quot;:false,&quot;dropping-particle&quot;:&quot;&quot;,&quot;non-dropping-particle&quot;:&quot;&quot;},{&quot;family&quot;:&quot;Thakar&quot;,&quot;given&quot;:&quot;Atharva&quot;,&quot;parse-names&quot;:false,&quot;dropping-particle&quot;:&quot;&quot;,&quot;non-dropping-particle&quot;:&quot;&quot;},{&quot;family&quot;:&quot;Kulkarni&quot;,&quot;given&quot;:&quot;Avadhoot&quot;,&quot;parse-names&quot;:false,&quot;dropping-particle&quot;:&quot;&quot;,&quot;non-dropping-particle&quot;:&quot;&quot;},{&quot;family&quot;:&quot;Jadhav&quot;,&quot;given&quot;:&quot;Hrithik&quot;,&quot;parse-names&quot;:false,&quot;dropping-particle&quot;:&quot;&quot;,&quot;non-dropping-particle&quot;:&quot;&quot;},{&quot;family&quot;:&quot;Shende&quot;,&quot;given&quot;:&quot;Shreyas&quot;,&quot;parse-names&quot;:false,&quot;dropping-particle&quot;:&quot;&quot;,&quot;non-dropping-particle&quot;:&quot;&quot;},{&quot;family&quot;:&quot;Karajkhede&quot;,&quot;given&quot;:&quot;Varad&quot;,&quot;parse-names&quot;:false,&quot;dropping-particle&quot;:&quot;&quot;,&quot;non-dropping-particle&quot;:&quot;&quot;}],&quot;accessed&quot;:{&quot;date-parts&quot;:[[2024,1,18]]},&quot;URL&quot;:&quot;http://arxiv.org/abs/2302.03990&quot;,&quot;issued&quot;:{&quot;date-parts&quot;:[[2023,2,8]]},&quot;abstract&quot;:&quot;Computer systems have evolved over the years starting from sizable, single-user, slow, and expensive machines to multi-user, fast, cheaper, and small-sized machines. The use of multi-user computer networks has given rise to a new paradigm of computing known as Distributed Systems. A distributed system is regarded as software consisting of a collection of dependent network communication and computational nodes. This paradigm yields high performance while also maintaining high efficiency due to the decentralization of various computer related tasks to several computer nodes that are interconnected. Even if distributed systems have proven to be beneficial over the years it also has some design flaws, security concerns and challenges. In this paper, the main objective is to define these issues, challenges and security concerns while also examining the various solutions developed over the years to resolve them. This paper also briefly covers the components as well as the working of Distributed Systems.&quot;},&quot;isTemporary&quot;:false}]},{&quot;citationID&quot;:&quot;MENDELEY_CITATION_688fac41-4ae0-4a91-aa7d-b1a9e3ec265d&quot;,&quot;properties&quot;:{&quot;noteIndex&quot;:0},&quot;isEdited&quot;:false,&quot;manualOverride&quot;:{&quot;isManuallyOverridden&quot;:false,&quot;citeprocText&quot;:&quot;[12]&quot;,&quot;manualOverrideText&quot;:&quot;&quot;},&quot;citationTag&quot;:&quot;MENDELEY_CITATION_v3_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&quot;,&quot;citationItems&quot;:[{&quot;id&quot;:&quot;a539d569-cae8-32ae-b039-8c184d11d763&quot;,&quot;itemData&quot;:{&quot;type&quot;:&quot;paper-conference&quot;,&quot;id&quot;:&quot;a539d569-cae8-32ae-b039-8c184d11d763&quot;,&quot;title&quot;:&quot;Distributed Architecture for Remote Collaborative Modification of Parametric CAD Data&quot;,&quot;groupId&quot;:&quot;cb8ff60d-84e7-3f55-a624-df5d92127df6&quot;,&quot;author&quot;:[{&quot;family&quot;:&quot;Okuya&quot;,&quot;given&quot;:&quot;Yujiro&quot;,&quot;parse-names&quot;:false,&quot;dropping-particle&quot;:&quot;&quot;,&quot;non-dropping-particle&quot;:&quot;&quot;},{&quot;family&quot;:&quot;Ladeveze&quot;,&quot;given&quot;:&quot;Nicolas&quot;,&quot;parse-names&quot;:false,&quot;dropping-particle&quot;:&quot;&quot;,&quot;non-dropping-particle&quot;:&quot;&quot;},{&quot;family&quot;:&quot;Gladin&quot;,&quot;given&quot;:&quot;Olivier&quot;,&quot;parse-names&quot;:false,&quot;dropping-particle&quot;:&quot;&quot;,&quot;non-dropping-particle&quot;:&quot;&quot;},{&quot;family&quot;:&quot;Fleury&quot;,&quot;given&quot;:&quot;Cedric&quot;,&quot;parse-names&quot;:false,&quot;dropping-particle&quot;:&quot;&quot;,&quot;non-dropping-particle&quot;:&quot;&quot;},{&quot;family&quot;:&quot;Bourdot&quot;,&quot;given&quot;:&quot;Patrick&quot;,&quot;parse-names&quot;:false,&quot;dropping-particle&quot;:&quot;&quot;,&quot;non-dropping-particle&quot;:&quot;&quot;}],&quot;container-title&quot;:&quot;2018 IEEE Fourth VR International Workshop on Collaborative Virtual Environments (3DCVE)&quot;,&quot;DOI&quot;:&quot;10.1109/3DCVE.2018.8637112&quot;,&quot;ISBN&quot;:&quot;978-1-5386-5132-2&quot;,&quot;URL&quot;:&quot;https://ieeexplore.ieee.org/document/8637112/&quot;,&quot;issued&quot;:{&quot;date-parts&quot;:[[2018,3]]},&quot;page&quot;:&quot;1-4&quot;,&quot;publisher&quot;:&quot;IEEE&quot;},&quot;isTemporary&quot;:false}]},{&quot;citationID&quot;:&quot;MENDELEY_CITATION_ccc67b2c-9071-4ff0-8daa-d6549a158525&quot;,&quot;properties&quot;:{&quot;noteIndex&quot;:0},&quot;isEdited&quot;:false,&quot;manualOverride&quot;:{&quot;isManuallyOverridden&quot;:false,&quot;citeprocText&quot;:&quot;[13]&quot;,&quot;manualOverrideText&quot;:&quot;&quot;},&quot;citationTag&quot;:&quot;MENDELEY_CITATION_v3_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&quot;,&quot;citationItems&quot;:[{&quot;id&quot;:&quot;45e1cc81-a5c9-3267-97fd-c5db37898489&quot;,&quot;itemData&quot;:{&quot;type&quot;:&quot;paper-conference&quot;,&quot;id&quot;:&quot;45e1cc81-a5c9-3267-97fd-c5db37898489&quot;,&quot;title&quot;:&quot;Secure Sparse Gradient Aggregation in Distributed Architectures&quot;,&quot;groupId&quot;:&quot;cb8ff60d-84e7-3f55-a624-df5d92127df6&quot;,&quot;author&quot;:[{&quot;family&quot;:&quot;Rooij&quot;,&quot;given&quot;:&quot;Mario&quot;,&quot;parse-names&quot;:false,&quot;dropping-particle&quot;:&quot;van&quot;,&quot;non-dropping-particle&quot;:&quot;&quot;},{&quot;family&quot;:&quot;Rooij&quot;,&quot;given&quot;:&quot;Sabina&quot;,&quot;parse-names&quot;:false,&quot;dropping-particle&quot;:&quot;&quot;,&quot;non-dropping-particle&quot;:&quot;van&quot;},{&quot;family&quot;:&quot;Bouma&quot;,&quot;given&quot;:&quot;Henri&quot;,&quot;parse-names&quot;:false,&quot;dropping-particle&quot;:&quot;&quot;,&quot;non-dropping-particle&quot;:&quot;&quot;},{&quot;family&quot;:&quot;Pimentel&quot;,&quot;given&quot;:&quot;Andy&quot;,&quot;parse-names&quot;:false,&quot;dropping-particle&quot;:&quot;&quot;,&quot;non-dropping-particle&quot;:&quot;&quot;}],&quot;container-title&quot;:&quot;2022 9th International Conference on Internet of Things: Systems, Management and Security (IOTSMS)&quot;,&quot;DOI&quot;:&quot;10.1109/IOTSMS58070.2022.10062180&quot;,&quot;ISBN&quot;:&quot;979-8-3503-2045-9&quot;,&quot;URL&quot;:&quot;https://ieeexplore.ieee.org/document/10062180/&quot;,&quot;issued&quot;:{&quot;date-parts&quot;:[[2022,11,29]]},&quot;page&quot;:&quot;1-8&quot;,&quot;publisher&quot;:&quot;IEEE&quot;},&quot;isTemporary&quot;:false}]},{&quot;citationID&quot;:&quot;MENDELEY_CITATION_167dbb65-57cb-4720-92ac-466244d850d3&quot;,&quot;properties&quot;:{&quot;noteIndex&quot;:0},&quot;isEdited&quot;:false,&quot;manualOverride&quot;:{&quot;isManuallyOverridden&quot;:false,&quot;citeprocText&quot;:&quot;[14]&quot;,&quot;manualOverrideText&quot;:&quot;&quot;},&quot;citationTag&quot;:&quot;MENDELEY_CITATION_v3_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&quot;,&quot;citationItems&quot;:[{&quot;id&quot;:&quot;cbcb4290-4bfb-388a-a7af-b1bd7b04ee00&quot;,&quot;itemData&quot;:{&quot;type&quot;:&quot;chapter&quot;,&quot;id&quot;:&quot;cbcb4290-4bfb-388a-a7af-b1bd7b04ee00&quot;,&quot;title&quot;:&quot;The Distributed Application Architecture&quot;,&quot;groupId&quot;:&quot;cb8ff60d-84e7-3f55-a624-df5d92127df6&quot;,&quot;author&quot;:[{&quot;family&quot;:&quot;Sventek&quot;,&quot;given&quot;:&quot;Joseph&quot;,&quot;parse-names&quot;:false,&quot;dropping-particle&quot;:&quot;&quot;,&quot;non-dropping-particle&quot;:&quot;&quot;}],&quot;container-title&quot;:&quot;Enterprise Integration Modeling&quot;,&quot;DOI&quot;:&quot;10.7551/mitpress/2768.003.0058&quot;,&quot;URL&quot;:&quot;https://direct.mit.edu/books/book/4340/chapter/181785/The-Distributed-Application-Architecture&quot;,&quot;issued&quot;:{&quot;date-parts&quot;:[[1992,10,23]]},&quot;page&quot;:&quot;481-492&quot;,&quot;publisher&quot;:&quot;The MIT Press&quot;},&quot;isTemporary&quot;:false}]},{&quot;citationID&quot;:&quot;MENDELEY_CITATION_71e89f2d-9875-4291-af91-3a35c8b726e2&quot;,&quot;properties&quot;:{&quot;noteIndex&quot;:0},&quot;isEdited&quot;:false,&quot;manualOverride&quot;:{&quot;isManuallyOverridden&quot;:false,&quot;citeprocText&quot;:&quot;[15]&quot;,&quot;manualOverrideText&quot;:&quot;&quot;},&quot;citationTag&quot;:&quot;MENDELEY_CITATION_v3_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&quot;,&quot;citationItems&quot;:[{&quot;id&quot;:&quot;83aaf2dd-2951-3a18-ac2b-13373ea5726e&quot;,&quot;itemData&quot;:{&quot;type&quot;:&quot;chapter&quot;,&quot;id&quot;:&quot;83aaf2dd-2951-3a18-ac2b-13373ea5726e&quot;,&quot;title&quot;:&quot;Distributed Serverless Architectures&quot;,&quot;groupId&quot;:&quot;cb8ff60d-84e7-3f55-a624-df5d92127df6&quot;,&quot;author&quot;:[{&quot;family&quot;:&quot;Paul&quot;,&quot;given&quot;:&quot;Jithin Jude&quot;,&quot;parse-names&quot;:false,&quot;dropping-particle&quot;:&quot;&quot;,&quot;non-dropping-particle&quot;:&quot;&quot;}],&quot;container-title&quot;:&quot;Distributed Serverless Architectures on AWS&quot;,&quot;DOI&quot;:&quot;10.1007/978-1-4842-9159-7_2&quot;,&quot;URL&quot;:&quot;https://link.springer.com/10.1007/978-1-4842-9159-7_2&quot;,&quot;issued&quot;:{&quot;date-parts&quot;:[[2023]]},&quot;publisher-place&quot;:&quot;Berkeley, CA&quot;,&quot;page&quot;:&quot;13-22&quot;,&quot;publisher&quot;:&quot;Apress&quot;},&quot;isTemporary&quot;:false}]},{&quot;citationID&quot;:&quot;MENDELEY_CITATION_0cfec03e-79a6-4eb4-8fe4-56615fce9995&quot;,&quot;properties&quot;:{&quot;noteIndex&quot;:0},&quot;isEdited&quot;:false,&quot;manualOverride&quot;:{&quot;isManuallyOverridden&quot;:false,&quot;citeprocText&quot;:&quot;[16]&quot;,&quot;manualOverrideText&quot;:&quot;&quot;},&quot;citationTag&quot;:&quot;MENDELEY_CITATION_v3_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&quot;,&quot;citationItems&quot;:[{&quot;id&quot;:&quot;e58beecf-95e3-3156-8d82-7be26eb7cb63&quot;,&quot;itemData&quot;:{&quot;type&quot;:&quot;article-journal&quot;,&quot;id&quot;:&quot;e58beecf-95e3-3156-8d82-7be26eb7cb63&quot;,&quot;title&quot;:&quot;Distributed operating systems&quot;,&quot;groupId&quot;:&quot;cb8ff60d-84e7-3f55-a624-df5d92127df6&quot;,&quot;author&quot;:[{&quot;family&quot;:&quot;Mullender&quot;,&quot;given&quot;:&quot;Sape J.&quot;,&quot;parse-names&quot;:false,&quot;dropping-particle&quot;:&quot;&quot;,&quot;non-dropping-particle&quot;:&quot;&quot;}],&quot;container-title&quot;:&quot;ACM Computing Surveys&quot;,&quot;container-title-short&quot;:&quot;ACM Comput Surv&quot;,&quot;DOI&quot;:&quot;10.1145/234313.234407&quot;,&quot;ISSN&quot;:&quot;0360-0300&quot;,&quot;URL&quot;:&quot;https://dl.acm.org/doi/10.1145/234313.234407&quot;,&quot;issued&quot;:{&quot;date-parts&quot;:[[1996,3]]},&quot;page&quot;:&quot;225-227&quot;,&quot;issue&quot;:&quot;1&quot;,&quot;volume&quot;:&quot;28&quot;},&quot;isTemporary&quot;:false}]},{&quot;citationID&quot;:&quot;MENDELEY_CITATION_22e5757c-0d88-4263-805b-8c1ac689da64&quot;,&quot;properties&quot;:{&quot;noteIndex&quot;:0},&quot;isEdited&quot;:false,&quot;manualOverride&quot;:{&quot;isManuallyOverridden&quot;:false,&quot;citeprocText&quot;:&quot;[17]&quot;,&quot;manualOverrideText&quot;:&quot;&quot;},&quot;citationTag&quot;:&quot;MENDELEY_CITATION_v3_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&quot;,&quot;citationItems&quot;:[{&quot;id&quot;:&quot;da0783ce-85f2-32f3-9863-a4f216cc0258&quot;,&quot;itemData&quot;:{&quot;type&quot;:&quot;paper-conference&quot;,&quot;id&quot;:&quot;da0783ce-85f2-32f3-9863-a4f216cc0258&quot;,&quot;title&quot;:&quot;An architecture for a wide area distributed system&quot;,&quot;groupId&quot;:&quot;cb8ff60d-84e7-3f55-a624-df5d92127df6&quot;,&quot;author&quot;:[{&quot;family&quot;:&quot;Homburg&quot;,&quot;given&quot;:&quot;Philip&quot;,&quot;parse-names&quot;:false,&quot;dropping-particle&quot;:&quot;&quot;,&quot;non-dropping-particle&quot;:&quot;&quot;},{&quot;family&quot;:&quot;Steen&quot;,&quot;given&quot;:&quot;Maarten&quot;,&quot;parse-names&quot;:false,&quot;dropping-particle&quot;:&quot;&quot;,&quot;non-dropping-particle&quot;:&quot;van&quot;},{&quot;family&quot;:&quot;Tanenbaum&quot;,&quot;given&quot;:&quot;Andrew S.&quot;,&quot;parse-names&quot;:false,&quot;dropping-particle&quot;:&quot;&quot;,&quot;non-dropping-particle&quot;:&quot;&quot;}],&quot;container-title&quot;:&quot;Proceedings of the 7th workshop on ACM SIGOPS European workshop: Systems support for worldwide applications&quot;,&quot;DOI&quot;:&quot;10.1145/504450.504465&quot;,&quot;ISBN&quot;:&quot;9781450373395&quot;,&quot;URL&quot;:&quot;https://dl.acm.org/doi/10.1145/504450.504465&quot;,&quot;issued&quot;:{&quot;date-parts&quot;:[[1996,9,9]]},&quot;publisher-place&quot;:&quot;New York, NY, USA&quot;,&quot;page&quot;:&quot;75-82&quot;,&quot;publisher&quot;:&quot;ACM&quot;},&quot;isTemporary&quot;:false}]},{&quot;citationID&quot;:&quot;MENDELEY_CITATION_5b020fdf-a608-4c18-80e3-44080b9d2992&quot;,&quot;properties&quot;:{&quot;noteIndex&quot;:0},&quot;isEdited&quot;:false,&quot;manualOverride&quot;:{&quot;isManuallyOverridden&quot;:false,&quot;citeprocText&quot;:&quot;[18]&quot;,&quot;manualOverrideText&quot;:&quot;&quot;},&quot;citationTag&quot;:&quot;MENDELEY_CITATION_v3_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&quot;,&quot;citationItems&quot;:[{&quot;id&quot;:&quot;2bd380ae-ca29-3129-b00c-7eaee8129be8&quot;,&quot;itemData&quot;:{&quot;type&quot;:&quot;article-journal&quot;,&quot;id&quot;:&quot;2bd380ae-ca29-3129-b00c-7eaee8129be8&quot;,&quot;title&quot;:&quot;Convert Monolithic Application to Microservice Application&quot;,&quot;groupId&quot;:&quot;cb8ff60d-84e7-3f55-a624-df5d92127df6&quot;,&quot;author&quot;:[{&quot;family&quot;:&quot;Hammad&quot;,&quot;given&quot;:&quot;Hatem&quot;,&quot;parse-names&quot;:false,&quot;dropping-particle&quot;:&quot;&quot;,&quot;non-dropping-particle&quot;:&quot;&quot;},{&quot;family&quot;:&quot;Sahmoud&quot;,&quot;given&quot;:&quot;Thaer&quot;,&quot;parse-names&quot;:false,&quot;dropping-particle&quot;:&quot;&quot;,&quot;non-dropping-particle&quot;:&quot;&quot;},{&quot;family&quot;:&quot;Ghazala&quot;,&quot;given&quot;:&quot;Abed Al Rahman Abu&quot;,&quot;parse-names&quot;:false,&quot;dropping-particle&quot;:&quot;&quot;,&quot;non-dropping-particle&quot;:&quot;&quot;}],&quot;URL&quot;:&quot;http://arxiv.org/abs/2306.08851&quot;,&quot;issued&quot;:{&quot;date-parts&quot;:[[2023,6,15]]},&quot;abstract&quot;:&quot;Microservice architecture is a trending topic in software design architecture and many enterprises adopted microservice design due its benefits and the rapid and wide deployment of cloud computing and as a result, many enterprises transformed their existing monolithic application to microservice to achieve business requirements as scaling up and agile development. In this paper we will guide software developers how to convert their existing monolithic application into microservice application without re-writing the whole microservice application from scratch, and we will also discuss the common issues that may face the software developer during the conversion processes. In addition to converting the business logic to microservice, we mention steps for converting the monolithic database into a database per service. Also, we summarize how Netflix and Airbnb converted their monolithic application to microservice application.&quot;},&quot;isTemporary&quot;:false}]},{&quot;citationID&quot;:&quot;MENDELEY_CITATION_8ede68fd-b60e-42b7-8c2b-2f7a0d494d9c&quot;,&quot;properties&quot;:{&quot;noteIndex&quot;:0},&quot;isEdited&quot;:false,&quot;manualOverride&quot;:{&quot;isManuallyOverridden&quot;:false,&quot;citeprocText&quot;:&quot;[19]&quot;,&quot;manualOverrideText&quot;:&quot;&quot;},&quot;citationTag&quot;:&quot;MENDELEY_CITATION_v3_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&quot;,&quot;citationItems&quot;:[{&quot;id&quot;:&quot;b245e305-da6a-3c1b-848c-6870c99ac2ec&quot;,&quot;itemData&quot;:{&quot;type&quot;:&quot;article-journal&quot;,&quot;id&quot;:&quot;b245e305-da6a-3c1b-848c-6870c99ac2ec&quot;,&quot;title&quot;:&quot;Evaluation of Microservice Communication While Decomposing Monoliths&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Computing and Informatics&quot;,&quot;DOI&quot;:&quot;10.31577/cai_2023_1_1&quot;,&quot;ISSN&quot;:&quot;2585-8807&quot;,&quot;URL&quot;:&quot;http://www.cai.sk/ojs/index.php/cai/article/view/2023_1_1&quot;,&quot;issued&quot;:{&quot;date-parts&quot;:[[2023]]},&quot;page&quot;:&quot;1-36&quot;,&quot;abstract&quot;:&quot;One of the biggest challenges while migrating from a monolith architecture to a microservice architecture is to define a proper communication technology. In monolith applications, communication between components is performed using the in-process method or function calls, while different communication methods have to be established to achieve the same functionality in a microservice architecture. A microservices-based application is a distributed system running on multiple processes or services. Therefore, microservices must interact using inter-process communication technologies. This research aims to evaluate synchronous and asynchronous communication technologies and determine particular cases for their application while decomposing monolith into cloud-native applications. Five communication technologies, such as HTTP Rest, RabbitMQ, Kafka, gRPC, and GraphQL, have been evaluated and compared by proposed evaluation criteria. The advantages and disadvantages of each communication technology were identified in the context of microservices architecture.&quot;,&quot;issue&quot;:&quot;1&quot;,&quot;volume&quot;:&quot;42&quot;},&quot;isTemporary&quot;:false}]},{&quot;citationID&quot;:&quot;MENDELEY_CITATION_0a0d43b7-5622-429e-9569-b88e6a086282&quot;,&quot;properties&quot;:{&quot;noteIndex&quot;:0},&quot;isEdited&quot;:false,&quot;manualOverride&quot;:{&quot;isManuallyOverridden&quot;:false,&quot;citeprocText&quot;:&quot;[20]&quot;,&quot;manualOverrideText&quot;:&quot;&quot;},&quot;citationTag&quot;:&quot;MENDELEY_CITATION_v3_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&quot;,&quot;citationItems&quot;:[{&quot;id&quot;:&quot;0e93a3f3-680f-38ed-875a-28b208039905&quot;,&quot;itemData&quot;:{&quot;type&quot;:&quot;article-journal&quot;,&quot;id&quot;:&quot;0e93a3f3-680f-38ed-875a-28b208039905&quot;,&quot;title&quot;:&quot;Decomposition of Monolith Applications Into Microservices Architectures: A Systematic Review&quot;,&quot;groupId&quot;:&quot;cb8ff60d-84e7-3f55-a624-df5d92127df6&quot;,&quot;author&quot;:[{&quot;family&quot;:&quot;Abgaz&quot;,&quot;given&quot;:&quot;Yalemisew&quot;,&quot;parse-names&quot;:false,&quot;dropping-particle&quot;:&quot;&quot;,&quot;non-dropping-particle&quot;:&quot;&quot;},{&quot;family&quot;:&quot;McCarren&quot;,&quot;given&quot;:&quot;Andrew&quot;,&quot;parse-names&quot;:false,&quot;dropping-particle&quot;:&quot;&quot;,&quot;non-dropping-particle&quot;:&quot;&quot;},{&quot;family&quot;:&quot;Elger&quot;,&quot;given&quot;:&quot;Peter&quot;,&quot;parse-names&quot;:false,&quot;dropping-particle&quot;:&quot;&quot;,&quot;non-dropping-particle&quot;:&quot;&quot;},{&quot;family&quot;:&quot;Solan&quot;,&quot;given&quot;:&quot;David&quot;,&quot;parse-names&quot;:false,&quot;dropping-particle&quot;:&quot;&quot;,&quot;non-dropping-particle&quot;:&quot;&quot;},{&quot;family&quot;:&quot;Lapuz&quot;,&quot;given&quot;:&quot;Neil&quot;,&quot;parse-names&quot;:false,&quot;dropping-particle&quot;:&quot;&quot;,&quot;non-dropping-particle&quot;:&quot;&quot;},{&quot;family&quot;:&quot;Bivol&quot;,&quot;given&quot;:&quot;Marin&quot;,&quot;parse-names&quot;:false,&quot;dropping-particle&quot;:&quot;&quot;,&quot;non-dropping-particle&quot;:&quot;&quot;},{&quot;family&quot;:&quot;Jackson&quot;,&quot;given&quot;:&quot;Glenn&quot;,&quot;parse-names&quot;:false,&quot;dropping-particle&quot;:&quot;&quot;,&quot;non-dropping-particle&quot;:&quot;&quot;},{&quot;family&quot;:&quot;Yilmaz&quot;,&quot;given&quot;:&quot;Murat&quot;,&quot;parse-names&quot;:false,&quot;dropping-particle&quot;:&quot;&quot;,&quot;non-dropping-particle&quot;:&quot;&quot;},{&quot;family&quot;:&quot;Buckley&quot;,&quot;given&quot;:&quot;Jim&quot;,&quot;parse-names&quot;:false,&quot;dropping-particle&quot;:&quot;&quot;,&quot;non-dropping-particle&quot;:&quot;&quot;},{&quot;family&quot;:&quot;Clarke&quot;,&quot;given&quot;:&quot;Paul&quot;,&quot;parse-names&quot;:false,&quot;dropping-particle&quot;:&quot;&quot;,&quot;non-dropping-particle&quot;:&quot;&quot;}],&quot;container-title&quot;:&quot;IEEE Transactions on Software Engineering&quot;,&quot;DOI&quot;:&quot;10.1109/TSE.2023.3287297&quot;,&quot;ISSN&quot;:&quot;0098-5589&quot;,&quot;URL&quot;:&quot;https://ieeexplore.ieee.org/document/10160171/&quot;,&quot;issued&quot;:{&quot;date-parts&quot;:[[2023,8,1]]},&quot;page&quot;:&quot;4213-4242&quot;,&quot;abstract&quot;:&quot;Microservices architecture has gained significant traction, in part owing to its potential to deliver scalable, robust, agile, and failure-resilient software products. Consequently, many companies that use large and complex software systems are actively looking for automated solutions to decompose their monolith applications into microservices. This paper rigorously examines 35 research papers selected from well-known databases using a Systematic Literature Review (SLR) protocol and snowballing method, extracting data to answer the research questions, and presents the following four contributions. First, the Monolith to Microservices Decomposition Framework (M2MDF) which identifies the major phases and key elements of decomposition. Second, a detailed analysis of existing decomposition approaches, tools and methods. Third, we identify the metrics and datasets used to evaluate and validate monolith to microservice decomposition processes. Fourth, we propose areas for future research. Overall, the findings suggest that monolith decomposition into microservices remains at an early stage and there is an absence of methods for combining static, dynamic, and evolutionary data. Insufficient tool support is also in evidence. Furthermore, standardised metrics, datasets, and baselines have yet to be established. These findings can assist practitioners seeking to understand the various dimensions of monolith decomposition and the community's current capabilities in that endeavour. The findings are also of value to researchers looking to identify areas to further extend research in the monolith decomposition space.&quot;,&quot;publisher&quot;:&quot;Institute of Electrical and Electronics Engineers Inc.&quot;,&quot;issue&quot;:&quot;8&quot;,&quot;volume&quot;:&quot;49&quot;},&quot;isTemporary&quot;:false}]},{&quot;citationID&quot;:&quot;MENDELEY_CITATION_ed602d16-5aeb-41d3-8933-e0b86702d7c3&quot;,&quot;properties&quot;:{&quot;noteIndex&quot;:0},&quot;isEdited&quot;:false,&quot;manualOverride&quot;:{&quot;isManuallyOverridden&quot;:false,&quot;citeprocText&quot;:&quot;[21]&quot;,&quot;manualOverrideText&quot;:&quot;&quot;},&quot;citationTag&quot;:&quot;MENDELEY_CITATION_v3_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&quot;,&quot;citationItems&quot;:[{&quot;id&quot;:&quot;9f403dee-25f0-3935-8baa-18c170e02957&quot;,&quot;itemData&quot;:{&quot;type&quot;:&quot;paper-conference&quot;,&quot;id&quot;:&quot;9f403dee-25f0-3935-8baa-18c170e02957&quot;,&quot;title&quot;:&quot;An Approach to Migrate from Legacy Monolithic Application into Microservice Architecture&quot;,&quot;groupId&quot;:&quot;cb8ff60d-84e7-3f55-a624-df5d92127df6&quot;,&quot;author&quot;:[{&quot;family&quot;:&quot;Kazanavičius&quot;,&quot;given&quot;:&quot;Justas&quot;,&quot;parse-names&quot;:false,&quot;dropping-particle&quot;:&quot;&quot;,&quot;non-dropping-particle&quot;:&quot;&quot;},{&quot;family&quot;:&quot;Mažeika&quot;,&quot;given&quot;:&quot;Dalius&quot;,&quot;parse-names&quot;:false,&quot;dropping-particle&quot;:&quot;&quot;,&quot;non-dropping-particle&quot;:&quot;&quot;}],&quot;container-title&quot;:&quot;2023 IEEE Open Conference of Electrical, Electronic and Information Sciences (eStream)&quot;,&quot;DOI&quot;:&quot;10.1109/eStream59056.2023.10135021&quot;,&quot;ISBN&quot;:&quot;979-8-3503-0383-4&quot;,&quot;URL&quot;:&quot;https://ieeexplore.ieee.org/document/10135021/&quot;,&quot;issued&quot;:{&quot;date-parts&quot;:[[2023,4,27]]},&quot;page&quot;:&quot;1-6&quot;,&quot;publisher&quot;:&quot;IEEE&quot;},&quot;isTemporary&quot;:false}]},{&quot;citationID&quot;:&quot;MENDELEY_CITATION_6377a9fa-7eee-4ce1-8984-af8bf11198c0&quot;,&quot;properties&quot;:{&quot;noteIndex&quot;:0},&quot;isEdited&quot;:false,&quot;manualOverride&quot;:{&quot;isManuallyOverridden&quot;:false,&quot;citeprocText&quot;:&quot;[22]&quot;,&quot;manualOverrideText&quot;:&quot;&quot;},&quot;citationTag&quot;:&quot;MENDELEY_CITATION_v3_eyJjaXRhdGlvbklEIjoiTUVOREVMRVlfQ0lUQVRJT05fNjM3N2E5ZmEtN2VlZS00Y2UxLTg5ODQtYWY4YmYxMTE5OGMw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b4b2d15a-78df-4993-a0a5-c5a337721e5f&quot;,&quot;properties&quot;:{&quot;noteIndex&quot;:0},&quot;isEdited&quot;:false,&quot;manualOverride&quot;:{&quot;isManuallyOverridden&quot;:false,&quot;citeprocText&quot;:&quot;[23]&quot;,&quot;manualOverrideText&quot;:&quot;&quot;},&quot;citationTag&quot;:&quot;MENDELEY_CITATION_v3_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&quot;,&quot;citationItems&quot;:[{&quot;id&quot;:&quot;0c11321f-0cc9-302b-b3cb-8031c8ea90e7&quot;,&quot;itemData&quot;:{&quot;type&quot;:&quot;article-journal&quot;,&quot;id&quot;:&quot;0c11321f-0cc9-302b-b3cb-8031c8ea90e7&quot;,&quot;title&quot;:&quot;A Brief History of Cloud Application Architectures&quot;,&quot;groupId&quot;:&quot;cb8ff60d-84e7-3f55-a624-df5d92127df6&quot;,&quot;author&quot;:[{&quot;family&quot;:&quot;Kratzke&quot;,&quot;given&quot;:&quot;Nane&quot;,&quot;parse-names&quot;:false,&quot;dropping-particle&quot;:&quot;&quot;,&quot;non-dropping-particle&quot;:&quot;&quot;}],&quot;container-title&quot;:&quot;Applied Sciences&quot;,&quot;DOI&quot;:&quot;10.3390/app8081368&quot;,&quot;ISSN&quot;:&quot;2076-3417&quot;,&quot;URL&quot;:&quot;http://www.mdpi.com/2076-3417/8/8/1368&quot;,&quot;issued&quot;:{&quot;date-parts&quot;:[[2018,8,14]]},&quot;page&quot;:&quot;1368&quot;,&quot;abstract&quot;:&quot;&lt;p&gt;This paper presents a review of cloud application architectures and its evolution. It reports observations being made during a research project that tackled the problem to transfer cloud applications between different cloud infrastructures. As a side effect, we learned a lot about commonalities and differences from plenty of different cloud applications which might be of value for cloud software engineers and architects. Throughout the research project, we analyzed industrial cloud standards, performed systematic mapping studies of cloud-native application-related research papers, did action research activities in cloud engineering projects, modeled a cloud application reference model, and performed software and domain-specific language engineering activities. Two primary (and sometimes overlooked) trends can be identified. First, cloud computing and its related application architecture evolution can be seen as a steady process to optimize resource utilization in cloud computing. Second, these resource utilization improvements resulted over time in an architectural evolution of how cloud applications are being built and deployed. A shift from monolithic service-oriented architectures (SOA), via independently deployable microservices towards so-called serverless architectures, is observable. In particular, serverless architectures are more decentralized and distributed, and make more intentional use of separately provided services. In other words, a decentralizing trend in cloud application architectures is observable that emphasizes decentralized architectures known from former peer-to-peer based approaches. This is astonishing because, with the rise of cloud computing (and its centralized service provisioning concept), the research interest in peer-to-peer based approaches (and its decentralizing philosophy) decreased. However, this seems to change. Cloud computing could head into the future of more decentralized and more meshed services.&lt;/p&gt;&quot;,&quot;publisher&quot;:&quot;MDPI AG&quot;,&quot;issue&quot;:&quot;8&quot;,&quot;volume&quot;:&quot;8&quot;},&quot;isTemporary&quot;:false}]},{&quot;citationID&quot;:&quot;MENDELEY_CITATION_8344a8d5-ca09-442a-96a4-ab8685b77822&quot;,&quot;properties&quot;:{&quot;noteIndex&quot;:0},&quot;isEdited&quot;:false,&quot;manualOverride&quot;:{&quot;isManuallyOverridden&quot;:false,&quot;citeprocText&quot;:&quot;[24]&quot;,&quot;manualOverrideText&quot;:&quot;&quot;},&quot;citationTag&quot;:&quot;MENDELEY_CITATION_v3_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&quot;,&quot;citationItems&quot;:[{&quot;id&quot;:&quot;d6582b4b-eb0b-3b56-b8cc-d0459b45c4a3&quot;,&quot;itemData&quot;:{&quot;type&quot;:&quot;article-journal&quot;,&quot;id&quot;:&quot;d6582b4b-eb0b-3b56-b8cc-d0459b45c4a3&quot;,&quot;title&quot;:&quot;Research and Application of Application System Architecture Based on Big Data&quot;,&quot;groupId&quot;:&quot;cb8ff60d-84e7-3f55-a624-df5d92127df6&quot;,&quot;author&quot;:[{&quot;family&quot;:&quot;Li&quot;,&quot;given&quot;:&quot;Hongyu&quot;,&quot;parse-names&quot;:false,&quot;dropping-particle&quot;:&quot;&quot;,&quot;non-dropping-particle&quot;:&quot;&quot;},{&quot;family&quot;:&quot;Gao&quot;,&quot;given&quot;:&quot;Ling&quot;,&quot;parse-names&quot;:false,&quot;dropping-particle&quot;:&quot;&quot;,&quot;non-dropping-particle&quot;:&quot;&quot;},{&quot;family&quot;:&quot;Yang&quot;,&quot;given&quot;:&quot;Xiaojun&quot;,&quot;parse-names&quot;:false,&quot;dropping-particle&quot;:&quot;&quot;,&quot;non-dropping-particle&quot;:&quot;&quot;}],&quot;container-title&quot;:&quot;Journal of Physics: Conference Series&quot;,&quot;container-title-short&quot;:&quot;J Phys Conf Ser&quot;,&quot;DOI&quot;:&quot;10.1088/1742-6596/1852/4/042086&quot;,&quot;ISSN&quot;:&quot;1742-6588&quot;,&quot;URL&quot;:&quot;https://iopscience.iop.org/article/10.1088/1742-6596/1852/4/042086&quot;,&quot;issued&quot;:{&quot;date-parts&quot;:[[2021,4,1]]},&quot;page&quot;:&quot;042086&quot;,&quot;abstract&quot;:&quot;&lt;p&gt;With the advent of the era of big data, traditional application systems have been unable to meet the actual needs of the development of various industries. Building an application system architecture based on big data has become a top priority for many enterprises and organizations. In this context, based on the previous research, this paper proposes an application system architecture model based on big data and based on the application system design principle. The model is divided into data source layer, data storage layer, data acquisition and processing layer, data analysis layer, and data application layer. After a detailed description of the functions and characteristics of each layer, an application example is given for further analysis, hoping to provide some reference for each industry in building a big data application system architecture.&lt;/p&gt;&quot;,&quot;publisher&quot;:&quot;IOP Publishing Ltd&quot;,&quot;issue&quot;:&quot;4&quot;,&quot;volume&quot;:&quot;1852&quot;},&quot;isTemporary&quot;:false}]},{&quot;citationID&quot;:&quot;MENDELEY_CITATION_77194d00-bc54-4d43-9517-5ba715efc618&quot;,&quot;properties&quot;:{&quot;noteIndex&quot;:0},&quot;isEdited&quot;:false,&quot;manualOverride&quot;:{&quot;isManuallyOverridden&quot;:false,&quot;citeprocText&quot;:&quot;[22]&quot;,&quot;manualOverrideText&quot;:&quot;&quot;},&quot;citationTag&quot;:&quot;MENDELEY_CITATION_v3_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&quot;,&quot;citationItems&quot;:[{&quot;id&quot;:&quot;0545b484-24f8-3835-b468-ecbb328a0ca5&quot;,&quot;itemData&quot;:{&quot;type&quot;:&quot;paper-conference&quot;,&quot;id&quot;:&quot;0545b484-24f8-3835-b468-ecbb328a0ca5&quot;,&quot;title&quot;:&quot;MAT: Automating Go monolithic applications transform into microservices through dependency analysis and AST&quot;,&quot;groupId&quot;:&quot;cb8ff60d-84e7-3f55-a624-df5d92127df6&quot;,&quot;author&quot;:[{&quot;family&quot;:&quot;Chen&quot;,&quot;given&quot;:&quot;Yi-Yuan&quot;,&quot;parse-names&quot;:false,&quot;dropping-particle&quot;:&quot;&quot;,&quot;non-dropping-particle&quot;:&quot;&quot;},{&quot;family&quot;:&quot;Hsu&quot;,&quot;given&quot;:&quot;Kuo-Hsun&quot;,&quot;parse-names&quot;:false,&quot;dropping-particle&quot;:&quot;&quot;,&quot;non-dropping-particle&quot;:&quot;&quot;},{&quot;family&quot;:&quot;Hou&quot;,&quot;given&quot;:&quot;Andrew Weian&quot;,&quot;parse-names&quot;:false,&quot;dropping-particle&quot;:&quot;&quot;,&quot;non-dropping-particle&quot;:&quot;&quot;}],&quot;container-title&quot;:&quot;2023 9th International Conference on Applied System Innovation (ICASI)&quot;,&quot;DOI&quot;:&quot;10.1109/ICASI57738.2023.10179517&quot;,&quot;ISBN&quot;:&quot;979-8-3503-9838-0&quot;,&quot;URL&quot;:&quot;https://ieeexplore.ieee.org/document/10179517/&quot;,&quot;issued&quot;:{&quot;date-parts&quot;:[[2023,4,21]]},&quot;page&quot;:&quot;133-135&quot;,&quot;publisher&quot;:&quot;IEEE&quot;},&quot;isTemporary&quot;:false}]},{&quot;citationID&quot;:&quot;MENDELEY_CITATION_54c4ec92-b6a5-4d06-a238-43f3a5605a19&quot;,&quot;properties&quot;:{&quot;noteIndex&quot;:0},&quot;isEdited&quot;:false,&quot;manualOverride&quot;:{&quot;isManuallyOverridden&quot;:false,&quot;citeprocText&quot;:&quot;[25]&quot;,&quot;manualOverrideText&quot;:&quot;&quot;},&quot;citationTag&quot;:&quot;MENDELEY_CITATION_v3_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&quot;,&quot;citationItems&quot;:[{&quot;id&quot;:&quot;d3f12a19-2a77-30b4-9ac4-70e0e87a7fb2&quot;,&quot;itemData&quot;:{&quot;type&quot;:&quot;chapter&quot;,&quot;id&quot;:&quot;d3f12a19-2a77-30b4-9ac4-70e0e87a7fb2&quot;,&quot;title&quot;:&quot;Application Architecture&quot;,&quot;groupId&quot;:&quot;cb8ff60d-84e7-3f55-a624-df5d92127df6&quot;,&quot;author&quot;:[{&quot;family&quot;:&quot;Vermeir&quot;,&quot;given&quot;:&quot;Nico&quot;,&quot;parse-names&quot;:false,&quot;dropping-particle&quot;:&quot;&quot;,&quot;non-dropping-particle&quot;:&quot;&quot;}],&quot;container-title&quot;:&quot;Introducing .NET 6&quot;,&quot;editor&quot;:[{&quot;family&quot;:&quot;Vermeir&quot;,&quot;given&quot;:&quot;Nico&quot;,&quot;parse-names&quot;:false,&quot;dropping-particle&quot;:&quot;&quot;,&quot;non-dropping-particle&quot;:&quot;&quot;}],&quot;DOI&quot;:&quot;10.1007/978-1-4842-7319-7_9&quot;,&quot;URL&quot;:&quot;https://link.springer.com/10.1007/978-1-4842-7319-7_9&quot;,&quot;issued&quot;:{&quot;date-parts&quot;:[[2022]]},&quot;publisher-place&quot;:&quot;Berkeley, CA&quot;,&quot;page&quot;:&quot;259-273&quot;,&quot;abstract&quot;:&quot;Together with .NET 6 came tooling to help developers build better architectures. Projects like Dapr and example project like eShop On Containers help tremendously with building well-designed and well-architected platforms.&quot;,&quot;publisher&quot;:&quot;Apress&quot;},&quot;isTemporary&quot;:false}]},{&quot;citationID&quot;:&quot;MENDELEY_CITATION_3367c7f7-0e76-46ad-9bd1-95b54e68da43&quot;,&quot;properties&quot;:{&quot;noteIndex&quot;:0},&quot;isEdited&quot;:false,&quot;manualOverride&quot;:{&quot;isManuallyOverridden&quot;:false,&quot;citeprocText&quot;:&quot;[26]&quot;,&quot;manualOverrideText&quot;:&quot;&quot;},&quot;citationTag&quot;:&quot;MENDELEY_CITATION_v3_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&quot;,&quot;citationItems&quot;:[{&quot;id&quot;:&quot;cc99c024-005c-3502-94c7-571a163cb675&quot;,&quot;itemData&quot;:{&quot;type&quot;:&quot;article-journal&quot;,&quot;id&quot;:&quot;cc99c024-005c-3502-94c7-571a163cb675&quot;,&quot;title&quot;:&quot;Solving Web-based Applications Architectural Problems in the Cloud: The Way Forward&quot;,&quot;groupId&quot;:&quot;cb8ff60d-84e7-3f55-a624-df5d92127df6&quot;,&quot;author&quot;:[{&quot;family&quot;:&quot;Achimugu&quot;,&quot;given&quot;:&quot;Philip&quot;,&quot;parse-names&quot;:false,&quot;dropping-particle&quot;:&quot;&quot;,&quot;non-dropping-particle&quot;:&quot;&quot;},{&quot;family&quot;:&quot;Oluwagbemi&quot;,&quot;given&quot;:&quot;Oluwatolani&quot;,&quot;parse-names&quot;:false,&quot;dropping-particle&quot;:&quot;&quot;,&quot;non-dropping-particle&quot;:&quot;&quot;},{&quot;family&quot;:&quot;Gambo&quot;,&quot;given&quot;:&quot;Ishaya&quot;,&quot;parse-names&quot;:false,&quot;dropping-particle&quot;:&quot;&quot;,&quot;non-dropping-particle&quot;:&quot;&quot;}],&quot;container-title&quot;:&quot;International Journal of Information Technology and Computer Science&quot;,&quot;DOI&quot;:&quot;10.5815/ijitcs.2012.05.02&quot;,&quot;ISSN&quot;:&quot;20749007&quot;,&quot;URL&quot;:&quot;http://www.mecs-press.org/ijitcs/ijitcs-v4-n5/v4n5-2.html&quot;,&quot;issued&quot;:{&quot;date-parts&quot;:[[2012,5,2]]},&quot;page&quot;:&quot;8-15&quot;,&quot;publisher&quot;:&quot;MECS Publisher&quot;,&quot;issue&quot;:&quot;5&quot;,&quot;volume&quot;:&quot;4&quot;},&quot;isTemporary&quot;:false}]},{&quot;citationID&quot;:&quot;MENDELEY_CITATION_775ef074-0beb-43aa-9a45-ff377f6382db&quot;,&quot;properties&quot;:{&quot;noteIndex&quot;:0},&quot;isEdited&quot;:false,&quot;manualOverride&quot;:{&quot;isManuallyOverridden&quot;:false,&quot;citeprocText&quot;:&quot;[27]&quot;,&quot;manualOverrideText&quot;:&quot;&quot;},&quot;citationTag&quot;:&quot;MENDELEY_CITATION_v3_eyJjaXRhdGlvbklEIjoiTUVOREVMRVlfQ0lUQVRJT05fNzc1ZWYwNzQtMGJlYi00M2FhLTlhNDUtZmYzNzdmNjM4MmRiIiwicHJvcGVydGllcyI6eyJub3RlSW5kZXgiOjB9LCJpc0VkaXRlZCI6ZmFsc2UsIm1hbnVhbE92ZXJyaWRlIjp7ImlzTWFudWFsbHlPdmVycmlkZGVuIjpmYWxzZSwiY2l0ZXByb2NUZXh0IjoiWzI3XSIsIm1hbnVhbE92ZXJyaWRlVGV4dCI6IiJ9LCJjaXRhdGlvbkl0ZW1zIjpbeyJpZCI6IjEyNGIwMTkzLTBlOGYtMzFjMi1iNWU4LTZlMWY3MGY5MGYxMiIsIml0ZW1EYXRhIjp7InR5cGUiOiJhcnRpY2xlLWpvdXJuYWwiLCJpZCI6IjEyNGIwMTkzLTBlOGYtMzFjMi1iNWU4LTZlMWY3MGY5MGYxMi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cHVibGlzaGVyIjoiRGUgR3J1eXRlciBPbGRlbmJvdXJnIiwiaXNzdWUiOiIzIiwidm9sdW1lIjoiNTYifSwiaXNUZW1wb3JhcnkiOmZhbHNlfV19&quot;,&quot;citationItems&quot;:[{&quot;id&quot;:&quot;124b0193-0e8f-31c2-b5e8-6e1f70f90f12&quot;,&quot;itemData&quot;:{&quot;type&quot;:&quot;article-journal&quot;,&quot;id&quot;:&quot;124b0193-0e8f-31c2-b5e8-6e1f70f90f12&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publisher&quot;:&quot;De Gruyter Oldenbourg&quot;,&quot;issue&quot;:&quot;3&quot;,&quot;volume&quot;:&quot;56&quot;},&quot;isTemporary&quot;:false}]},{&quot;citationID&quot;:&quot;MENDELEY_CITATION_cadde048-2339-4241-b0d2-d1d9ae8b7a16&quot;,&quot;properties&quot;:{&quot;noteIndex&quot;:0},&quot;isEdited&quot;:false,&quot;manualOverride&quot;:{&quot;isManuallyOverridden&quot;:false,&quot;citeprocText&quot;:&quot;[28]&quot;,&quot;manualOverrideText&quot;:&quot;&quot;},&quot;citationTag&quot;:&quot;MENDELEY_CITATION_v3_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&quot;,&quot;citationItems&quot;:[{&quot;id&quot;:&quot;db663702-c882-37e4-a75a-8c12eb3034e4&quot;,&quot;itemData&quot;:{&quot;type&quot;:&quot;article-journal&quot;,&quot;id&quot;:&quot;db663702-c882-37e4-a75a-8c12eb3034e4&quot;,&quot;title&quot;:&quot;Analysis of Free and Open Source Software (FOSS) Product in Web Based Client-Server Architecture&quot;,&quot;groupId&quot;:&quot;cb8ff60d-84e7-3f55-a624-df5d92127df6&quot;,&quot;author&quot;:[{&quot;family&quot;:&quot;Singh&quot;,&quot;given&quot;:&quot;Pushpa&quot;,&quot;parse-names&quot;:false,&quot;dropping-particle&quot;:&quot;&quot;,&quot;non-dropping-particle&quot;:&quot;&quot;},{&quot;family&quot;:&quot;Singh&quot;,&quot;given&quot;:&quot;Narendra&quot;,&quot;parse-names&quot;:false,&quot;dropping-particle&quot;:&quot;&quot;,&quot;non-dropping-particle&quot;:&quot;&quot;}],&quot;container-title&quot;:&quot;International Journal of Open Source Software and Processes&quot;,&quot;DOI&quot;:&quot;10.4018/IJOSSP.2018070103&quot;,&quot;ISSN&quot;:&quot;1942-3926&quot;,&quot;URL&quot;:&quot;http://services.igi-global.com/resolvedoi/resolve.aspx?doi=10.4018/IJOSSP.2018070103&quot;,&quot;issued&quot;:{&quot;date-parts&quot;:[[2018,7]]},&quot;page&quot;:&quot;36-47&quot;,&quot;abstract&quot;:&quot;&lt;p&gt;Free and open source software (FOSS) differs from proprietary software. FOSS facilitates the design of various applications per the user's requirement. Web applications are not exceptional in this way. Web-based applications are mostly based on client server architecture. This article is an analytical study of FOSS products used in web-based client server architecture. This article will provide information about FOSS product such as FireFox (web browser), Apache (web server) and MySQL (RDBMS). These reveal that various FOSS products such as Apache server covers 65% of the market share, while MySQL covers 58.7% market share and hold the top-most rank.&lt;/p&gt;&quot;,&quot;issue&quot;:&quot;3&quot;,&quot;volume&quot;:&quot;9&quot;},&quot;isTemporary&quot;:false}]},{&quot;citationID&quot;:&quot;MENDELEY_CITATION_ac55925f-90a2-49ff-b1b4-befc65e3c10d&quot;,&quot;properties&quot;:{&quot;noteIndex&quot;:0},&quot;isEdited&quot;:false,&quot;manualOverride&quot;:{&quot;isManuallyOverridden&quot;:false,&quot;citeprocText&quot;:&quot;[29], [30]&quot;,&quot;manualOverrideText&quot;:&quot;&quot;},&quot;citationTag&quot;:&quot;MENDELEY_CITATION_v3_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53c24ec0-78b4-3161-a9ce-2f06156a83a8&quot;,&quot;itemData&quot;:{&quot;type&quot;:&quot;book&quot;,&quot;id&quot;:&quot;53c24ec0-78b4-3161-a9ce-2f06156a83a8&quot;,&quot;title&quot;:&quot;Enterprise System Architectures&quot;,&quot;groupId&quot;:&quot;cb8ff60d-84e7-3f55-a624-df5d92127df6&quot;,&quot;author&quot;:[{&quot;family&quot;:&quot;Goodyear&quot;,&quot;given&quot;:&quot;Mark&quot;,&quot;parse-names&quot;:false,&quot;dropping-particle&quot;:&quot;&quot;,&quot;non-dropping-particle&quot;:&quot;&quot;},{&quot;family&quot;:&quot;Ryan&quot;,&quot;given&quot;:&quot;Hugh W.&quot;,&quot;parse-names&quot;:false,&quot;dropping-particle&quot;:&quot;&quot;,&quot;non-dropping-particle&quot;:&quot;&quot;},{&quot;family&quot;:&quot;Sargent&quot;,&quot;given&quot;:&quot;Scott R.&quot;,&quot;parse-names&quot;:false,&quot;dropping-particle&quot;:&quot;&quot;,&quot;non-dropping-particle&quot;:&quot;&quot;},{&quot;family&quot;:&quot;Taylor&quot;,&quot;given&quot;:&quot;Stanton J.&quot;,&quot;parse-names&quot;:false,&quot;dropping-particle&quot;:&quot;&quot;,&quot;non-dropping-particle&quot;:&quot;&quot;},{&quot;family&quot;:&quot;Boudreau&quot;,&quot;given&quot;:&quot;Timothy M.&quot;,&quot;parse-names&quot;:false,&quot;dropping-particle&quot;:&quot;&quot;,&quot;non-dropping-particle&quot;:&quot;&quot;},{&quot;family&quot;:&quot;Arvanitis&quot;,&quot;given&quot;:&quot;Yannis S.&quot;,&quot;parse-names&quot;:false,&quot;dropping-particle&quot;:&quot;&quot;,&quot;non-dropping-particle&quot;:&quot;&quot;},{&quot;family&quot;:&quot;Chang&quot;,&quot;given&quot;:&quot;Richard A.&quot;,&quot;parse-names&quot;:false,&quot;dropping-particle&quot;:&quot;&quot;,&quot;non-dropping-particle&quot;:&quot;&quot;},{&quot;family&quot;:&quot;Kaltenmark&quot;,&quot;given&quot;:&quot;John K.&quot;,&quot;parse-names&quot;:false,&quot;dropping-particle&quot;:&quot;&quot;,&quot;non-dropping-particle&quot;:&quot;&quot;},{&quot;family&quot;:&quot;Mullen&quot;,&quot;given&quot;:&quot;Nancy K.&quot;,&quot;parse-names&quot;:false,&quot;dropping-particle&quot;:&quot;&quot;,&quot;non-dropping-particle&quot;:&quot;&quot;},{&quot;family&quot;:&quot;Dove&quot;,&quot;given&quot;:&quot;Shari L.&quot;,&quot;parse-names&quot;:false,&quot;dropping-particle&quot;:&quot;&quot;,&quot;non-dropping-particle&quot;:&quot;&quot;},{&quot;family&quot;:&quot;Davis&quot;,&quot;given&quot;:&quot;Michael C.&quot;,&quot;parse-names&quot;:false,&quot;dropping-particle&quot;:&quot;&quot;,&quot;non-dropping-particle&quot;:&quot;&quot;},{&quot;family&quot;:&quot;Clark&quot;,&quot;given&quot;:&quot;John C.&quot;,&quot;parse-names&quot;:false,&quot;dropping-particle&quot;:&quot;&quot;,&quot;non-dropping-particle&quot;:&quot;&quot;},{&quot;family&quot;:&quot;Mindrum&quot;,&quot;given&quot;:&quot;Craig&quot;,&quot;parse-names&quot;:false,&quot;dropping-particle&quot;:&quot;&quot;,&quot;non-dropping-particle&quot;:&quot;&quot;}],&quot;editor&quot;:[{&quot;family&quot;:&quot;Goodyear&quot;,&quot;given&quot;:&quot;Mark&quot;,&quot;parse-names&quot;:false,&quot;dropping-particle&quot;:&quot;&quot;,&quot;non-dropping-particle&quot;:&quot;&quot;}],&quot;DOI&quot;:&quot;10.1201/9780203757239&quot;,&quot;ISBN&quot;:&quot;9780203757239&quot;,&quot;URL&quot;:&quot;https://www.taylorfrancis.com/books/9781351450805&quot;,&quot;issued&quot;:{&quot;date-parts&quot;:[[2017,12,14]]},&quot;publisher&quot;:&quot;CRC Press&quot;},&quot;isTemporary&quot;:false},{&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079496bb-abb6-493d-9da4-2886ddf13d41&quot;,&quot;properties&quot;:{&quot;noteIndex&quot;:0},&quot;isEdited&quot;:false,&quot;manualOverride&quot;:{&quot;isManuallyOverridden&quot;:false,&quot;citeprocText&quot;:&quot;[30]&quot;,&quot;manualOverrideText&quot;:&quot;&quot;},&quot;citationTag&quot;:&quot;MENDELEY_CITATION_v3_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&quot;,&quot;citationItems&quot;:[{&quot;id&quot;:&quot;ac8056c2-0f7b-3845-b772-a6f1aeeb7c53&quot;,&quot;itemData&quot;:{&quot;type&quot;:&quot;article-journal&quot;,&quot;id&quot;:&quot;ac8056c2-0f7b-3845-b772-a6f1aeeb7c53&quot;,&quot;title&quot;:&quot;Realtime Chat Application using Client-Server Architecture&quot;,&quot;groupId&quot;:&quot;cb8ff60d-84e7-3f55-a624-df5d92127df6&quot;,&quot;author&quot;:[{&quot;family&quot;:&quot;Shah&quot;,&quot;given&quot;:&quot;Amber&quot;,&quot;parse-names&quot;:false,&quot;dropping-particle&quot;:&quot;&quot;,&quot;non-dropping-particle&quot;:&quot;&quot;},{&quot;family&quot;:&quot;Servar&quot;,&quot;given&quot;:&quot;Md Gulam&quot;,&quot;parse-names&quot;:false,&quot;dropping-particle&quot;:&quot;&quot;,&quot;non-dropping-particle&quot;:&quot;&quot;},{&quot;family&quot;:&quot;Tomer&quot;,&quot;given&quot;:&quot;Ms. Uma&quot;,&quot;parse-names&quot;:false,&quot;dropping-particle&quot;:&quot;&quot;,&quot;non-dropping-particle&quot;:&quot;&quot;}],&quot;container-title&quot;:&quot;International Journal for Research in Applied Science and Engineering Technology&quot;,&quot;container-title-short&quot;:&quot;Int J Res Appl Sci Eng Technol&quot;,&quot;DOI&quot;:&quot;10.22214/ijraset.2022.42848&quot;,&quot;ISSN&quot;:&quot;23219653&quot;,&quot;URL&quot;:&quot;https://www.ijraset.com/best-journal/realtime-chat-application&quot;,&quot;issued&quot;:{&quot;date-parts&quot;:[[2022,5,31]]},&quot;page&quot;:&quot;2575-2578&quot;,&quot;abstract&quot;:&quot;&lt;p&gt;Abstract: As we know, this chat system started early mid-1980 and was very popular at that time. Chat application refers to communication between two entities i.e. (sender) and (receiver). If we talk about security and internet penetration is increasing day by day. We focused on this and in this Application, we make a server and several client connection points in which the clients speak with the server utilizing an attachment module. These attachments are inside endpoints for sending and getting information. A solitary organization will have two attachments. This program is executed utilizing TCP attachment [TCP alludes to association oriented]. This attachment will be associated with some port in the machine or local host. On account of the client, we will interface an attachment to that server, on the very port that the server-side code is utilizing. Keywords: Socket, Client, GUI, Local Host, Tkinter&lt;/p&gt;&quot;,&quot;issue&quot;:&quot;5&quot;,&quot;volume&quot;:&quot;10&quot;},&quot;isTemporary&quot;:false}]},{&quot;citationID&quot;:&quot;MENDELEY_CITATION_ab00026e-32e0-4c3a-9234-0c27ea2a804e&quot;,&quot;properties&quot;:{&quot;noteIndex&quot;:0},&quot;isEdited&quot;:false,&quot;manualOverride&quot;:{&quot;isManuallyOverridden&quot;:false,&quot;citeprocText&quot;:&quot;[31]&quot;,&quot;manualOverrideText&quot;:&quot;&quot;},&quot;citationTag&quot;:&quot;MENDELEY_CITATION_v3_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&quot;,&quot;citationItems&quot;:[{&quot;id&quot;:&quot;1244f1b5-fc83-301f-afd5-cbc72d261801&quot;,&quot;itemData&quot;:{&quot;type&quot;:&quot;paper-conference&quot;,&quot;id&quot;:&quot;1244f1b5-fc83-301f-afd5-cbc72d261801&quot;,&quot;title&quot;:&quot;Hybrid Client/Server Peer to Peer Multitier Video Streaming&quot;,&quot;groupId&quot;:&quot;cb8ff60d-84e7-3f55-a624-df5d92127df6&quot;,&quot;author&quot;:[{&quot;family&quot;:&quot;Ibrahim&quot;,&quot;given&quot;:&quot;Ibrahim Mahmood&quot;,&quot;parse-names&quot;:false,&quot;dropping-particle&quot;:&quot;&quot;,&quot;non-dropping-particle&quot;:&quot;&quot;},{&quot;family&quot;:&quot;Zeebaree&quot;,&quot;given&quot;:&quot;Subhi R. M.&quot;,&quot;parse-names&quot;:false,&quot;dropping-particle&quot;:&quot;&quot;,&quot;non-dropping-particle&quot;:&quot;&quot;},{&quot;family&quot;:&quot;Yasin&quot;,&quot;given&quot;:&quot;Hajar Maseeh&quot;,&quot;parse-names&quot;:false,&quot;dropping-particle&quot;:&quot;&quot;,&quot;non-dropping-particle&quot;:&quot;&quot;},{&quot;family&quot;:&quot;Sadeeq&quot;,&quot;given&quot;:&quot;Mohammed A. M.&quot;,&quot;parse-names&quot;:false,&quot;dropping-particle&quot;:&quot;&quot;,&quot;non-dropping-particle&quot;:&quot;&quot;},{&quot;family&quot;:&quot;Shukur&quot;,&quot;given&quot;:&quot;Hanan M.&quot;,&quot;parse-names&quot;:false,&quot;dropping-particle&quot;:&quot;&quot;,&quot;non-dropping-particle&quot;:&quot;&quot;},{&quot;family&quot;:&quot;Alkhayyat&quot;,&quot;given&quot;:&quot;Ahmed&quot;,&quot;parse-names&quot;:false,&quot;dropping-particle&quot;:&quot;&quot;,&quot;non-dropping-particle&quot;:&quot;&quot;}],&quot;container-title&quot;:&quot;2021 International Conference on Advanced Computer Applications (ACA)&quot;,&quot;DOI&quot;:&quot;10.1109/ACA52198.2021.9626808&quot;,&quot;ISBN&quot;:&quot;978-1-6654-3503-1&quot;,&quot;URL&quot;:&quot;https://ieeexplore.ieee.org/document/9626808/&quot;,&quot;issued&quot;:{&quot;date-parts&quot;:[[2021,7,25]]},&quot;page&quot;:&quot;84-89&quot;,&quot;publisher&quot;:&quot;IEEE&quot;},&quot;isTemporary&quot;:false}]},{&quot;citationID&quot;:&quot;MENDELEY_CITATION_5dc99803-9e72-4035-9c8e-c2db015bee13&quot;,&quot;properties&quot;:{&quot;noteIndex&quot;:0},&quot;isEdited&quot;:false,&quot;manualOverride&quot;:{&quot;isManuallyOverridden&quot;:false,&quot;citeprocText&quot;:&quot;[32]&quot;,&quot;manualOverrideText&quot;:&quot;&quot;},&quot;citationTag&quot;:&quot;MENDELEY_CITATION_v3_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&quot;,&quot;citationItems&quot;:[{&quot;id&quot;:&quot;c83b3c6a-f6cb-3573-8a7d-7ad7e70dd393&quot;,&quot;itemData&quot;:{&quot;type&quot;:&quot;article-journal&quot;,&quot;id&quot;:&quot;c83b3c6a-f6cb-3573-8a7d-7ad7e70dd393&quot;,&quot;title&quot;:&quot;Deployment of Web Application in LAN based 3 Tier Architecture&quot;,&quot;groupId&quot;:&quot;cb8ff60d-84e7-3f55-a624-df5d92127df6&quot;,&quot;author&quot;:[{&quot;family&quot;:&quot;Hussain&quot;,&quot;given&quot;:&quot;Abid&quot;,&quot;parse-names&quot;:false,&quot;dropping-particle&quot;:&quot;&quot;,&quot;non-dropping-particle&quot;:&quot;&quot;},{&quot;family&quot;:&quot;Sharma&quot;,&quot;given&quot;:&quot;Praveen Kumar&quot;,&quot;parse-names&quot;:false,&quot;dropping-particle&quot;:&quot;&quot;,&quot;non-dropping-particle&quot;:&quot;&quot;}],&quot;container-title&quot;:&quot;International Journal of Scientific Research in Computer Science, Engineering and Information Technology&quot;,&quot;DOI&quot;:&quot;10.32628/CSEIT195661&quot;,&quot;ISSN&quot;:&quot;2456-3307&quot;,&quot;URL&quot;:&quot;http://ijsrcseit.com/paper/CSEIT195661.pdf&quot;,&quot;issued&quot;:{&quot;date-parts&quot;:[[2019,12,16]]},&quot;page&quot;:&quot;341-345&quot;,&quot;abstract&quot;:&quot;&lt;p&gt;In the Client-Server architecture, any of web and desktop application that can be deployed with the help of 3-tier application architecture. It is consist of a presentation layer, an application layer and a data layer. All there layers does play vital role in the 3-tier architecture for performing variety of operations including business logic, storage of data and handling request. In this paper, we presented deployment process of any web application in the local area network where database and application is located on the remote or web server. Other clients only access the application via specific IP address and valid credentials. The entire request transmitted through the client application and send to the web server. Web server does provide resulted data to the requested client via the web application. We identified several loopholes from the 3-tier architecture adoption perspective and we highlighted the web application deployment interoperability issue that deserves substantial further research and development. In this paper, we investigate several tools and techniques including web server, database server and front-end tools for the successful deployment of the web application in the LAN based 3-tier architecture.&lt;/p&gt;&quot;,&quot;publisher&quot;:&quot;Technoscience Academy&quot;},&quot;isTemporary&quot;:false}]},{&quot;citationID&quot;:&quot;MENDELEY_CITATION_6ec71c07-3401-4f8d-8666-ec8b803e4790&quot;,&quot;properties&quot;:{&quot;noteIndex&quot;:0},&quot;isEdited&quot;:false,&quot;manualOverride&quot;:{&quot;isManuallyOverridden&quot;:false,&quot;citeprocText&quot;:&quot;[33]&quot;,&quot;manualOverrideText&quot;:&quot;&quot;},&quot;citationTag&quot;:&quot;MENDELEY_CITATION_v3_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&quot;,&quot;citationItems&quot;:[{&quot;id&quot;:&quot;ec3ffbc7-1b8e-3604-8fc4-d533ee351420&quot;,&quot;itemData&quot;:{&quot;type&quot;:&quot;report&quot;,&quot;id&quot;:&quot;ec3ffbc7-1b8e-3604-8fc4-d533ee351420&quot;,&quot;title&quot;:&quot;Security For Three-Tiered Web Application&quot;,&quot;groupId&quot;:&quot;cb8ff60d-84e7-3f55-a624-df5d92127df6&quot;,&quot;author&quot;:[{&quot;family&quot;:&quot;Abdulsalam&quot;,&quot;given&quot;:&quot;Wisal H&quot;,&quot;parse-names&quot;:false,&quot;dropping-particle&quot;:&quot;&quot;,&quot;non-dropping-particle&quot;:&quot;&quot;}],&quot;container-title&quot;:&quot;&amp; Appl. Sci&quot;,&quot;DOI&quot;:&quot;10.5281/zenodo.7775908&quot;,&quot;number-of-pages&quot;:&quot;2015&quot;,&quot;abstract&quot;:&quot;Web application protection lies on two levels: the first is the responsibility of the server management, and the second is the responsibility of the programmer of the site (this is the scope of the research). This research suggests developing a secure web application site based on three-tier architecture (client, server, and database). The security of this system described as follows: using multilevel access by authorization, which means allowing access to pages depending on authorized level; password encrypted using Message Digest Five (MD5) and salt. Secure Socket Layer (SSL) protocol authentication used. Writing PHP code according to set of rules to hide source code to ensure that it cannot be stolen, verification of input before it is sent to database, and update scripts periodically to close gaps in the site. Using 2Checkout company (2CO), which is trusted international electronic money transfer to allow customers pay money in a secure manner.&quot;,&quot;issue&quot;:&quot;2&quot;,&quot;volume&quot;:&quot;28&quot;},&quot;isTemporary&quot;:false}]},{&quot;citationID&quot;:&quot;MENDELEY_CITATION_f9601424-8ea6-4505-a398-f7d879856b6b&quot;,&quot;properties&quot;:{&quot;noteIndex&quot;:0},&quot;isEdited&quot;:false,&quot;manualOverride&quot;:{&quot;isManuallyOverridden&quot;:false,&quot;citeprocText&quot;:&quot;[34]&quot;,&quot;manualOverrideText&quot;:&quot;&quot;},&quot;citationTag&quot;:&quot;MENDELEY_CITATION_v3_eyJjaXRhdGlvbklEIjoiTUVOREVMRVlfQ0lUQVRJT05fZjk2MDE0MjQtOGVhNi00NTA1LWEzOTgtZjdkODc5ODU2YjZiIiwicHJvcGVydGllcyI6eyJub3RlSW5kZXgiOjB9LCJpc0VkaXRlZCI6ZmFsc2UsIm1hbnVhbE92ZXJyaWRlIjp7ImlzTWFudWFsbHlPdmVycmlkZGVuIjpmYWxzZSwiY2l0ZXByb2NUZXh0IjoiWzM0XSIsIm1hbnVhbE92ZXJyaWRlVGV4dCI6IiJ9LCJjaXRhdGlvbkl0ZW1zIjpbeyJpZCI6Ijk3YWNhODg5LWM3MGItMzliMC05ZGNiLWRmYWI2MDEzMTJhNCIsIml0ZW1EYXRhIjp7InR5cGUiOiJjaGFwdGVyIiwiaWQiOiI5N2FjYTg4OS1jNzBiLTM5YjAtOWRjYi1kZmFiNjAxMzEyYTQ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RE9JIjoiMTAuMTAwNy85NzgtMy0zMTktOTUxNzEtM18yNyIsIlVSTCI6Imh0dHA6Ly9saW5rLnNwcmluZ2VyLmNvbS8xMC4xMDA3Lzk3OC0zLTMxOS05NTE3MS0zXzI3IiwiaXNzdWVkIjp7ImRhdGUtcGFydHMiOltbMjAxOF1dfSwicGFnZSI6IjM0MS0zNTIifSwiaXNUZW1wb3JhcnkiOmZhbHNlfV19&quot;,&quot;citationItems&quot;:[{&quot;id&quot;:&quot;97aca889-c70b-39b0-9dcb-dfab601312a4&quot;,&quot;itemData&quot;:{&quot;type&quot;:&quot;chapter&quot;,&quot;id&quot;:&quot;97aca889-c70b-39b0-9dcb-dfab601312a4&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DOI&quot;:&quot;10.1007/978-3-319-95171-3_27&quot;,&quot;URL&quot;:&quot;http://link.springer.com/10.1007/978-3-319-95171-3_27&quot;,&quot;issued&quot;:{&quot;date-parts&quot;:[[2018]]},&quot;page&quot;:&quot;341-352&quot;},&quot;isTemporary&quot;:false}]},{&quot;citationID&quot;:&quot;MENDELEY_CITATION_54316c46-f33d-4942-ae7a-ac9eb069411e&quot;,&quot;properties&quot;:{&quot;noteIndex&quot;:0},&quot;isEdited&quot;:false,&quot;manualOverride&quot;:{&quot;isManuallyOverridden&quot;:false,&quot;citeprocText&quot;:&quot;[35]&quot;,&quot;manualOverrideText&quot;:&quot;&quot;},&quot;citationTag&quot;:&quot;MENDELEY_CITATION_v3_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&quot;,&quot;citationItems&quot;:[{&quot;id&quot;:&quot;6748e672-daea-3316-ac15-7350ca2cd87e&quot;,&quot;itemData&quot;:{&quot;type&quot;:&quot;article-journal&quot;,&quot;id&quot;:&quot;6748e672-daea-3316-ac15-7350ca2cd87e&quot;,&quot;title&quot;:&quot;Architecture of web applications&quot;,&quot;groupId&quot;:&quot;cb8ff60d-84e7-3f55-a624-df5d92127df6&quot;,&quot;author&quot;:[{&quot;family&quot;:&quot;Peinl&quot;,&quot;given&quot;:&quot;René&quot;,&quot;parse-names&quot;:false,&quot;dropping-particle&quot;:&quot;&quot;,&quot;non-dropping-particle&quot;:&quot;&quot;}],&quot;container-title&quot;:&quot;it - Information Technology&quot;,&quot;DOI&quot;:&quot;10.1515/itit-2014-1044&quot;,&quot;ISSN&quot;:&quot;2196-7032&quot;,&quot;URL&quot;:&quot;https://www.degruyter.com/document/doi/10.1515/itit-2014-1044/html&quot;,&quot;issued&quot;:{&quot;date-parts&quot;:[[2014,6,28]]},&quot;page&quot;:&quot;87-89&quot;,&quot;issue&quot;:&quot;3&quot;,&quot;volume&quot;:&quot;56&quot;},&quot;isTemporary&quot;:false}]},{&quot;citationID&quot;:&quot;MENDELEY_CITATION_aa38708d-4f97-4c95-ab07-8ca98855b84a&quot;,&quot;properties&quot;:{&quot;noteIndex&quot;:0},&quot;isEdited&quot;:false,&quot;manualOverride&quot;:{&quot;isManuallyOverridden&quot;:false,&quot;citeprocText&quot;:&quot;[36]&quot;,&quot;manualOverrideText&quot;:&quot;&quot;},&quot;citationTag&quot;:&quot;MENDELEY_CITATION_v3_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&quot;,&quot;citationItems&quot;:[{&quot;id&quot;:&quot;627ee849-8337-39a7-ad2e-650c7f03e8f3&quot;,&quot;itemData&quot;:{&quot;type&quot;:&quot;article-journal&quot;,&quot;id&quot;:&quot;627ee849-8337-39a7-ad2e-650c7f03e8f3&quot;,&quot;title&quot;:&quot;Review of Web Service Technologies: REST over SOAP&quot;,&quot;groupId&quot;:&quot;cb8ff60d-84e7-3f55-a624-df5d92127df6&quot;,&quot;author&quot;:[{&quot;family&quot;:&quot;Toman&quot;,&quot;given&quot;:&quot;Sarah Hussein&quot;,&quot;parse-names&quot;:false,&quot;dropping-particle&quot;:&quot;&quot;,&quot;non-dropping-particle&quot;:&quot;&quot;}],&quot;container-title&quot;:&quot;Journal of Al-Qadisiyah for Computer Science and Mathematics&quot;,&quot;DOI&quot;:&quot;10.29304/jqcm.2020.12.4.715&quot;,&quot;ISSN&quot;:&quot;2521-3504&quot;,&quot;URL&quot;:&quot;https://jqcsm.qu.edu.iq/index.php/journalcm/article/view/715&quot;,&quot;issued&quot;:{&quot;date-parts&quot;:[[2020,11,24]]},&quot;abstract&quot;:&quot;&lt;p&gt;Recently, most of the web applications depend on the web services to solve the application integration problem. Web service is an intermediate software that allows the interaction between the applications written by different languages. Web Service is a client-server, modular, self-contained, and dynamic application that ensures the communication between the applications via the World Wide Web (WWW). The aim of this paper is to choice right kind of Web services at design stage of the project. Thus, we provide an overview of web services. Next, we clarify the architecture of web services. After that, we focus on the most popular kinds of web services, the Representational State Transfer (REST) and the Simple Object Access Protocol(SOAP) then explain APIs details. Finally, we address the performance evaluation of the previous works and explained the results as comparison between SOAP and REST. A recommendation to use RESTful web services has been concluded from experimental result.&lt;/p&gt;&quot;,&quot;publisher&quot;:&quot;Journal of Al-Qadisiyah for Computer Science and Mathematics&quot;,&quot;issue&quot;:&quot;4&quot;,&quot;volume&quot;:&quot;12&quot;},&quot;isTemporary&quot;:false}]},{&quot;citationID&quot;:&quot;MENDELEY_CITATION_3ce04850-e7ad-49b8-82f7-0f4ae2469fcc&quot;,&quot;properties&quot;:{&quot;noteIndex&quot;:0},&quot;isEdited&quot;:false,&quot;manualOverride&quot;:{&quot;isManuallyOverridden&quot;:false,&quot;citeprocText&quot;:&quot;[37]&quot;,&quot;manualOverrideText&quot;:&quot;&quot;},&quot;citationTag&quot;:&quot;MENDELEY_CITATION_v3_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&quot;,&quot;citationItems&quot;:[{&quot;id&quot;:&quot;0ad2911d-21da-3f71-bfa9-70f59ad45e6c&quot;,&quot;itemData&quot;:{&quot;type&quot;:&quot;chapter&quot;,&quot;id&quot;:&quot;0ad2911d-21da-3f71-bfa9-70f59ad45e6c&quot;,&quot;title&quot;:&quot;An Approach of a Framework to Create Web Applications&quot;,&quot;groupId&quot;:&quot;cb8ff60d-84e7-3f55-a624-df5d92127df6&quot;,&quot;author&quot;:[{&quot;family&quot;:&quot;Sanchez&quot;,&quot;given&quot;:&quot;Daniel&quot;,&quot;parse-names&quot;:false,&quot;dropping-particle&quot;:&quot;&quot;,&quot;non-dropping-particle&quot;:&quot;&quot;},{&quot;family&quot;:&quot;Mendez&quot;,&quot;given&quot;:&quot;Oscar&quot;,&quot;parse-names&quot;:false,&quot;dropping-particle&quot;:&quot;&quot;,&quot;non-dropping-particle&quot;:&quot;&quot;},{&quot;family&quot;:&quot;Florez&quot;,&quot;given&quot;:&quot;Hecto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95171-3_27&quot;,&quot;URL&quot;:&quot;http://link.springer.com/10.1007/978-3-319-95171-3_27&quot;,&quot;issued&quot;:{&quot;date-parts&quot;:[[2018]]},&quot;page&quot;:&quot;341-352&quot;,&quot;abstract&quot;:&quot;Currently, there are a lot of frameworks to build web applications working with the architectural pattern MVC (Model View Controller). One interesting approach is based on using 3-layer models, which allow identifying and separating the final application in different layers that facilitates its construction and maintenance. The purpose of this paper is to present our approach of a framework for developing PHP web applications using a 3-layer model. This approach integrates different technologies and design patterns in order to provide one tool that supports the community in the creation of PHP web applications by providing build-in tools and applying good practices focused on the pursue of proper development times. In addition, the approach aims to handle common issues in the industry like efficiency, maintainability, and security.&quot;,&quot;publisher&quot;:&quot;Springer Verlag&quot;,&quot;volume&quot;:&quot;10963 LNCS&quot;},&quot;isTemporary&quot;:false}]},{&quot;citationID&quot;:&quot;MENDELEY_CITATION_39c28c05-466c-4589-a964-5161fd5ec893&quot;,&quot;properties&quot;:{&quot;noteIndex&quot;:0},&quot;isEdited&quot;:false,&quot;manualOverride&quot;:{&quot;isManuallyOverridden&quot;:false,&quot;citeprocText&quot;:&quot;[38]&quot;,&quot;manualOverrideText&quot;:&quot;&quot;},&quot;citationTag&quot;:&quot;MENDELEY_CITATION_v3_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&quot;,&quot;citationItems&quot;:[{&quot;id&quot;:&quot;c9f9cb53-bef6-3ac1-9ee9-d91fa0992633&quot;,&quot;itemData&quot;:{&quot;type&quot;:&quot;article-journal&quot;,&quot;id&quot;:&quot;c9f9cb53-bef6-3ac1-9ee9-d91fa0992633&quot;,&quot;title&quot;:&quot;Adaptive security architecture for protecting RESTful web services in enterprise computing environment&quot;,&quot;groupId&quot;:&quot;cb8ff60d-84e7-3f55-a624-df5d92127df6&quot;,&quot;author&quot;:[{&quot;family&quot;:&quot;Beer&quot;,&quot;given&quot;:&quot;Mohamed Ibrahim&quot;,&quot;parse-names&quot;:false,&quot;dropping-particle&quot;:&quot;&quot;,&quot;non-dropping-particle&quot;:&quot;&quot;},{&quot;family&quot;:&quot;Hassan&quot;,&quot;given&quot;:&quot;Mohd Fadzil&quot;,&quot;parse-names&quot;:false,&quot;dropping-particle&quot;:&quot;&quot;,&quot;non-dropping-particle&quot;:&quot;&quot;}],&quot;container-title&quot;:&quot;Service Oriented Computing and Applications&quot;,&quot;DOI&quot;:&quot;10.1007/s11761-017-0221-1&quot;,&quot;ISSN&quot;:&quot;1863-2386&quot;,&quot;URL&quot;:&quot;http://link.springer.com/10.1007/s11761-017-0221-1&quot;,&quot;issued&quot;:{&quot;date-parts&quot;:[[2018,6,27]]},&quot;page&quot;:&quot;111-121&quot;,&quot;issue&quot;:&quot;2&quot;,&quot;volume&quot;:&quot;12&quot;},&quot;isTemporary&quot;:false}]},{&quot;citationID&quot;:&quot;MENDELEY_CITATION_86e24f10-308c-457d-9a30-e7972e56bfa9&quot;,&quot;properties&quot;:{&quot;noteIndex&quot;:0},&quot;isEdited&quot;:false,&quot;manualOverride&quot;:{&quot;isManuallyOverridden&quot;:false,&quot;citeprocText&quot;:&quot;[39]&quot;,&quot;manualOverrideText&quot;:&quot;&quot;},&quot;citationTag&quot;:&quot;MENDELEY_CITATION_v3_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&quot;,&quot;citationItems&quot;:[{&quot;id&quot;:&quot;bc5b85be-b725-372d-967e-5ddf139ae545&quot;,&quot;itemData&quot;:{&quot;type&quot;:&quot;paper-conference&quot;,&quot;id&quot;:&quot;bc5b85be-b725-372d-967e-5ddf139ae545&quot;,&quot;title&quot;:&quot;Comparative Evaluation of the Maintainability of RESTful and SOAP-WSDL Web Services&quot;,&quot;groupId&quot;:&quot;cb8ff60d-84e7-3f55-a624-df5d92127df6&quot;,&quot;author&quot;:[{&quot;family&quot;:&quot;Ahmad&quot;,&quot;given&quot;:&quot;Saeed&quot;,&quot;parse-names&quot;:false,&quot;dropping-particle&quot;:&quot;&quot;,&quot;non-dropping-particle&quot;:&quot;&quot;},{&quot;family&quot;:&quot;Ali&quot;,&quot;given&quot;:&quot;Sehrish&quot;,&quot;parse-names&quot;:false,&quot;dropping-particle&quot;:&quot;&quot;,&quot;non-dropping-particle&quot;:&quot;&quot;},{&quot;family&quot;:&quot;Waqar&quot;,&quot;given&quot;:&quot;Nazish&quot;,&quot;parse-names&quot;:false,&quot;dropping-particle&quot;:&quot;&quot;,&quot;non-dropping-particle&quot;:&quot;&quot;},{&quot;family&quot;:&quot;Naz&quot;,&quot;given&quot;:&quot;Naila Samar&quot;,&quot;parse-names&quot;:false,&quot;dropping-particle&quot;:&quot;&quot;,&quot;non-dropping-particle&quot;:&quot;&quot;},{&quot;family&quot;:&quot;Hassaan Mehmood&quot;,&quot;given&quot;:&quot;Muhammad&quot;,&quot;parse-names&quot;:false,&quot;dropping-particle&quot;:&quot;&quot;,&quot;non-dropping-particle&quot;:&quot;&quot;}],&quot;container-title&quot;:&quot;2023 International Conference on Business Analytics for Technology and Security (ICBATS)&quot;,&quot;DOI&quot;:&quot;10.1109/ICBATS57792.2023.10111436&quot;,&quot;ISBN&quot;:&quot;979-8-3503-3564-4&quot;,&quot;URL&quot;:&quot;https://ieeexplore.ieee.org/document/10111436/&quot;,&quot;issued&quot;:{&quot;date-parts&quot;:[[2023,3,7]]},&quot;page&quot;:&quot;1-9&quot;,&quot;publisher&quot;:&quot;IEEE&quot;},&quot;isTemporary&quot;:false}]},{&quot;citationID&quot;:&quot;MENDELEY_CITATION_23704ae0-a4f6-45c4-afa2-e89790724221&quot;,&quot;properties&quot;:{&quot;noteIndex&quot;:0},&quot;isEdited&quot;:false,&quot;manualOverride&quot;:{&quot;isManuallyOverridden&quot;:false,&quot;citeprocText&quot;:&quot;[40]&quot;,&quot;manualOverrideText&quot;:&quot;&quot;},&quot;citationTag&quot;:&quot;MENDELEY_CITATION_v3_eyJjaXRhdGlvbklEIjoiTUVOREVMRVlfQ0lUQVRJT05fMjM3MDRhZTAtYTRmNi00NWM0LWFmYTItZTg5NzkwNzI0MjIxIiwicHJvcGVydGllcyI6eyJub3RlSW5kZXgiOjB9LCJpc0VkaXRlZCI6ZmFsc2UsIm1hbnVhbE92ZXJyaWRlIjp7ImlzTWFudWFsbHlPdmVycmlkZGVuIjpmYWxzZSwiY2l0ZXByb2NUZXh0IjoiWzQwXSIsIm1hbnVhbE92ZXJyaWRlVGV4dCI6IiJ9LCJjaXRhdGlvbkl0ZW1zIjpbeyJpZCI6ImY2ODM5MWU2LWU2NDgtMzM1MS04NWZiLTUzY2UyOTZhOTE5MiIsIml0ZW1EYXRhIjp7InR5cGUiOiJhcnRpY2xlLWpvdXJuYWwiLCJpZCI6ImY2ODM5MWU2LWU2NDgtMzM1MS04NWZiLTUzY2UyOTZhOTE5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V19&quot;,&quot;citationItems&quot;:[{&quot;id&quot;:&quot;f68391e6-e648-3351-85fb-53ce296a9192&quot;,&quot;itemData&quot;:{&quot;type&quot;:&quot;article-journal&quot;,&quot;id&quot;:&quot;f68391e6-e648-3351-85fb-53ce296a919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citationID&quot;:&quot;MENDELEY_CITATION_4ba350c8-71ec-4c98-93ce-4ebffdee5a24&quot;,&quot;properties&quot;:{&quot;noteIndex&quot;:0},&quot;isEdited&quot;:false,&quot;manualOverride&quot;:{&quot;isManuallyOverridden&quot;:false,&quot;citeprocText&quot;:&quot;[41]&quot;,&quot;manualOverrideText&quot;:&quot;&quot;},&quot;citationTag&quot;:&quot;MENDELEY_CITATION_v3_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&quot;,&quot;citationItems&quot;:[{&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quot;citationID&quot;:&quot;MENDELEY_CITATION_d5d447f7-1eea-44cd-b9ad-55db37cb7718&quot;,&quot;properties&quot;:{&quot;noteIndex&quot;:0},&quot;isEdited&quot;:false,&quot;manualOverride&quot;:{&quot;isManuallyOverridden&quot;:false,&quot;citeprocText&quot;:&quot;[41], [42]&quot;,&quot;manualOverrideText&quot;:&quot;&quot;},&quot;citationTag&quot;:&quot;MENDELEY_CITATION_v3_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&quot;,&quot;citationItems&quot;:[{&quot;id&quot;:&quot;986f40e0-c6a5-35eb-aca6-c5a479873e52&quot;,&quot;itemData&quot;:{&quot;type&quot;:&quot;article-journal&quot;,&quot;id&quot;:&quot;986f40e0-c6a5-35eb-aca6-c5a479873e52&quot;,&quot;title&quot;:&quot;Growth of Individualizing Web Services using APIs: REST and SOAP&quot;,&quot;groupId&quot;:&quot;cb8ff60d-84e7-3f55-a624-df5d92127df6&quot;,&quot;author&quot;:[{&quot;family&quot;:&quot;Banubakode&quot;,&quot;given&quot;:&quot;Abhijit&quot;,&quot;parse-names&quot;:false,&quot;dropping-particle&quot;:&quot;&quot;,&quot;non-dropping-particle&quot;:&quot;&quot;},{&quot;family&quot;:&quot;Chore&quot;,&quot;given&quot;:&quot;Priya&quot;,&quot;parse-names&quot;:false,&quot;dropping-particle&quot;:&quot;&quot;,&quot;non-dropping-particle&quot;:&quot;&quot;}],&quot;container-title&quot;:&quot;SAMRIDDHI : A Journal of Physical Sciences, Engineering and Technology&quot;,&quot;DOI&quot;:&quot;10.18090/samriddhi.v14spli02.15&quot;,&quot;ISSN&quot;:&quot;2454-5767&quot;,&quot;URL&quot;:&quot;https://smsjournals.com/index.php/SAMRIDDHI/article/view/2927&quot;,&quot;issued&quot;:{&quot;date-parts&quot;:[[2022,6,30]]},&quot;page&quot;:&quot;284-290&quot;,&quot;abstract&quot;:&quot;&lt;p&gt;Web Services are a collection of open protocols and standards that enable clients and servers to connect with one another. It allows various programmes to communicate with one another. Representational State Transfer (REST) and Simple Object Access Protocol (SOAP) are the two most extensively utilized web services today (SOAP). REST is an architectural approach, whereas SOAP is an underlying protocol. Both services are used to manage internet communication (www). Both services have advantages and downsides, and it is up to the web developer to decide which the better option is for their purposes. The purpose of this research is to construct a REST API and a SOAP API, respectively, using JAX-RS and JAX-WS, and to compare the two APIs.&lt;/p&gt;&quot;,&quot;publisher&quot;:&quot;SMS Institute of Technology&quot;,&quot;issue&quot;:&quot;Spl-2 issu&quot;,&quot;volume&quot;:&quot;14&quot;},&quot;isTemporary&quot;:false},{&quot;id&quot;:&quot;c713f5ae-60da-3d78-9e4b-b4ee056a09ec&quot;,&quot;itemData&quot;:{&quot;type&quot;:&quot;paper-conference&quot;,&quot;id&quot;:&quot;c713f5ae-60da-3d78-9e4b-b4ee056a09ec&quot;,&quot;title&quot;:&quot;A comparison of RESTful vs. SOAP web services in actuator networks&quot;,&quot;groupId&quot;:&quot;cb8ff60d-84e7-3f55-a624-df5d92127df6&quot;,&quot;author&quot;:[{&quot;family&quot;:&quot;Malik&quot;,&quot;given&quot;:&quot;Sehrish&quot;,&quot;parse-names&quot;:false,&quot;dropping-particle&quot;:&quot;&quot;,&quot;non-dropping-particle&quot;:&quot;&quot;},{&quot;family&quot;:&quot;Kim&quot;,&quot;given&quot;:&quot;Do-Hyeun&quot;,&quot;parse-names&quot;:false,&quot;dropping-particle&quot;:&quot;&quot;,&quot;non-dropping-particle&quot;:&quot;&quot;}],&quot;container-title&quot;:&quot;2017 Ninth International Conference on Ubiquitous and Future Networks (ICUFN)&quot;,&quot;DOI&quot;:&quot;10.1109/ICUFN.2017.7993893&quot;,&quot;ISBN&quot;:&quot;978-1-5090-4749-9&quot;,&quot;URL&quot;:&quot;http://ieeexplore.ieee.org/document/7993893/&quot;,&quot;issued&quot;:{&quot;date-parts&quot;:[[2017,7]]},&quot;page&quot;:&quot;753-755&quot;,&quot;publisher&quot;:&quot;IEEE&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3B68BB152B374F93E296DB263E882A" ma:contentTypeVersion="11" ma:contentTypeDescription="Crear nuevo documento." ma:contentTypeScope="" ma:versionID="ef2091fad6597a255e2eb39d582cc956">
  <xsd:schema xmlns:xsd="http://www.w3.org/2001/XMLSchema" xmlns:xs="http://www.w3.org/2001/XMLSchema" xmlns:p="http://schemas.microsoft.com/office/2006/metadata/properties" xmlns:ns3="257ec338-62e0-47c7-bf02-8c59d0f16171" targetNamespace="http://schemas.microsoft.com/office/2006/metadata/properties" ma:root="true" ma:fieldsID="5c71130158b7f3b4bbd876d4c48c6a68" ns3:_="">
    <xsd:import namespace="257ec338-62e0-47c7-bf02-8c59d0f16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7ec338-62e0-47c7-bf02-8c59d0f16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57ec338-62e0-47c7-bf02-8c59d0f1617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AD13B-7750-4FFC-840D-EBDA8803C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7ec338-62e0-47c7-bf02-8c59d0f16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C18137-FF30-457D-BBBF-D125EBF97E84}">
  <ds:schemaRefs>
    <ds:schemaRef ds:uri="http://schemas.microsoft.com/office/2006/metadata/properties"/>
    <ds:schemaRef ds:uri="http://schemas.microsoft.com/office/infopath/2007/PartnerControls"/>
    <ds:schemaRef ds:uri="257ec338-62e0-47c7-bf02-8c59d0f16171"/>
  </ds:schemaRefs>
</ds:datastoreItem>
</file>

<file path=customXml/itemProps3.xml><?xml version="1.0" encoding="utf-8"?>
<ds:datastoreItem xmlns:ds="http://schemas.openxmlformats.org/officeDocument/2006/customXml" ds:itemID="{EC6479BA-38C1-43E7-8696-B84D04281D7B}">
  <ds:schemaRefs>
    <ds:schemaRef ds:uri="http://schemas.openxmlformats.org/officeDocument/2006/bibliography"/>
  </ds:schemaRefs>
</ds:datastoreItem>
</file>

<file path=customXml/itemProps4.xml><?xml version="1.0" encoding="utf-8"?>
<ds:datastoreItem xmlns:ds="http://schemas.openxmlformats.org/officeDocument/2006/customXml" ds:itemID="{C8B1109C-5EA1-43F4-9AFA-37B78A3BC2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30</Pages>
  <Words>7367</Words>
  <Characters>40521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47793</CharactersWithSpaces>
  <SharedDoc>false</SharedDoc>
  <HLinks>
    <vt:vector size="72" baseType="variant">
      <vt:variant>
        <vt:i4>1179696</vt:i4>
      </vt:variant>
      <vt:variant>
        <vt:i4>68</vt:i4>
      </vt:variant>
      <vt:variant>
        <vt:i4>0</vt:i4>
      </vt:variant>
      <vt:variant>
        <vt:i4>5</vt:i4>
      </vt:variant>
      <vt:variant>
        <vt:lpwstr/>
      </vt:variant>
      <vt:variant>
        <vt:lpwstr>_Toc156414606</vt:lpwstr>
      </vt:variant>
      <vt:variant>
        <vt:i4>1179696</vt:i4>
      </vt:variant>
      <vt:variant>
        <vt:i4>62</vt:i4>
      </vt:variant>
      <vt:variant>
        <vt:i4>0</vt:i4>
      </vt:variant>
      <vt:variant>
        <vt:i4>5</vt:i4>
      </vt:variant>
      <vt:variant>
        <vt:lpwstr/>
      </vt:variant>
      <vt:variant>
        <vt:lpwstr>_Toc156414605</vt:lpwstr>
      </vt:variant>
      <vt:variant>
        <vt:i4>1179696</vt:i4>
      </vt:variant>
      <vt:variant>
        <vt:i4>56</vt:i4>
      </vt:variant>
      <vt:variant>
        <vt:i4>0</vt:i4>
      </vt:variant>
      <vt:variant>
        <vt:i4>5</vt:i4>
      </vt:variant>
      <vt:variant>
        <vt:lpwstr/>
      </vt:variant>
      <vt:variant>
        <vt:lpwstr>_Toc156414604</vt:lpwstr>
      </vt:variant>
      <vt:variant>
        <vt:i4>1179696</vt:i4>
      </vt:variant>
      <vt:variant>
        <vt:i4>50</vt:i4>
      </vt:variant>
      <vt:variant>
        <vt:i4>0</vt:i4>
      </vt:variant>
      <vt:variant>
        <vt:i4>5</vt:i4>
      </vt:variant>
      <vt:variant>
        <vt:lpwstr/>
      </vt:variant>
      <vt:variant>
        <vt:lpwstr>_Toc156414603</vt:lpwstr>
      </vt:variant>
      <vt:variant>
        <vt:i4>1179696</vt:i4>
      </vt:variant>
      <vt:variant>
        <vt:i4>44</vt:i4>
      </vt:variant>
      <vt:variant>
        <vt:i4>0</vt:i4>
      </vt:variant>
      <vt:variant>
        <vt:i4>5</vt:i4>
      </vt:variant>
      <vt:variant>
        <vt:lpwstr/>
      </vt:variant>
      <vt:variant>
        <vt:lpwstr>_Toc156414602</vt:lpwstr>
      </vt:variant>
      <vt:variant>
        <vt:i4>1179696</vt:i4>
      </vt:variant>
      <vt:variant>
        <vt:i4>38</vt:i4>
      </vt:variant>
      <vt:variant>
        <vt:i4>0</vt:i4>
      </vt:variant>
      <vt:variant>
        <vt:i4>5</vt:i4>
      </vt:variant>
      <vt:variant>
        <vt:lpwstr/>
      </vt:variant>
      <vt:variant>
        <vt:lpwstr>_Toc156414601</vt:lpwstr>
      </vt:variant>
      <vt:variant>
        <vt:i4>1179696</vt:i4>
      </vt:variant>
      <vt:variant>
        <vt:i4>32</vt:i4>
      </vt:variant>
      <vt:variant>
        <vt:i4>0</vt:i4>
      </vt:variant>
      <vt:variant>
        <vt:i4>5</vt:i4>
      </vt:variant>
      <vt:variant>
        <vt:lpwstr/>
      </vt:variant>
      <vt:variant>
        <vt:lpwstr>_Toc156414600</vt:lpwstr>
      </vt:variant>
      <vt:variant>
        <vt:i4>1769523</vt:i4>
      </vt:variant>
      <vt:variant>
        <vt:i4>26</vt:i4>
      </vt:variant>
      <vt:variant>
        <vt:i4>0</vt:i4>
      </vt:variant>
      <vt:variant>
        <vt:i4>5</vt:i4>
      </vt:variant>
      <vt:variant>
        <vt:lpwstr/>
      </vt:variant>
      <vt:variant>
        <vt:lpwstr>_Toc156414599</vt:lpwstr>
      </vt:variant>
      <vt:variant>
        <vt:i4>1769523</vt:i4>
      </vt:variant>
      <vt:variant>
        <vt:i4>20</vt:i4>
      </vt:variant>
      <vt:variant>
        <vt:i4>0</vt:i4>
      </vt:variant>
      <vt:variant>
        <vt:i4>5</vt:i4>
      </vt:variant>
      <vt:variant>
        <vt:lpwstr/>
      </vt:variant>
      <vt:variant>
        <vt:lpwstr>_Toc156414598</vt:lpwstr>
      </vt:variant>
      <vt:variant>
        <vt:i4>1769523</vt:i4>
      </vt:variant>
      <vt:variant>
        <vt:i4>14</vt:i4>
      </vt:variant>
      <vt:variant>
        <vt:i4>0</vt:i4>
      </vt:variant>
      <vt:variant>
        <vt:i4>5</vt:i4>
      </vt:variant>
      <vt:variant>
        <vt:lpwstr/>
      </vt:variant>
      <vt:variant>
        <vt:lpwstr>_Toc156414597</vt:lpwstr>
      </vt:variant>
      <vt:variant>
        <vt:i4>1769523</vt:i4>
      </vt:variant>
      <vt:variant>
        <vt:i4>8</vt:i4>
      </vt:variant>
      <vt:variant>
        <vt:i4>0</vt:i4>
      </vt:variant>
      <vt:variant>
        <vt:i4>5</vt:i4>
      </vt:variant>
      <vt:variant>
        <vt:lpwstr/>
      </vt:variant>
      <vt:variant>
        <vt:lpwstr>_Toc156414596</vt:lpwstr>
      </vt:variant>
      <vt:variant>
        <vt:i4>1769523</vt:i4>
      </vt:variant>
      <vt:variant>
        <vt:i4>2</vt:i4>
      </vt:variant>
      <vt:variant>
        <vt:i4>0</vt:i4>
      </vt:variant>
      <vt:variant>
        <vt:i4>5</vt:i4>
      </vt:variant>
      <vt:variant>
        <vt:lpwstr/>
      </vt:variant>
      <vt:variant>
        <vt:lpwstr>_Toc156414595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VALESKA SOFIA CHICA VALFRE</dc:creator>
  <cp:keywords/>
  <dc:description/>
  <cp:lastModifiedBy>JHON BYRON LETURNE PLUAS</cp:lastModifiedBy>
  <cp:revision>36</cp:revision>
  <cp:lastPrinted>2024-01-20T19:54:00Z</cp:lastPrinted>
  <dcterms:created xsi:type="dcterms:W3CDTF">2024-01-19T21:13:00Z</dcterms:created>
  <dcterms:modified xsi:type="dcterms:W3CDTF">2024-01-20T19:55:00Z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0x010100383B68BB152B374F93E296DB263E882A</vt:lpwstr>
  </property>
</Properties>
</file>